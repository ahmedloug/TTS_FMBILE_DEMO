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9E59" w14:textId="4AB018D4" w:rsidR="00A24A3F" w:rsidRPr="00304219" w:rsidRDefault="00457B07" w:rsidP="006678D5">
      <w:pPr>
        <w:rPr>
          <w:rFonts w:asciiTheme="minorHAnsi" w:hAnsiTheme="minorHAnsi" w:cstheme="minorHAnsi"/>
          <w:sz w:val="40"/>
          <w:szCs w:val="40"/>
        </w:rPr>
      </w:pPr>
      <w:r w:rsidRPr="00304219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 wp14:anchorId="60B55C8C" wp14:editId="63CC1408">
            <wp:extent cx="2654300" cy="601847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97" cy="6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0C02" w14:textId="734D17E3" w:rsidR="00A24A3F" w:rsidRPr="00304219" w:rsidRDefault="00A24A3F" w:rsidP="005E3D9D">
      <w:pPr>
        <w:rPr>
          <w:rFonts w:asciiTheme="minorHAnsi" w:hAnsiTheme="minorHAnsi" w:cstheme="minorHAnsi"/>
        </w:rPr>
      </w:pPr>
    </w:p>
    <w:p w14:paraId="6F9A42F8" w14:textId="77777777" w:rsidR="00DF0895" w:rsidRPr="00304219" w:rsidRDefault="00DF0895" w:rsidP="005E3D9D">
      <w:pPr>
        <w:rPr>
          <w:rFonts w:asciiTheme="minorHAnsi" w:hAnsiTheme="minorHAnsi" w:cstheme="minorHAnsi"/>
        </w:rPr>
      </w:pPr>
    </w:p>
    <w:p w14:paraId="5AEBCA1E" w14:textId="77777777" w:rsidR="00BA52ED" w:rsidRPr="00304219" w:rsidRDefault="00BA52ED" w:rsidP="005E3D9D">
      <w:pPr>
        <w:rPr>
          <w:rFonts w:asciiTheme="minorHAnsi" w:hAnsiTheme="minorHAnsi" w:cstheme="minorHAnsi"/>
        </w:rPr>
      </w:pPr>
    </w:p>
    <w:p w14:paraId="5F30EEB3" w14:textId="5708A470" w:rsidR="00675689" w:rsidRDefault="001664BA" w:rsidP="00F07A7C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4BA">
        <w:rPr>
          <w:rFonts w:asciiTheme="minorHAnsi" w:hAnsiTheme="minorHAnsi" w:cstheme="minorHAnsi"/>
          <w:b/>
          <w:bCs/>
          <w:sz w:val="48"/>
          <w:szCs w:val="48"/>
        </w:rPr>
        <w:t>Spécification</w:t>
      </w:r>
      <w:r>
        <w:rPr>
          <w:rFonts w:asciiTheme="minorHAnsi" w:hAnsiTheme="minorHAnsi" w:cstheme="minorHAnsi"/>
          <w:b/>
          <w:bCs/>
          <w:sz w:val="48"/>
          <w:szCs w:val="48"/>
        </w:rPr>
        <w:t>s</w:t>
      </w:r>
      <w:r w:rsidRPr="001664BA">
        <w:rPr>
          <w:rFonts w:asciiTheme="minorHAnsi" w:hAnsiTheme="minorHAnsi" w:cstheme="minorHAnsi"/>
          <w:b/>
          <w:bCs/>
          <w:sz w:val="48"/>
          <w:szCs w:val="48"/>
        </w:rPr>
        <w:t xml:space="preserve"> fonctionnelle</w:t>
      </w:r>
      <w:r w:rsidR="00675689">
        <w:rPr>
          <w:rFonts w:asciiTheme="minorHAnsi" w:hAnsiTheme="minorHAnsi" w:cstheme="minorHAnsi"/>
          <w:b/>
          <w:bCs/>
          <w:sz w:val="48"/>
          <w:szCs w:val="48"/>
        </w:rPr>
        <w:t>s</w:t>
      </w:r>
      <w:r>
        <w:rPr>
          <w:rFonts w:asciiTheme="minorHAnsi" w:hAnsiTheme="minorHAnsi" w:cstheme="minorHAnsi"/>
          <w:b/>
          <w:bCs/>
          <w:sz w:val="48"/>
          <w:szCs w:val="48"/>
        </w:rPr>
        <w:t> :</w:t>
      </w:r>
      <w:r w:rsidR="00006517" w:rsidRPr="00304219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</w:p>
    <w:p w14:paraId="62F56DBF" w14:textId="2CF6FEA1" w:rsidR="003B2626" w:rsidRPr="00894C46" w:rsidRDefault="006D2D20" w:rsidP="00836BAD">
      <w:pPr>
        <w:jc w:val="center"/>
        <w:rPr>
          <w:rFonts w:asciiTheme="minorHAnsi" w:hAnsiTheme="minorHAnsi" w:cstheme="minorHAnsi"/>
          <w:b/>
          <w:bCs/>
          <w:color w:val="E4173F"/>
          <w:sz w:val="48"/>
          <w:szCs w:val="48"/>
        </w:rPr>
      </w:pPr>
      <w:r w:rsidRPr="00894C46">
        <w:rPr>
          <w:rFonts w:asciiTheme="minorHAnsi" w:hAnsiTheme="minorHAnsi" w:cstheme="minorHAnsi"/>
          <w:b/>
          <w:bCs/>
          <w:color w:val="E4173F"/>
          <w:sz w:val="48"/>
          <w:szCs w:val="48"/>
        </w:rPr>
        <w:t>FO</w:t>
      </w:r>
      <w:r w:rsidR="001B29F3">
        <w:rPr>
          <w:rFonts w:asciiTheme="minorHAnsi" w:hAnsiTheme="minorHAnsi" w:cstheme="minorHAnsi"/>
          <w:b/>
          <w:bCs/>
          <w:color w:val="E4173F"/>
          <w:sz w:val="48"/>
          <w:szCs w:val="48"/>
        </w:rPr>
        <w:t>1.4.</w:t>
      </w:r>
      <w:r w:rsidR="00E03112">
        <w:rPr>
          <w:rFonts w:asciiTheme="minorHAnsi" w:hAnsiTheme="minorHAnsi" w:cstheme="minorHAnsi"/>
          <w:b/>
          <w:bCs/>
          <w:color w:val="E4173F"/>
          <w:sz w:val="48"/>
          <w:szCs w:val="48"/>
        </w:rPr>
        <w:t>1</w:t>
      </w:r>
      <w:r w:rsidR="00332EFB">
        <w:rPr>
          <w:rFonts w:asciiTheme="minorHAnsi" w:hAnsiTheme="minorHAnsi" w:cstheme="minorHAnsi"/>
          <w:b/>
          <w:bCs/>
          <w:color w:val="E4173F"/>
          <w:sz w:val="48"/>
          <w:szCs w:val="48"/>
        </w:rPr>
        <w:t>4</w:t>
      </w:r>
      <w:r w:rsidR="00E03112" w:rsidRPr="00894C46">
        <w:rPr>
          <w:rFonts w:asciiTheme="minorHAnsi" w:hAnsiTheme="minorHAnsi" w:cstheme="minorHAnsi"/>
          <w:b/>
          <w:bCs/>
          <w:color w:val="E4173F"/>
          <w:sz w:val="48"/>
          <w:szCs w:val="48"/>
        </w:rPr>
        <w:t xml:space="preserve"> :</w:t>
      </w:r>
      <w:r w:rsidRPr="00894C46">
        <w:rPr>
          <w:rFonts w:asciiTheme="minorHAnsi" w:hAnsiTheme="minorHAnsi" w:cstheme="minorHAnsi"/>
          <w:b/>
          <w:bCs/>
          <w:color w:val="E4173F"/>
          <w:sz w:val="48"/>
          <w:szCs w:val="48"/>
        </w:rPr>
        <w:t xml:space="preserve"> </w:t>
      </w:r>
      <w:r w:rsidR="006918CF" w:rsidRPr="009F5348">
        <w:rPr>
          <w:rFonts w:asciiTheme="minorHAnsi" w:hAnsiTheme="minorHAnsi" w:cstheme="minorHAnsi"/>
          <w:b/>
          <w:bCs/>
          <w:color w:val="E4173F"/>
          <w:sz w:val="48"/>
          <w:szCs w:val="48"/>
        </w:rPr>
        <w:t>Optimiser la s</w:t>
      </w:r>
      <w:r w:rsidR="004954A7" w:rsidRPr="009F5348">
        <w:rPr>
          <w:rFonts w:asciiTheme="minorHAnsi" w:hAnsiTheme="minorHAnsi" w:cstheme="minorHAnsi"/>
          <w:b/>
          <w:bCs/>
          <w:color w:val="E4173F"/>
          <w:sz w:val="48"/>
          <w:szCs w:val="48"/>
        </w:rPr>
        <w:t>tructure de référentiel topologique</w:t>
      </w:r>
      <w:r w:rsidR="0018220F" w:rsidRPr="009F5348">
        <w:rPr>
          <w:rFonts w:asciiTheme="minorHAnsi" w:hAnsiTheme="minorHAnsi" w:cstheme="minorHAnsi"/>
          <w:b/>
          <w:bCs/>
          <w:color w:val="E4173F"/>
          <w:sz w:val="48"/>
          <w:szCs w:val="48"/>
        </w:rPr>
        <w:t>.</w:t>
      </w:r>
    </w:p>
    <w:p w14:paraId="5D8C3016" w14:textId="77777777" w:rsidR="003B2626" w:rsidRDefault="003B2626" w:rsidP="00F07A7C">
      <w:pPr>
        <w:jc w:val="center"/>
        <w:rPr>
          <w:rFonts w:asciiTheme="minorHAnsi" w:hAnsiTheme="minorHAnsi" w:cstheme="minorHAnsi"/>
          <w:b/>
          <w:bCs/>
          <w:color w:val="E4173F"/>
          <w:sz w:val="48"/>
          <w:szCs w:val="48"/>
        </w:rPr>
      </w:pPr>
    </w:p>
    <w:p w14:paraId="797985D2" w14:textId="4DAEF598" w:rsidR="00E23808" w:rsidRPr="00304219" w:rsidRDefault="00E23808" w:rsidP="005E3D9D">
      <w:pPr>
        <w:rPr>
          <w:rFonts w:asciiTheme="minorHAnsi" w:hAnsiTheme="minorHAnsi" w:cstheme="minorHAnsi"/>
        </w:rPr>
      </w:pPr>
    </w:p>
    <w:p w14:paraId="4C10A9DA" w14:textId="77777777" w:rsidR="00C97D75" w:rsidRPr="00304219" w:rsidRDefault="00C97D75" w:rsidP="005E3D9D">
      <w:pPr>
        <w:rPr>
          <w:rFonts w:asciiTheme="minorHAnsi" w:hAnsiTheme="minorHAnsi" w:cstheme="minorHAnsi"/>
        </w:rPr>
      </w:pPr>
    </w:p>
    <w:p w14:paraId="21BAFBD3" w14:textId="6E279BEE" w:rsidR="00DF0895" w:rsidRPr="00304219" w:rsidRDefault="00DF0895" w:rsidP="005E3D9D">
      <w:pPr>
        <w:rPr>
          <w:rFonts w:asciiTheme="minorHAnsi" w:hAnsiTheme="minorHAnsi" w:cstheme="minorHAnsi"/>
        </w:rPr>
      </w:pPr>
      <w:r w:rsidRPr="009F5348">
        <w:rPr>
          <w:rFonts w:asciiTheme="minorHAnsi" w:hAnsiTheme="minorHAnsi" w:cstheme="minorHAnsi"/>
        </w:rPr>
        <w:t xml:space="preserve">Version : </w:t>
      </w:r>
      <w:r w:rsidR="002B7F8F" w:rsidRPr="009F5348">
        <w:rPr>
          <w:rFonts w:asciiTheme="minorHAnsi" w:hAnsiTheme="minorHAnsi" w:cstheme="minorHAnsi"/>
        </w:rPr>
        <w:t>0.</w:t>
      </w:r>
      <w:ins w:id="0" w:author="MAHMOUD Mohamed-Ali" w:date="2025-05-14T14:43:00Z">
        <w:r w:rsidR="00AF5CB4">
          <w:rPr>
            <w:rFonts w:asciiTheme="minorHAnsi" w:hAnsiTheme="minorHAnsi" w:cstheme="minorHAnsi"/>
          </w:rPr>
          <w:t>4</w:t>
        </w:r>
      </w:ins>
      <w:del w:id="1" w:author="MAHMOUD Mohamed-Ali" w:date="2025-05-14T14:43:00Z">
        <w:r w:rsidR="00B57DBF" w:rsidRPr="009F5348" w:rsidDel="00AF5CB4">
          <w:rPr>
            <w:rFonts w:asciiTheme="minorHAnsi" w:hAnsiTheme="minorHAnsi" w:cstheme="minorHAnsi"/>
          </w:rPr>
          <w:delText>3</w:delText>
        </w:r>
      </w:del>
    </w:p>
    <w:p w14:paraId="5DBCFAE5" w14:textId="4903E49D" w:rsidR="00DF0895" w:rsidRPr="00304219" w:rsidRDefault="00DF0895" w:rsidP="005E3D9D">
      <w:pPr>
        <w:rPr>
          <w:rFonts w:asciiTheme="minorHAnsi" w:hAnsiTheme="minorHAnsi" w:cstheme="minorHAnsi"/>
        </w:rPr>
      </w:pPr>
      <w:r w:rsidRPr="00304219">
        <w:rPr>
          <w:rFonts w:asciiTheme="minorHAnsi" w:hAnsiTheme="minorHAnsi" w:cstheme="minorHAnsi"/>
        </w:rPr>
        <w:t>Date de version :</w:t>
      </w:r>
      <w:r w:rsidR="00BA52ED" w:rsidRPr="00304219">
        <w:rPr>
          <w:rFonts w:asciiTheme="minorHAnsi" w:hAnsiTheme="minorHAnsi" w:cstheme="minorHAnsi"/>
        </w:rPr>
        <w:t xml:space="preserve"> </w:t>
      </w:r>
      <w:ins w:id="2" w:author="MAHMOUD Mohamed-Ali" w:date="2025-05-14T14:43:00Z">
        <w:r w:rsidR="00AF5CB4">
          <w:rPr>
            <w:rFonts w:asciiTheme="minorHAnsi" w:hAnsiTheme="minorHAnsi" w:cstheme="minorHAnsi"/>
          </w:rPr>
          <w:t>14</w:t>
        </w:r>
      </w:ins>
      <w:del w:id="3" w:author="MAHMOUD Mohamed-Ali" w:date="2025-05-14T14:43:00Z">
        <w:r w:rsidR="009F5348" w:rsidDel="00AF5CB4">
          <w:rPr>
            <w:rFonts w:asciiTheme="minorHAnsi" w:hAnsiTheme="minorHAnsi" w:cstheme="minorHAnsi"/>
          </w:rPr>
          <w:delText>23</w:delText>
        </w:r>
      </w:del>
      <w:r w:rsidR="00C7259C">
        <w:rPr>
          <w:rFonts w:asciiTheme="minorHAnsi" w:hAnsiTheme="minorHAnsi" w:cstheme="minorHAnsi"/>
        </w:rPr>
        <w:t>/</w:t>
      </w:r>
      <w:r w:rsidR="0025146F">
        <w:rPr>
          <w:rFonts w:asciiTheme="minorHAnsi" w:hAnsiTheme="minorHAnsi" w:cstheme="minorHAnsi"/>
        </w:rPr>
        <w:t>0</w:t>
      </w:r>
      <w:ins w:id="4" w:author="MAHMOUD Mohamed-Ali" w:date="2025-05-14T14:44:00Z">
        <w:r w:rsidR="00AF5CB4">
          <w:rPr>
            <w:rFonts w:asciiTheme="minorHAnsi" w:hAnsiTheme="minorHAnsi" w:cstheme="minorHAnsi"/>
          </w:rPr>
          <w:t>5</w:t>
        </w:r>
      </w:ins>
      <w:del w:id="5" w:author="MAHMOUD Mohamed-Ali" w:date="2025-05-14T14:44:00Z">
        <w:r w:rsidR="00B57DBF" w:rsidDel="00AF5CB4">
          <w:rPr>
            <w:rFonts w:asciiTheme="minorHAnsi" w:hAnsiTheme="minorHAnsi" w:cstheme="minorHAnsi"/>
          </w:rPr>
          <w:delText>4</w:delText>
        </w:r>
      </w:del>
      <w:r w:rsidR="00C7259C">
        <w:rPr>
          <w:rFonts w:asciiTheme="minorHAnsi" w:hAnsiTheme="minorHAnsi" w:cstheme="minorHAnsi"/>
        </w:rPr>
        <w:t>/202</w:t>
      </w:r>
      <w:r w:rsidR="00B57DBF">
        <w:rPr>
          <w:rFonts w:asciiTheme="minorHAnsi" w:hAnsiTheme="minorHAnsi" w:cstheme="minorHAnsi"/>
        </w:rPr>
        <w:t>5</w:t>
      </w:r>
    </w:p>
    <w:p w14:paraId="04F342CC" w14:textId="7428868A" w:rsidR="00DF0895" w:rsidRPr="00304219" w:rsidRDefault="00DF0895" w:rsidP="005E3D9D">
      <w:pPr>
        <w:rPr>
          <w:rFonts w:asciiTheme="minorHAnsi" w:hAnsiTheme="minorHAnsi" w:cstheme="minorHAnsi"/>
        </w:rPr>
      </w:pPr>
    </w:p>
    <w:p w14:paraId="51BE6507" w14:textId="77777777" w:rsidR="00E90879" w:rsidRPr="00304219" w:rsidRDefault="00E90879" w:rsidP="005E3D9D">
      <w:pPr>
        <w:rPr>
          <w:rFonts w:asciiTheme="minorHAnsi" w:hAnsiTheme="minorHAnsi" w:cstheme="minorHAnsi"/>
        </w:rPr>
      </w:pPr>
    </w:p>
    <w:p w14:paraId="53FC8CB2" w14:textId="5F776588" w:rsidR="00DF0895" w:rsidRPr="00304219" w:rsidRDefault="00DF0895" w:rsidP="006678D5">
      <w:pPr>
        <w:jc w:val="center"/>
        <w:rPr>
          <w:rFonts w:asciiTheme="minorHAnsi" w:hAnsiTheme="minorHAnsi" w:cstheme="minorHAnsi"/>
        </w:rPr>
      </w:pPr>
    </w:p>
    <w:p w14:paraId="41CB92BC" w14:textId="77777777" w:rsidR="001174BD" w:rsidRPr="00304219" w:rsidRDefault="001174BD" w:rsidP="006678D5">
      <w:pPr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119"/>
      </w:tblGrid>
      <w:tr w:rsidR="00D80338" w:rsidRPr="00304219" w14:paraId="181A2963" w14:textId="77777777" w:rsidTr="00D80338">
        <w:trPr>
          <w:jc w:val="center"/>
        </w:trPr>
        <w:tc>
          <w:tcPr>
            <w:tcW w:w="1134" w:type="dxa"/>
            <w:vAlign w:val="center"/>
          </w:tcPr>
          <w:p w14:paraId="382C8FE0" w14:textId="77777777" w:rsidR="00E90879" w:rsidRPr="00304219" w:rsidRDefault="00E90879" w:rsidP="00326A7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04219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EB275C9" wp14:editId="01324074">
                  <wp:extent cx="537322" cy="537322"/>
                  <wp:effectExtent l="0" t="0" r="0" b="0"/>
                  <wp:docPr id="3" name="Image 3" descr="Une image contenant signe, extérieur, ciel, rue&#10;&#10;Description générée automatiqu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3252C2-CD95-4C47-93A3-4E79984795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3" descr="Une image contenant signe, extérieur, ciel, rue&#10;&#10;Description générée automatiquement">
                            <a:extLst>
                              <a:ext uri="{FF2B5EF4-FFF2-40B4-BE49-F238E27FC236}">
                                <a16:creationId xmlns:a16="http://schemas.microsoft.com/office/drawing/2014/main" id="{4C3252C2-CD95-4C47-93A3-4E79984795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01" cy="57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14:paraId="147CF044" w14:textId="6E52BE2E" w:rsidR="00E90879" w:rsidRPr="00304219" w:rsidRDefault="00E90879" w:rsidP="00D80338">
            <w:pPr>
              <w:pStyle w:val="Pieddepage"/>
              <w:rPr>
                <w:rFonts w:asciiTheme="minorHAnsi" w:hAnsiTheme="minorHAnsi" w:cstheme="minorHAnsi"/>
                <w:sz w:val="20"/>
                <w:szCs w:val="20"/>
              </w:rPr>
            </w:pPr>
            <w:r w:rsidRPr="00304219">
              <w:rPr>
                <w:rFonts w:asciiTheme="minorHAnsi" w:hAnsiTheme="minorHAnsi" w:cstheme="minorHAnsi"/>
                <w:sz w:val="20"/>
                <w:szCs w:val="20"/>
              </w:rPr>
              <w:t>Opération réalisée avec le concours</w:t>
            </w:r>
            <w:r w:rsidR="00D80338" w:rsidRPr="00304219">
              <w:rPr>
                <w:rFonts w:asciiTheme="minorHAnsi" w:hAnsiTheme="minorHAnsi" w:cstheme="minorHAnsi"/>
                <w:sz w:val="20"/>
                <w:szCs w:val="20"/>
              </w:rPr>
              <w:t xml:space="preserve"> d</w:t>
            </w:r>
            <w:r w:rsidRPr="00304219">
              <w:rPr>
                <w:rFonts w:asciiTheme="minorHAnsi" w:hAnsiTheme="minorHAnsi" w:cstheme="minorHAnsi"/>
                <w:sz w:val="20"/>
                <w:szCs w:val="20"/>
              </w:rPr>
              <w:t>es Investissements d’avenir de l’Etat</w:t>
            </w:r>
            <w:r w:rsidR="00D80338" w:rsidRPr="0030421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04219">
              <w:rPr>
                <w:rFonts w:asciiTheme="minorHAnsi" w:hAnsiTheme="minorHAnsi" w:cstheme="minorHAnsi"/>
                <w:sz w:val="20"/>
                <w:szCs w:val="20"/>
              </w:rPr>
              <w:t>confiés à l’ADEME</w:t>
            </w:r>
          </w:p>
        </w:tc>
      </w:tr>
    </w:tbl>
    <w:p w14:paraId="3097D25D" w14:textId="77777777" w:rsidR="001174BD" w:rsidRPr="00304219" w:rsidRDefault="001174BD">
      <w:pPr>
        <w:spacing w:line="259" w:lineRule="auto"/>
        <w:rPr>
          <w:rFonts w:asciiTheme="minorHAnsi" w:hAnsiTheme="minorHAnsi" w:cstheme="minorHAnsi"/>
        </w:rPr>
      </w:pPr>
    </w:p>
    <w:p w14:paraId="51C9C35C" w14:textId="77777777" w:rsidR="001408D9" w:rsidRPr="00304219" w:rsidRDefault="001408D9">
      <w:pPr>
        <w:spacing w:line="259" w:lineRule="auto"/>
        <w:rPr>
          <w:rFonts w:asciiTheme="minorHAnsi" w:hAnsiTheme="minorHAnsi" w:cstheme="minorHAnsi"/>
        </w:rPr>
      </w:pPr>
    </w:p>
    <w:p w14:paraId="13FD8F7E" w14:textId="77777777" w:rsidR="001408D9" w:rsidRPr="00304219" w:rsidRDefault="001408D9">
      <w:pPr>
        <w:spacing w:line="259" w:lineRule="auto"/>
        <w:rPr>
          <w:rFonts w:asciiTheme="minorHAnsi" w:hAnsiTheme="minorHAnsi" w:cstheme="minorHAnsi"/>
        </w:rPr>
      </w:pPr>
    </w:p>
    <w:p w14:paraId="3EFEE6C3" w14:textId="77777777" w:rsidR="001408D9" w:rsidRPr="00304219" w:rsidRDefault="001408D9">
      <w:pPr>
        <w:spacing w:line="259" w:lineRule="auto"/>
        <w:rPr>
          <w:rFonts w:asciiTheme="minorHAnsi" w:hAnsiTheme="minorHAnsi" w:cstheme="minorHAnsi"/>
        </w:rPr>
      </w:pPr>
    </w:p>
    <w:p w14:paraId="77DE126A" w14:textId="77777777" w:rsidR="001408D9" w:rsidRPr="00304219" w:rsidRDefault="001408D9">
      <w:pPr>
        <w:spacing w:line="259" w:lineRule="auto"/>
        <w:rPr>
          <w:rFonts w:asciiTheme="minorHAnsi" w:hAnsiTheme="minorHAnsi" w:cstheme="minorHAnsi"/>
        </w:rPr>
      </w:pPr>
    </w:p>
    <w:p w14:paraId="39F5952D" w14:textId="77777777" w:rsidR="001408D9" w:rsidRPr="00304219" w:rsidRDefault="001408D9">
      <w:pPr>
        <w:spacing w:line="259" w:lineRule="auto"/>
        <w:rPr>
          <w:rFonts w:asciiTheme="minorHAnsi" w:hAnsiTheme="minorHAnsi" w:cstheme="minorHAnsi"/>
        </w:rPr>
      </w:pPr>
    </w:p>
    <w:p w14:paraId="5558DAD3" w14:textId="77777777" w:rsidR="001408D9" w:rsidRPr="00304219" w:rsidRDefault="001408D9">
      <w:pPr>
        <w:spacing w:line="259" w:lineRule="auto"/>
        <w:rPr>
          <w:rFonts w:asciiTheme="minorHAnsi" w:hAnsiTheme="minorHAnsi" w:cstheme="minorHAnsi"/>
        </w:rPr>
      </w:pPr>
    </w:p>
    <w:p w14:paraId="5733C547" w14:textId="77777777" w:rsidR="001408D9" w:rsidRPr="00304219" w:rsidRDefault="001408D9">
      <w:pPr>
        <w:spacing w:line="259" w:lineRule="auto"/>
        <w:rPr>
          <w:rFonts w:asciiTheme="minorHAnsi" w:hAnsiTheme="minorHAnsi" w:cstheme="minorHAnsi"/>
        </w:rPr>
      </w:pPr>
    </w:p>
    <w:p w14:paraId="1D8B2969" w14:textId="77777777" w:rsidR="001408D9" w:rsidRPr="00304219" w:rsidRDefault="001408D9">
      <w:pPr>
        <w:spacing w:line="259" w:lineRule="auto"/>
        <w:rPr>
          <w:rFonts w:asciiTheme="minorHAnsi" w:hAnsiTheme="minorHAnsi" w:cstheme="minorHAnsi"/>
        </w:rPr>
      </w:pPr>
    </w:p>
    <w:p w14:paraId="3466DED4" w14:textId="77777777" w:rsidR="001408D9" w:rsidRPr="00304219" w:rsidRDefault="001408D9">
      <w:pPr>
        <w:spacing w:line="259" w:lineRule="auto"/>
        <w:rPr>
          <w:rFonts w:asciiTheme="minorHAnsi" w:hAnsiTheme="minorHAnsi" w:cstheme="minorHAnsi"/>
        </w:rPr>
      </w:pPr>
    </w:p>
    <w:tbl>
      <w:tblPr>
        <w:tblW w:w="7760" w:type="dxa"/>
        <w:jc w:val="center"/>
        <w:tblLook w:val="04A0" w:firstRow="1" w:lastRow="0" w:firstColumn="1" w:lastColumn="0" w:noHBand="0" w:noVBand="1"/>
      </w:tblPr>
      <w:tblGrid>
        <w:gridCol w:w="723"/>
        <w:gridCol w:w="740"/>
        <w:gridCol w:w="520"/>
        <w:gridCol w:w="709"/>
        <w:gridCol w:w="1236"/>
        <w:gridCol w:w="1062"/>
        <w:gridCol w:w="995"/>
        <w:gridCol w:w="940"/>
        <w:gridCol w:w="850"/>
        <w:gridCol w:w="718"/>
      </w:tblGrid>
      <w:tr w:rsidR="001408D9" w:rsidRPr="00304219" w14:paraId="1FC9024A" w14:textId="77777777" w:rsidTr="009748CB">
        <w:trPr>
          <w:trHeight w:val="304"/>
          <w:jc w:val="center"/>
        </w:trPr>
        <w:tc>
          <w:tcPr>
            <w:tcW w:w="60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66733932" w14:textId="77777777" w:rsidR="001408D9" w:rsidRPr="00304219" w:rsidRDefault="001408D9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  <w:lastRenderedPageBreak/>
              <w:t>Projet</w:t>
            </w:r>
          </w:p>
        </w:tc>
        <w:tc>
          <w:tcPr>
            <w:tcW w:w="74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6D66141E" w14:textId="77777777" w:rsidR="001408D9" w:rsidRPr="00304219" w:rsidRDefault="001408D9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  <w:t>Zone</w:t>
            </w:r>
          </w:p>
        </w:tc>
        <w:tc>
          <w:tcPr>
            <w:tcW w:w="52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001EC4C1" w14:textId="77777777" w:rsidR="001408D9" w:rsidRPr="00304219" w:rsidRDefault="001408D9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  <w:t>Lot</w:t>
            </w:r>
          </w:p>
        </w:tc>
        <w:tc>
          <w:tcPr>
            <w:tcW w:w="62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376ECB59" w14:textId="77777777" w:rsidR="001408D9" w:rsidRPr="00304219" w:rsidRDefault="001408D9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  <w:t>Phase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307BE7C2" w14:textId="77777777" w:rsidR="001408D9" w:rsidRPr="00304219" w:rsidRDefault="001408D9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  <w:t>Générations</w:t>
            </w:r>
          </w:p>
        </w:tc>
        <w:tc>
          <w:tcPr>
            <w:tcW w:w="98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1C76B7D9" w14:textId="77777777" w:rsidR="001408D9" w:rsidRPr="00304219" w:rsidRDefault="001408D9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  <w:t>Type de document</w:t>
            </w:r>
          </w:p>
        </w:tc>
        <w:tc>
          <w:tcPr>
            <w:tcW w:w="84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1177C66B" w14:textId="77777777" w:rsidR="001408D9" w:rsidRPr="00304219" w:rsidRDefault="001408D9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  <w:t>Emetteur</w:t>
            </w:r>
          </w:p>
        </w:tc>
        <w:tc>
          <w:tcPr>
            <w:tcW w:w="94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3B03AE65" w14:textId="77777777" w:rsidR="001408D9" w:rsidRPr="00304219" w:rsidRDefault="001408D9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  <w:t>Numéro Chrono</w:t>
            </w:r>
          </w:p>
        </w:tc>
        <w:tc>
          <w:tcPr>
            <w:tcW w:w="760" w:type="dxa"/>
            <w:tcBorders>
              <w:top w:val="nil"/>
              <w:left w:val="single" w:sz="4" w:space="0" w:color="FFFFFF"/>
              <w:bottom w:val="single" w:sz="4" w:space="0" w:color="4472C4"/>
              <w:right w:val="nil"/>
            </w:tcBorders>
            <w:shd w:val="clear" w:color="000000" w:fill="29385A"/>
            <w:vAlign w:val="center"/>
            <w:hideMark/>
          </w:tcPr>
          <w:p w14:paraId="17462306" w14:textId="77777777" w:rsidR="001408D9" w:rsidRPr="00304219" w:rsidRDefault="001408D9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640" w:type="dxa"/>
            <w:tcBorders>
              <w:top w:val="nil"/>
              <w:left w:val="single" w:sz="4" w:space="0" w:color="FFFFFF"/>
              <w:bottom w:val="single" w:sz="4" w:space="0" w:color="4472C4"/>
              <w:right w:val="single" w:sz="4" w:space="0" w:color="4472C4" w:themeColor="accent1"/>
            </w:tcBorders>
            <w:shd w:val="clear" w:color="000000" w:fill="29385A"/>
            <w:vAlign w:val="center"/>
            <w:hideMark/>
          </w:tcPr>
          <w:p w14:paraId="78BA57D8" w14:textId="77777777" w:rsidR="001408D9" w:rsidRPr="00304219" w:rsidRDefault="001408D9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304219">
              <w:rPr>
                <w:rFonts w:asciiTheme="minorHAnsi" w:eastAsia="Times New Roman" w:hAnsiTheme="minorHAnsi" w:cstheme="minorHAnsi"/>
                <w:b/>
                <w:bCs/>
                <w:color w:val="FFFFFF"/>
                <w:sz w:val="20"/>
                <w:szCs w:val="20"/>
              </w:rPr>
              <w:t>Indice</w:t>
            </w:r>
          </w:p>
        </w:tc>
      </w:tr>
      <w:tr w:rsidR="001408D9" w:rsidRPr="00304219" w14:paraId="4AB4B24E" w14:textId="77777777" w:rsidTr="001664BA">
        <w:trPr>
          <w:trHeight w:val="290"/>
          <w:jc w:val="center"/>
        </w:trPr>
        <w:tc>
          <w:tcPr>
            <w:tcW w:w="6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7D699E6E" w14:textId="10B07855" w:rsidR="001408D9" w:rsidRPr="00304219" w:rsidRDefault="001E612C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FM</w:t>
            </w:r>
          </w:p>
        </w:tc>
        <w:tc>
          <w:tcPr>
            <w:tcW w:w="7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57EFE216" w14:textId="26F5C786" w:rsidR="001408D9" w:rsidRPr="00304219" w:rsidRDefault="001E612C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TZ</w:t>
            </w:r>
          </w:p>
        </w:tc>
        <w:tc>
          <w:tcPr>
            <w:tcW w:w="5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28C15736" w14:textId="3DF42164" w:rsidR="001408D9" w:rsidRPr="00304219" w:rsidRDefault="001E612C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1C3B77B4" w14:textId="578461E8" w:rsidR="001408D9" w:rsidRPr="00304219" w:rsidRDefault="001E612C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TTP</w:t>
            </w:r>
          </w:p>
        </w:tc>
        <w:tc>
          <w:tcPr>
            <w:tcW w:w="11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306BFA00" w14:textId="5F78B942" w:rsidR="001408D9" w:rsidRPr="00304219" w:rsidRDefault="001E612C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G2</w:t>
            </w:r>
          </w:p>
        </w:tc>
        <w:tc>
          <w:tcPr>
            <w:tcW w:w="9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3962A206" w14:textId="6A8F1E2A" w:rsidR="001408D9" w:rsidRPr="00304219" w:rsidRDefault="001E612C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LIV</w:t>
            </w:r>
          </w:p>
        </w:tc>
        <w:tc>
          <w:tcPr>
            <w:tcW w:w="8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17EE99B9" w14:textId="6C83544D" w:rsidR="001408D9" w:rsidRPr="00304219" w:rsidRDefault="001E612C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SIC</w:t>
            </w:r>
          </w:p>
        </w:tc>
        <w:tc>
          <w:tcPr>
            <w:tcW w:w="9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378C0402" w14:textId="3103ACCD" w:rsidR="001408D9" w:rsidRPr="00304219" w:rsidRDefault="001E612C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7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</w:tcPr>
          <w:p w14:paraId="1182843D" w14:textId="737C41C6" w:rsidR="001408D9" w:rsidRPr="00304219" w:rsidRDefault="001E612C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 w:themeColor="accent1"/>
            </w:tcBorders>
            <w:shd w:val="clear" w:color="auto" w:fill="auto"/>
            <w:noWrap/>
            <w:vAlign w:val="bottom"/>
          </w:tcPr>
          <w:p w14:paraId="5717E4E3" w14:textId="772B4E8E" w:rsidR="001408D9" w:rsidRPr="00304219" w:rsidRDefault="00AF5CB4" w:rsidP="001408D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ins w:id="6" w:author="MAHMOUD Mohamed-Ali" w:date="2025-05-14T14:44:00Z">
              <w:r>
                <w:rPr>
                  <w:rFonts w:asciiTheme="minorHAnsi" w:eastAsia="Times New Roman" w:hAnsiTheme="minorHAnsi" w:cstheme="minorHAnsi"/>
                  <w:color w:val="000000"/>
                  <w:sz w:val="20"/>
                  <w:szCs w:val="20"/>
                </w:rPr>
                <w:t>4</w:t>
              </w:r>
            </w:ins>
            <w:del w:id="7" w:author="MAHMOUD Mohamed-Ali" w:date="2025-05-14T14:44:00Z">
              <w:r w:rsidR="00B57DBF" w:rsidDel="00AF5CB4">
                <w:rPr>
                  <w:rFonts w:asciiTheme="minorHAnsi" w:eastAsia="Times New Roman" w:hAnsiTheme="minorHAnsi" w:cstheme="minorHAnsi"/>
                  <w:color w:val="000000"/>
                  <w:sz w:val="20"/>
                  <w:szCs w:val="20"/>
                </w:rPr>
                <w:delText>3</w:delText>
              </w:r>
            </w:del>
          </w:p>
        </w:tc>
      </w:tr>
    </w:tbl>
    <w:p w14:paraId="7879EA64" w14:textId="77777777" w:rsidR="001174BD" w:rsidRPr="00304219" w:rsidRDefault="001174BD">
      <w:pPr>
        <w:spacing w:line="259" w:lineRule="auto"/>
        <w:rPr>
          <w:rFonts w:asciiTheme="minorHAnsi" w:hAnsiTheme="minorHAnsi" w:cstheme="minorHAnsi"/>
        </w:rPr>
        <w:sectPr w:rsidR="001174BD" w:rsidRPr="00304219" w:rsidSect="00D35F17">
          <w:headerReference w:type="default" r:id="rId13"/>
          <w:footerReference w:type="default" r:id="rId14"/>
          <w:footerReference w:type="first" r:id="rId15"/>
          <w:pgSz w:w="11906" w:h="16838"/>
          <w:pgMar w:top="1134" w:right="1304" w:bottom="1418" w:left="1304" w:header="510" w:footer="709" w:gutter="0"/>
          <w:pgBorders w:display="firstPage" w:offsetFrom="page">
            <w:top w:val="thinThickSmallGap" w:sz="18" w:space="24" w:color="28385A"/>
            <w:left w:val="thinThickSmallGap" w:sz="18" w:space="24" w:color="28385A"/>
            <w:bottom w:val="thickThinSmallGap" w:sz="18" w:space="24" w:color="28385A"/>
            <w:right w:val="thickThinSmallGap" w:sz="18" w:space="24" w:color="28385A"/>
          </w:pgBorders>
          <w:cols w:space="708"/>
          <w:titlePg/>
          <w:docGrid w:linePitch="360"/>
        </w:sectPr>
      </w:pPr>
    </w:p>
    <w:p w14:paraId="41789956" w14:textId="77777777" w:rsidR="002349FE" w:rsidRPr="00304219" w:rsidRDefault="002349FE" w:rsidP="002349FE">
      <w:pPr>
        <w:pStyle w:val="Titre"/>
        <w:rPr>
          <w:rFonts w:asciiTheme="minorHAnsi" w:hAnsiTheme="minorHAnsi" w:cstheme="minorHAnsi"/>
        </w:rPr>
      </w:pPr>
      <w:bookmarkStart w:id="8" w:name="_Toc196260930"/>
      <w:r w:rsidRPr="00304219">
        <w:rPr>
          <w:rFonts w:asciiTheme="minorHAnsi" w:hAnsiTheme="minorHAnsi" w:cstheme="minorHAnsi"/>
        </w:rPr>
        <w:lastRenderedPageBreak/>
        <w:t>Informations du document</w:t>
      </w:r>
      <w:bookmarkEnd w:id="8"/>
    </w:p>
    <w:p w14:paraId="4A9F415F" w14:textId="23429AB4" w:rsidR="002349FE" w:rsidRPr="00304219" w:rsidRDefault="002349FE" w:rsidP="002349FE">
      <w:pPr>
        <w:rPr>
          <w:rFonts w:asciiTheme="minorHAnsi" w:hAnsiTheme="minorHAnsi" w:cstheme="minorHAnsi"/>
        </w:rPr>
      </w:pPr>
      <w:r w:rsidRPr="00304219">
        <w:rPr>
          <w:rFonts w:asciiTheme="minorHAnsi" w:hAnsiTheme="minorHAnsi" w:cstheme="minorHAnsi"/>
        </w:rPr>
        <w:t xml:space="preserve">Périmètre de diffusion : </w:t>
      </w:r>
      <w:r w:rsidR="00F8775E">
        <w:rPr>
          <w:rFonts w:asciiTheme="minorHAnsi" w:hAnsiTheme="minorHAnsi" w:cstheme="minorHAnsi"/>
        </w:rPr>
        <w:t>Interne</w:t>
      </w:r>
    </w:p>
    <w:p w14:paraId="5A9BBE24" w14:textId="1825E34D" w:rsidR="002349FE" w:rsidRPr="00304219" w:rsidRDefault="002349FE" w:rsidP="002349FE">
      <w:pPr>
        <w:rPr>
          <w:rFonts w:asciiTheme="minorHAnsi" w:hAnsiTheme="minorHAnsi" w:cstheme="minorHAnsi"/>
        </w:rPr>
      </w:pPr>
      <w:r w:rsidRPr="00304219">
        <w:rPr>
          <w:rFonts w:asciiTheme="minorHAnsi" w:hAnsiTheme="minorHAnsi" w:cstheme="minorHAnsi"/>
        </w:rPr>
        <w:t xml:space="preserve">Type : </w:t>
      </w:r>
      <w:r w:rsidR="00F81D80" w:rsidRPr="00304219">
        <w:rPr>
          <w:rFonts w:asciiTheme="minorHAnsi" w:hAnsiTheme="minorHAnsi" w:cstheme="minorHAnsi"/>
        </w:rPr>
        <w:t>Initial</w:t>
      </w:r>
    </w:p>
    <w:p w14:paraId="23DA42BF" w14:textId="70BAC2C1" w:rsidR="002349FE" w:rsidRPr="00304219" w:rsidRDefault="002349FE" w:rsidP="002349FE">
      <w:pPr>
        <w:rPr>
          <w:rFonts w:asciiTheme="minorHAnsi" w:hAnsiTheme="minorHAnsi" w:cstheme="minorHAnsi"/>
        </w:rPr>
      </w:pPr>
      <w:r w:rsidRPr="00304219">
        <w:rPr>
          <w:rFonts w:asciiTheme="minorHAnsi" w:hAnsiTheme="minorHAnsi" w:cstheme="minorHAnsi"/>
        </w:rPr>
        <w:t xml:space="preserve">Date prévue de livraison : </w:t>
      </w:r>
      <w:r w:rsidR="00457B07" w:rsidRPr="00304219">
        <w:rPr>
          <w:rFonts w:asciiTheme="minorHAnsi" w:hAnsiTheme="minorHAnsi" w:cstheme="minorHAnsi"/>
        </w:rPr>
        <w:t>xxx</w:t>
      </w:r>
    </w:p>
    <w:p w14:paraId="073F60CC" w14:textId="77777777" w:rsidR="002349FE" w:rsidRPr="00304219" w:rsidRDefault="002349FE" w:rsidP="002349FE">
      <w:pPr>
        <w:rPr>
          <w:rFonts w:asciiTheme="minorHAnsi" w:hAnsiTheme="minorHAnsi" w:cstheme="minorHAnsi"/>
        </w:rPr>
      </w:pPr>
      <w:r w:rsidRPr="00304219">
        <w:rPr>
          <w:rFonts w:asciiTheme="minorHAnsi" w:hAnsiTheme="minorHAnsi" w:cstheme="minorHAnsi"/>
        </w:rPr>
        <w:t>Statut : en cours</w:t>
      </w:r>
    </w:p>
    <w:p w14:paraId="2571298F" w14:textId="77777777" w:rsidR="002349FE" w:rsidRPr="00304219" w:rsidRDefault="002349FE" w:rsidP="002349FE">
      <w:pPr>
        <w:rPr>
          <w:rFonts w:asciiTheme="minorHAnsi" w:hAnsiTheme="minorHAnsi" w:cstheme="minorHAnsi"/>
          <w:b/>
          <w:bCs/>
        </w:rPr>
      </w:pPr>
    </w:p>
    <w:p w14:paraId="01541650" w14:textId="77777777" w:rsidR="002349FE" w:rsidRPr="00304219" w:rsidRDefault="002349FE" w:rsidP="002349FE">
      <w:pPr>
        <w:rPr>
          <w:rFonts w:asciiTheme="minorHAnsi" w:hAnsiTheme="minorHAnsi" w:cstheme="minorHAnsi"/>
          <w:b/>
          <w:bCs/>
        </w:rPr>
      </w:pPr>
      <w:r w:rsidRPr="00304219">
        <w:rPr>
          <w:rFonts w:asciiTheme="minorHAnsi" w:hAnsiTheme="minorHAnsi" w:cstheme="minorHAnsi"/>
          <w:b/>
          <w:bCs/>
        </w:rPr>
        <w:t>Auteurs :</w:t>
      </w:r>
    </w:p>
    <w:tbl>
      <w:tblPr>
        <w:tblStyle w:val="Grilledutableau"/>
        <w:tblW w:w="9508" w:type="dxa"/>
        <w:jc w:val="center"/>
        <w:tblBorders>
          <w:top w:val="single" w:sz="4" w:space="0" w:color="28385A"/>
          <w:left w:val="single" w:sz="4" w:space="0" w:color="28385A"/>
          <w:bottom w:val="single" w:sz="4" w:space="0" w:color="28385A"/>
          <w:right w:val="single" w:sz="4" w:space="0" w:color="28385A"/>
          <w:insideH w:val="single" w:sz="4" w:space="0" w:color="28385A"/>
          <w:insideV w:val="single" w:sz="4" w:space="0" w:color="28385A"/>
        </w:tblBorders>
        <w:tblLook w:val="04A0" w:firstRow="1" w:lastRow="0" w:firstColumn="1" w:lastColumn="0" w:noHBand="0" w:noVBand="1"/>
      </w:tblPr>
      <w:tblGrid>
        <w:gridCol w:w="2261"/>
        <w:gridCol w:w="1585"/>
        <w:gridCol w:w="5662"/>
      </w:tblGrid>
      <w:tr w:rsidR="002349FE" w:rsidRPr="00304219" w14:paraId="3F8EFF10" w14:textId="77777777" w:rsidTr="000C2920">
        <w:trPr>
          <w:jc w:val="center"/>
        </w:trPr>
        <w:tc>
          <w:tcPr>
            <w:tcW w:w="2261" w:type="dxa"/>
            <w:shd w:val="clear" w:color="auto" w:fill="28385A"/>
            <w:vAlign w:val="center"/>
          </w:tcPr>
          <w:p w14:paraId="11E8B9DB" w14:textId="3354E20B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30421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Pilote(s)</w:t>
            </w:r>
          </w:p>
        </w:tc>
        <w:tc>
          <w:tcPr>
            <w:tcW w:w="1585" w:type="dxa"/>
            <w:shd w:val="clear" w:color="auto" w:fill="28385A"/>
            <w:vAlign w:val="center"/>
          </w:tcPr>
          <w:p w14:paraId="282EC248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30421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Organisation</w:t>
            </w:r>
          </w:p>
        </w:tc>
        <w:tc>
          <w:tcPr>
            <w:tcW w:w="5662" w:type="dxa"/>
            <w:shd w:val="clear" w:color="auto" w:fill="28385A"/>
            <w:vAlign w:val="center"/>
          </w:tcPr>
          <w:p w14:paraId="24DFFA38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30421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Rôle dans le projet</w:t>
            </w:r>
          </w:p>
        </w:tc>
      </w:tr>
      <w:tr w:rsidR="002349FE" w:rsidRPr="00304219" w14:paraId="774FFD61" w14:textId="77777777" w:rsidTr="000C2920">
        <w:trPr>
          <w:jc w:val="center"/>
        </w:trPr>
        <w:tc>
          <w:tcPr>
            <w:tcW w:w="2261" w:type="dxa"/>
          </w:tcPr>
          <w:p w14:paraId="6BDBDA4B" w14:textId="5EE4E4EE" w:rsidR="002349FE" w:rsidRPr="00304219" w:rsidRDefault="00DF6D03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MAHMOUD Mohamed Ali</w:t>
            </w:r>
          </w:p>
        </w:tc>
        <w:tc>
          <w:tcPr>
            <w:tcW w:w="1585" w:type="dxa"/>
          </w:tcPr>
          <w:p w14:paraId="6C5270B8" w14:textId="73B29442" w:rsidR="002349FE" w:rsidRPr="00304219" w:rsidRDefault="00DF6D03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SICEF</w:t>
            </w:r>
          </w:p>
        </w:tc>
        <w:tc>
          <w:tcPr>
            <w:tcW w:w="5662" w:type="dxa"/>
          </w:tcPr>
          <w:p w14:paraId="31BB3E40" w14:textId="58F876FD" w:rsidR="002349FE" w:rsidRPr="00304219" w:rsidRDefault="00DF6D03" w:rsidP="000C292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Architect Système</w:t>
            </w:r>
          </w:p>
        </w:tc>
      </w:tr>
      <w:tr w:rsidR="002349FE" w:rsidRPr="00304219" w14:paraId="54BAC840" w14:textId="77777777" w:rsidTr="000C2920">
        <w:trPr>
          <w:jc w:val="center"/>
        </w:trPr>
        <w:tc>
          <w:tcPr>
            <w:tcW w:w="2261" w:type="dxa"/>
          </w:tcPr>
          <w:p w14:paraId="52B8742A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5" w:type="dxa"/>
          </w:tcPr>
          <w:p w14:paraId="094D47E7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62" w:type="dxa"/>
          </w:tcPr>
          <w:p w14:paraId="74CC17D2" w14:textId="77777777" w:rsidR="002349FE" w:rsidRPr="00304219" w:rsidRDefault="002349FE" w:rsidP="000C292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2349FE" w:rsidRPr="00304219" w14:paraId="17C0C97F" w14:textId="77777777" w:rsidTr="000C2920">
        <w:trPr>
          <w:jc w:val="center"/>
        </w:trPr>
        <w:tc>
          <w:tcPr>
            <w:tcW w:w="2261" w:type="dxa"/>
          </w:tcPr>
          <w:p w14:paraId="1CA12DEC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5" w:type="dxa"/>
          </w:tcPr>
          <w:p w14:paraId="6E6B7512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62" w:type="dxa"/>
          </w:tcPr>
          <w:p w14:paraId="2B77388A" w14:textId="77777777" w:rsidR="002349FE" w:rsidRPr="00304219" w:rsidRDefault="002349FE" w:rsidP="000C292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2349FE" w:rsidRPr="00304219" w14:paraId="2E0BF549" w14:textId="77777777" w:rsidTr="000C2920">
        <w:trPr>
          <w:jc w:val="center"/>
        </w:trPr>
        <w:tc>
          <w:tcPr>
            <w:tcW w:w="2261" w:type="dxa"/>
            <w:shd w:val="clear" w:color="auto" w:fill="28385A"/>
            <w:vAlign w:val="center"/>
          </w:tcPr>
          <w:p w14:paraId="59FECBED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30421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Contributeurs</w:t>
            </w:r>
          </w:p>
        </w:tc>
        <w:tc>
          <w:tcPr>
            <w:tcW w:w="1585" w:type="dxa"/>
            <w:shd w:val="clear" w:color="auto" w:fill="28385A"/>
            <w:vAlign w:val="center"/>
          </w:tcPr>
          <w:p w14:paraId="1EE2252E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30421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Organisation</w:t>
            </w:r>
          </w:p>
        </w:tc>
        <w:tc>
          <w:tcPr>
            <w:tcW w:w="5662" w:type="dxa"/>
            <w:shd w:val="clear" w:color="auto" w:fill="28385A"/>
            <w:vAlign w:val="center"/>
          </w:tcPr>
          <w:p w14:paraId="64B926A2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30421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Rôle dans le projet</w:t>
            </w:r>
          </w:p>
        </w:tc>
      </w:tr>
      <w:tr w:rsidR="002349FE" w:rsidRPr="00304219" w14:paraId="13056CAD" w14:textId="77777777" w:rsidTr="000C2920">
        <w:trPr>
          <w:jc w:val="center"/>
        </w:trPr>
        <w:tc>
          <w:tcPr>
            <w:tcW w:w="2261" w:type="dxa"/>
          </w:tcPr>
          <w:p w14:paraId="1BCDC298" w14:textId="004B2C08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5" w:type="dxa"/>
          </w:tcPr>
          <w:p w14:paraId="3FAF093A" w14:textId="2292C594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62" w:type="dxa"/>
          </w:tcPr>
          <w:p w14:paraId="3901BEE7" w14:textId="6C5A22DD" w:rsidR="002349FE" w:rsidRPr="00304219" w:rsidRDefault="002349FE" w:rsidP="000C292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2349FE" w:rsidRPr="00304219" w14:paraId="3F6937F3" w14:textId="77777777" w:rsidTr="000C2920">
        <w:trPr>
          <w:jc w:val="center"/>
        </w:trPr>
        <w:tc>
          <w:tcPr>
            <w:tcW w:w="2261" w:type="dxa"/>
          </w:tcPr>
          <w:p w14:paraId="5226EAA2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5" w:type="dxa"/>
          </w:tcPr>
          <w:p w14:paraId="3A043520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62" w:type="dxa"/>
          </w:tcPr>
          <w:p w14:paraId="4E76D228" w14:textId="77777777" w:rsidR="002349FE" w:rsidRPr="00304219" w:rsidRDefault="002349FE" w:rsidP="000C292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2349FE" w:rsidRPr="00304219" w14:paraId="0A4FE188" w14:textId="77777777" w:rsidTr="000C2920">
        <w:trPr>
          <w:jc w:val="center"/>
        </w:trPr>
        <w:tc>
          <w:tcPr>
            <w:tcW w:w="2261" w:type="dxa"/>
          </w:tcPr>
          <w:p w14:paraId="429442F0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5" w:type="dxa"/>
          </w:tcPr>
          <w:p w14:paraId="4CD8CCF9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62" w:type="dxa"/>
          </w:tcPr>
          <w:p w14:paraId="343C59DA" w14:textId="77777777" w:rsidR="002349FE" w:rsidRPr="00304219" w:rsidRDefault="002349FE" w:rsidP="000C292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180B6F49" w14:textId="77777777" w:rsidR="002349FE" w:rsidRPr="00304219" w:rsidRDefault="002349FE" w:rsidP="002349FE">
      <w:pPr>
        <w:rPr>
          <w:rFonts w:asciiTheme="minorHAnsi" w:hAnsiTheme="minorHAnsi" w:cstheme="minorHAnsi"/>
        </w:rPr>
      </w:pPr>
    </w:p>
    <w:p w14:paraId="09B90D54" w14:textId="77777777" w:rsidR="002349FE" w:rsidRPr="00304219" w:rsidRDefault="002349FE" w:rsidP="002349FE">
      <w:pPr>
        <w:rPr>
          <w:rFonts w:asciiTheme="minorHAnsi" w:hAnsiTheme="minorHAnsi" w:cstheme="minorHAnsi"/>
          <w:b/>
          <w:bCs/>
        </w:rPr>
      </w:pPr>
      <w:r w:rsidRPr="00304219">
        <w:rPr>
          <w:rFonts w:asciiTheme="minorHAnsi" w:hAnsiTheme="minorHAnsi" w:cstheme="minorHAnsi"/>
          <w:b/>
          <w:bCs/>
        </w:rPr>
        <w:t>Table de révision :</w:t>
      </w:r>
    </w:p>
    <w:tbl>
      <w:tblPr>
        <w:tblStyle w:val="Grilledutableau"/>
        <w:tblW w:w="9493" w:type="dxa"/>
        <w:jc w:val="center"/>
        <w:tblBorders>
          <w:top w:val="single" w:sz="4" w:space="0" w:color="28385A"/>
          <w:left w:val="single" w:sz="4" w:space="0" w:color="28385A"/>
          <w:bottom w:val="single" w:sz="4" w:space="0" w:color="28385A"/>
          <w:right w:val="single" w:sz="4" w:space="0" w:color="28385A"/>
          <w:insideH w:val="single" w:sz="4" w:space="0" w:color="28385A"/>
          <w:insideV w:val="single" w:sz="4" w:space="0" w:color="28385A"/>
        </w:tblBorders>
        <w:tblLook w:val="04A0" w:firstRow="1" w:lastRow="0" w:firstColumn="1" w:lastColumn="0" w:noHBand="0" w:noVBand="1"/>
      </w:tblPr>
      <w:tblGrid>
        <w:gridCol w:w="1198"/>
        <w:gridCol w:w="1278"/>
        <w:gridCol w:w="7017"/>
      </w:tblGrid>
      <w:tr w:rsidR="002349FE" w:rsidRPr="00304219" w14:paraId="7A5141D7" w14:textId="77777777" w:rsidTr="000C2920">
        <w:trPr>
          <w:jc w:val="center"/>
        </w:trPr>
        <w:tc>
          <w:tcPr>
            <w:tcW w:w="1202" w:type="dxa"/>
            <w:shd w:val="clear" w:color="auto" w:fill="28385A"/>
          </w:tcPr>
          <w:p w14:paraId="1B40FFC6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30421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203" w:type="dxa"/>
            <w:shd w:val="clear" w:color="auto" w:fill="28385A"/>
          </w:tcPr>
          <w:p w14:paraId="27A10182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30421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088" w:type="dxa"/>
            <w:shd w:val="clear" w:color="auto" w:fill="28385A"/>
          </w:tcPr>
          <w:p w14:paraId="66C3A301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30421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Contenu de la modification</w:t>
            </w:r>
          </w:p>
        </w:tc>
      </w:tr>
      <w:tr w:rsidR="002349FE" w:rsidRPr="00304219" w14:paraId="378FC28D" w14:textId="77777777" w:rsidTr="000C2920">
        <w:trPr>
          <w:jc w:val="center"/>
        </w:trPr>
        <w:tc>
          <w:tcPr>
            <w:tcW w:w="1202" w:type="dxa"/>
          </w:tcPr>
          <w:p w14:paraId="1A57C533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304219"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1203" w:type="dxa"/>
          </w:tcPr>
          <w:p w14:paraId="3435052D" w14:textId="17A265AD" w:rsidR="002349FE" w:rsidRPr="00304219" w:rsidRDefault="00894C46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="005230BE">
              <w:rPr>
                <w:rFonts w:asciiTheme="minorHAnsi" w:hAnsiTheme="minorHAnsi" w:cstheme="minorHAnsi"/>
              </w:rPr>
              <w:t>/</w:t>
            </w:r>
            <w:r w:rsidR="00F1113B">
              <w:rPr>
                <w:rFonts w:asciiTheme="minorHAnsi" w:hAnsiTheme="minorHAnsi" w:cstheme="minorHAnsi"/>
              </w:rPr>
              <w:t>26</w:t>
            </w:r>
            <w:r w:rsidR="005230BE">
              <w:rPr>
                <w:rFonts w:asciiTheme="minorHAnsi" w:hAnsiTheme="minorHAnsi" w:cstheme="minorHAnsi"/>
              </w:rPr>
              <w:t>/2024</w:t>
            </w:r>
          </w:p>
        </w:tc>
        <w:tc>
          <w:tcPr>
            <w:tcW w:w="7088" w:type="dxa"/>
          </w:tcPr>
          <w:p w14:paraId="71146C68" w14:textId="28745497" w:rsidR="002349FE" w:rsidRPr="00304219" w:rsidRDefault="00F1113B" w:rsidP="000C292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Une première version de document </w:t>
            </w:r>
            <w:r w:rsidR="00CD63B1">
              <w:rPr>
                <w:rFonts w:asciiTheme="minorHAnsi" w:hAnsiTheme="minorHAnsi" w:cstheme="minorHAnsi"/>
              </w:rPr>
              <w:t>optimisation de structure topologique</w:t>
            </w:r>
          </w:p>
        </w:tc>
      </w:tr>
      <w:tr w:rsidR="002349FE" w:rsidRPr="00304219" w14:paraId="659A23B2" w14:textId="77777777" w:rsidTr="000C2920">
        <w:trPr>
          <w:jc w:val="center"/>
        </w:trPr>
        <w:tc>
          <w:tcPr>
            <w:tcW w:w="1202" w:type="dxa"/>
          </w:tcPr>
          <w:p w14:paraId="21275CF0" w14:textId="0C9D4D82" w:rsidR="002349FE" w:rsidRPr="00304219" w:rsidRDefault="00CB1B14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304219">
              <w:rPr>
                <w:rFonts w:asciiTheme="minorHAnsi" w:hAnsiTheme="minorHAnsi" w:cstheme="minorHAnsi"/>
              </w:rPr>
              <w:t>0.2</w:t>
            </w:r>
          </w:p>
        </w:tc>
        <w:tc>
          <w:tcPr>
            <w:tcW w:w="1203" w:type="dxa"/>
          </w:tcPr>
          <w:p w14:paraId="7E252220" w14:textId="53B46445" w:rsidR="002349FE" w:rsidRPr="00304219" w:rsidRDefault="00CD63B1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3/3/2025</w:t>
            </w:r>
          </w:p>
        </w:tc>
        <w:tc>
          <w:tcPr>
            <w:tcW w:w="7088" w:type="dxa"/>
          </w:tcPr>
          <w:p w14:paraId="719B15A4" w14:textId="36817327" w:rsidR="002349FE" w:rsidRPr="00304219" w:rsidRDefault="00CD63B1" w:rsidP="000C292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Une nouvelle approche full numérique (séquencement des octets) pour l’optimisation de référentiel topologique</w:t>
            </w:r>
          </w:p>
        </w:tc>
      </w:tr>
      <w:tr w:rsidR="002349FE" w:rsidRPr="00304219" w14:paraId="77825E0C" w14:textId="77777777" w:rsidTr="000C2920">
        <w:trPr>
          <w:jc w:val="center"/>
        </w:trPr>
        <w:tc>
          <w:tcPr>
            <w:tcW w:w="1202" w:type="dxa"/>
          </w:tcPr>
          <w:p w14:paraId="65584BE3" w14:textId="6B34EC59" w:rsidR="002349FE" w:rsidRPr="00304219" w:rsidRDefault="002A78D6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304219">
              <w:rPr>
                <w:rFonts w:asciiTheme="minorHAnsi" w:hAnsiTheme="minorHAnsi" w:cstheme="minorHAnsi"/>
              </w:rPr>
              <w:t>0.3</w:t>
            </w:r>
          </w:p>
        </w:tc>
        <w:tc>
          <w:tcPr>
            <w:tcW w:w="1203" w:type="dxa"/>
          </w:tcPr>
          <w:p w14:paraId="076436B5" w14:textId="200FB818" w:rsidR="002349FE" w:rsidRPr="00304219" w:rsidRDefault="009F5348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  <w:r w:rsidR="00CD63B1">
              <w:rPr>
                <w:rFonts w:asciiTheme="minorHAnsi" w:hAnsiTheme="minorHAnsi" w:cstheme="minorHAnsi"/>
              </w:rPr>
              <w:t>/04/2025</w:t>
            </w:r>
          </w:p>
        </w:tc>
        <w:tc>
          <w:tcPr>
            <w:tcW w:w="7088" w:type="dxa"/>
          </w:tcPr>
          <w:p w14:paraId="632703E1" w14:textId="77777777" w:rsidR="002349FE" w:rsidRDefault="00CD63B1" w:rsidP="000C292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Mise à jour de document :  </w:t>
            </w:r>
          </w:p>
          <w:p w14:paraId="1A493B29" w14:textId="77777777" w:rsidR="00CD63B1" w:rsidRDefault="009F5348" w:rsidP="00E6600D">
            <w:pPr>
              <w:pStyle w:val="Paragraphedeliste"/>
              <w:numPr>
                <w:ilvl w:val="0"/>
                <w:numId w:val="6"/>
              </w:numPr>
              <w:spacing w:before="60" w:after="60"/>
            </w:pPr>
            <w:r>
              <w:t xml:space="preserve">Mise à jour des objets </w:t>
            </w:r>
          </w:p>
          <w:p w14:paraId="2A937F2B" w14:textId="55BD9A4C" w:rsidR="009F5348" w:rsidRPr="00CD63B1" w:rsidRDefault="009F5348" w:rsidP="00E6600D">
            <w:pPr>
              <w:pStyle w:val="Paragraphedeliste"/>
              <w:numPr>
                <w:ilvl w:val="0"/>
                <w:numId w:val="6"/>
              </w:numPr>
              <w:spacing w:before="60" w:after="60"/>
            </w:pPr>
            <w:r>
              <w:t>Optimiser les données de référentiel topo en optimisant la structure</w:t>
            </w:r>
          </w:p>
        </w:tc>
      </w:tr>
      <w:tr w:rsidR="002349FE" w:rsidRPr="00304219" w14:paraId="08B0231E" w14:textId="77777777" w:rsidTr="000C2920">
        <w:trPr>
          <w:jc w:val="center"/>
        </w:trPr>
        <w:tc>
          <w:tcPr>
            <w:tcW w:w="1202" w:type="dxa"/>
          </w:tcPr>
          <w:p w14:paraId="5F5EF2DC" w14:textId="67C4A811" w:rsidR="002349FE" w:rsidRPr="00304219" w:rsidRDefault="0074254A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304219">
              <w:rPr>
                <w:rFonts w:asciiTheme="minorHAnsi" w:hAnsiTheme="minorHAnsi" w:cstheme="minorHAnsi"/>
              </w:rPr>
              <w:t>0.4</w:t>
            </w:r>
          </w:p>
        </w:tc>
        <w:tc>
          <w:tcPr>
            <w:tcW w:w="1203" w:type="dxa"/>
          </w:tcPr>
          <w:p w14:paraId="5897CF8A" w14:textId="48DBE318" w:rsidR="002349FE" w:rsidRPr="00304219" w:rsidRDefault="00AF5CB4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ins w:id="9" w:author="MAHMOUD Mohamed-Ali" w:date="2025-05-14T14:44:00Z">
              <w:r>
                <w:rPr>
                  <w:rFonts w:asciiTheme="minorHAnsi" w:hAnsiTheme="minorHAnsi" w:cstheme="minorHAnsi"/>
                </w:rPr>
                <w:t>14/05/2025</w:t>
              </w:r>
            </w:ins>
          </w:p>
        </w:tc>
        <w:tc>
          <w:tcPr>
            <w:tcW w:w="7088" w:type="dxa"/>
          </w:tcPr>
          <w:p w14:paraId="03577BA2" w14:textId="77777777" w:rsidR="002349FE" w:rsidRDefault="000F2182" w:rsidP="000F2182">
            <w:pPr>
              <w:pStyle w:val="Paragraphedeliste"/>
              <w:numPr>
                <w:ilvl w:val="0"/>
                <w:numId w:val="6"/>
              </w:numPr>
              <w:spacing w:before="60" w:after="60"/>
              <w:rPr>
                <w:ins w:id="10" w:author="MAHMOUD Mohamed-Ali" w:date="2025-05-15T03:01:00Z"/>
              </w:rPr>
            </w:pPr>
            <w:ins w:id="11" w:author="MAHMOUD Mohamed-Ali" w:date="2025-05-15T03:01:00Z">
              <w:r>
                <w:t xml:space="preserve">Mise </w:t>
              </w:r>
              <w:proofErr w:type="gramStart"/>
              <w:r>
                <w:t>à jours</w:t>
              </w:r>
              <w:proofErr w:type="gramEnd"/>
              <w:r>
                <w:t xml:space="preserve"> des objets </w:t>
              </w:r>
            </w:ins>
          </w:p>
          <w:p w14:paraId="5301D75E" w14:textId="5EECE078" w:rsidR="000F2182" w:rsidRPr="000F2182" w:rsidRDefault="000F2182">
            <w:pPr>
              <w:pStyle w:val="Paragraphedeliste"/>
              <w:numPr>
                <w:ilvl w:val="0"/>
                <w:numId w:val="6"/>
              </w:numPr>
              <w:spacing w:before="60" w:after="60"/>
              <w:pPrChange w:id="12" w:author="MAHMOUD Mohamed-Ali" w:date="2025-05-15T03:01:00Z">
                <w:pPr>
                  <w:spacing w:before="60" w:after="60"/>
                </w:pPr>
              </w:pPrChange>
            </w:pPr>
            <w:ins w:id="13" w:author="MAHMOUD Mohamed-Ali" w:date="2025-05-15T03:01:00Z">
              <w:r>
                <w:t>Ajouter des exigences</w:t>
              </w:r>
            </w:ins>
          </w:p>
        </w:tc>
      </w:tr>
      <w:tr w:rsidR="002349FE" w:rsidRPr="00304219" w14:paraId="78E7F736" w14:textId="77777777" w:rsidTr="000C2920">
        <w:trPr>
          <w:jc w:val="center"/>
        </w:trPr>
        <w:tc>
          <w:tcPr>
            <w:tcW w:w="1202" w:type="dxa"/>
          </w:tcPr>
          <w:p w14:paraId="683FF3F0" w14:textId="03F80640" w:rsidR="002349FE" w:rsidRPr="00304219" w:rsidRDefault="009F5CF2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304219">
              <w:rPr>
                <w:rFonts w:asciiTheme="minorHAnsi" w:hAnsiTheme="minorHAnsi" w:cstheme="minorHAnsi"/>
              </w:rPr>
              <w:t>0.5</w:t>
            </w:r>
          </w:p>
        </w:tc>
        <w:tc>
          <w:tcPr>
            <w:tcW w:w="1203" w:type="dxa"/>
          </w:tcPr>
          <w:p w14:paraId="787E274F" w14:textId="233F9141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8" w:type="dxa"/>
          </w:tcPr>
          <w:p w14:paraId="1AB6FBD6" w14:textId="68A529C0" w:rsidR="002349FE" w:rsidRPr="00304219" w:rsidRDefault="002349FE" w:rsidP="000C292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2349FE" w:rsidRPr="00304219" w14:paraId="71A692D3" w14:textId="77777777" w:rsidTr="000C2920">
        <w:trPr>
          <w:jc w:val="center"/>
        </w:trPr>
        <w:tc>
          <w:tcPr>
            <w:tcW w:w="1202" w:type="dxa"/>
          </w:tcPr>
          <w:p w14:paraId="7603D4D7" w14:textId="399953EF" w:rsidR="002349FE" w:rsidRPr="00304219" w:rsidRDefault="00A277CF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  <w:r w:rsidRPr="00304219">
              <w:rPr>
                <w:rFonts w:asciiTheme="minorHAnsi" w:hAnsiTheme="minorHAnsi" w:cstheme="minorHAnsi"/>
              </w:rPr>
              <w:t>0.6</w:t>
            </w:r>
          </w:p>
        </w:tc>
        <w:tc>
          <w:tcPr>
            <w:tcW w:w="1203" w:type="dxa"/>
          </w:tcPr>
          <w:p w14:paraId="0C09309F" w14:textId="13BC09F5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8" w:type="dxa"/>
          </w:tcPr>
          <w:p w14:paraId="579B089F" w14:textId="58B430AC" w:rsidR="002349FE" w:rsidRPr="00304219" w:rsidRDefault="002349FE" w:rsidP="000C292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2349FE" w:rsidRPr="00304219" w14:paraId="58CCB0A9" w14:textId="77777777" w:rsidTr="000C2920">
        <w:trPr>
          <w:jc w:val="center"/>
        </w:trPr>
        <w:tc>
          <w:tcPr>
            <w:tcW w:w="1202" w:type="dxa"/>
          </w:tcPr>
          <w:p w14:paraId="1E5BAB68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3DCB66E9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8" w:type="dxa"/>
          </w:tcPr>
          <w:p w14:paraId="3F37BFFA" w14:textId="77777777" w:rsidR="002349FE" w:rsidRPr="00304219" w:rsidRDefault="002349FE" w:rsidP="000C292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2349FE" w:rsidRPr="00304219" w14:paraId="143A53EA" w14:textId="77777777" w:rsidTr="000C2920">
        <w:trPr>
          <w:jc w:val="center"/>
        </w:trPr>
        <w:tc>
          <w:tcPr>
            <w:tcW w:w="1202" w:type="dxa"/>
          </w:tcPr>
          <w:p w14:paraId="3FA2313D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4C47D5F0" w14:textId="77777777" w:rsidR="002349FE" w:rsidRPr="00304219" w:rsidRDefault="002349FE" w:rsidP="000C2920">
            <w:pPr>
              <w:spacing w:before="60" w:after="6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88" w:type="dxa"/>
          </w:tcPr>
          <w:p w14:paraId="7AE73DC9" w14:textId="77777777" w:rsidR="002349FE" w:rsidRPr="00304219" w:rsidRDefault="002349FE" w:rsidP="000C292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1CB1F048" w14:textId="77777777" w:rsidR="002349FE" w:rsidRPr="00304219" w:rsidRDefault="002349FE" w:rsidP="002349FE">
      <w:pPr>
        <w:rPr>
          <w:rFonts w:asciiTheme="minorHAnsi" w:hAnsiTheme="minorHAnsi" w:cstheme="minorHAnsi"/>
        </w:rPr>
      </w:pPr>
    </w:p>
    <w:p w14:paraId="4FFF7061" w14:textId="6FA29C4F" w:rsidR="00F81D80" w:rsidRPr="00304219" w:rsidRDefault="002349FE" w:rsidP="00F81D80">
      <w:pPr>
        <w:rPr>
          <w:rFonts w:asciiTheme="minorHAnsi" w:hAnsiTheme="minorHAnsi" w:cstheme="minorHAnsi"/>
        </w:rPr>
      </w:pPr>
      <w:r w:rsidRPr="00304219">
        <w:rPr>
          <w:rFonts w:asciiTheme="minorHAnsi" w:hAnsiTheme="minorHAnsi" w:cstheme="minorHAnsi"/>
        </w:rPr>
        <w:br w:type="page"/>
      </w:r>
    </w:p>
    <w:bookmarkStart w:id="14" w:name="_Toc196260931" w:displacedByCustomXml="next"/>
    <w:sdt>
      <w:sdtP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id w:val="-1392344225"/>
        <w:docPartObj>
          <w:docPartGallery w:val="Table of Contents"/>
          <w:docPartUnique/>
        </w:docPartObj>
      </w:sdtPr>
      <w:sdtEndPr>
        <w:rPr>
          <w:color w:val="28385A"/>
        </w:rPr>
      </w:sdtEndPr>
      <w:sdtContent>
        <w:p w14:paraId="5F61B01E" w14:textId="26C21F97" w:rsidR="00A70FA4" w:rsidRPr="00304219" w:rsidRDefault="00A70FA4" w:rsidP="00C0569D">
          <w:pPr>
            <w:pStyle w:val="Titre"/>
            <w:rPr>
              <w:rFonts w:asciiTheme="minorHAnsi" w:hAnsiTheme="minorHAnsi" w:cstheme="minorHAnsi"/>
            </w:rPr>
          </w:pPr>
          <w:r w:rsidRPr="00304219">
            <w:rPr>
              <w:rFonts w:asciiTheme="minorHAnsi" w:hAnsiTheme="minorHAnsi" w:cstheme="minorHAnsi"/>
            </w:rPr>
            <w:t>Table des matières</w:t>
          </w:r>
          <w:bookmarkEnd w:id="14"/>
        </w:p>
        <w:p w14:paraId="37FC549B" w14:textId="7D3E2E4E" w:rsidR="009F5348" w:rsidRDefault="00805879">
          <w:pPr>
            <w:pStyle w:val="TM1"/>
            <w:tabs>
              <w:tab w:val="right" w:leader="dot" w:pos="9288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r w:rsidRPr="00304219">
            <w:rPr>
              <w:rFonts w:asciiTheme="minorHAnsi" w:hAnsiTheme="minorHAnsi" w:cstheme="minorHAnsi"/>
              <w:b w:val="0"/>
            </w:rPr>
            <w:fldChar w:fldCharType="begin"/>
          </w:r>
          <w:r w:rsidRPr="00304219">
            <w:rPr>
              <w:rFonts w:asciiTheme="minorHAnsi" w:hAnsiTheme="minorHAnsi" w:cstheme="minorHAnsi"/>
              <w:b w:val="0"/>
            </w:rPr>
            <w:instrText xml:space="preserve"> TOC \o "1-3" \h \z \u </w:instrText>
          </w:r>
          <w:r w:rsidRPr="00304219">
            <w:rPr>
              <w:rFonts w:asciiTheme="minorHAnsi" w:hAnsiTheme="minorHAnsi" w:cstheme="minorHAnsi"/>
              <w:b w:val="0"/>
            </w:rPr>
            <w:fldChar w:fldCharType="separate"/>
          </w:r>
          <w:hyperlink w:anchor="_Toc196260930" w:history="1">
            <w:r w:rsidR="009F5348" w:rsidRPr="004727BC">
              <w:rPr>
                <w:rStyle w:val="Lienhypertexte"/>
                <w:rFonts w:cstheme="minorHAnsi"/>
                <w:noProof/>
              </w:rPr>
              <w:t>Informations du document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_Toc196260930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3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66468E54" w14:textId="284F7B0E" w:rsidR="009F5348" w:rsidRDefault="00000000">
          <w:pPr>
            <w:pStyle w:val="TM1"/>
            <w:tabs>
              <w:tab w:val="right" w:leader="dot" w:pos="9288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6260931" w:history="1">
            <w:r w:rsidR="009F5348" w:rsidRPr="004727BC">
              <w:rPr>
                <w:rStyle w:val="Lienhypertexte"/>
                <w:rFonts w:cstheme="minorHAnsi"/>
                <w:noProof/>
              </w:rPr>
              <w:t>Table des matières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_Toc196260931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4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3BCF2C6B" w14:textId="4C4875C4" w:rsidR="009F5348" w:rsidRDefault="00000000">
          <w:pPr>
            <w:pStyle w:val="TM1"/>
            <w:tabs>
              <w:tab w:val="left" w:pos="442"/>
              <w:tab w:val="right" w:leader="dot" w:pos="9288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6260932" w:history="1">
            <w:r w:rsidR="009F5348" w:rsidRPr="004727BC">
              <w:rPr>
                <w:rStyle w:val="Lienhypertexte"/>
                <w:noProof/>
              </w:rPr>
              <w:t>0.</w:t>
            </w:r>
            <w:r w:rsidR="009F5348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noProof/>
              </w:rPr>
              <w:t>Généralités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_Toc196260932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5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15E7E109" w14:textId="27CE6989" w:rsidR="009F5348" w:rsidRDefault="00000000">
          <w:pPr>
            <w:pStyle w:val="TM2"/>
            <w:tabs>
              <w:tab w:val="left" w:pos="880"/>
              <w:tab w:val="right" w:leader="dot" w:pos="9288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6260933" w:history="1">
            <w:r w:rsidR="009F5348" w:rsidRPr="004727BC">
              <w:rPr>
                <w:rStyle w:val="Lienhypertexte"/>
                <w:rFonts w:cstheme="minorHAnsi"/>
                <w:noProof/>
              </w:rPr>
              <w:t>0.1.</w:t>
            </w:r>
            <w:r w:rsidR="009F5348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rFonts w:cstheme="minorHAnsi"/>
                <w:noProof/>
              </w:rPr>
              <w:t>Objet du document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_Toc196260933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5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7BB0D9C7" w14:textId="4C3AE727" w:rsidR="009F5348" w:rsidRDefault="00000000">
          <w:pPr>
            <w:pStyle w:val="TM1"/>
            <w:tabs>
              <w:tab w:val="left" w:pos="442"/>
              <w:tab w:val="right" w:leader="dot" w:pos="9288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6260934" w:history="1">
            <w:r w:rsidR="009F5348" w:rsidRPr="004727BC">
              <w:rPr>
                <w:rStyle w:val="Lienhypertexte"/>
                <w:rFonts w:cstheme="minorHAnsi"/>
                <w:noProof/>
              </w:rPr>
              <w:t>1.</w:t>
            </w:r>
            <w:r w:rsidR="009F5348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rFonts w:cstheme="minorHAnsi"/>
                <w:noProof/>
              </w:rPr>
              <w:t>La structure optimisée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_Toc196260934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5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4A9F9A62" w14:textId="73E98D74" w:rsidR="009F5348" w:rsidRDefault="00000000">
          <w:pPr>
            <w:pStyle w:val="TM2"/>
            <w:tabs>
              <w:tab w:val="left" w:pos="880"/>
              <w:tab w:val="right" w:leader="dot" w:pos="9288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6260935" w:history="1">
            <w:r w:rsidR="009F5348" w:rsidRPr="004727BC">
              <w:rPr>
                <w:rStyle w:val="Lienhypertexte"/>
                <w:noProof/>
              </w:rPr>
              <w:t>1.1.</w:t>
            </w:r>
            <w:r w:rsidR="009F5348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noProof/>
              </w:rPr>
              <w:t>Principe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_Toc196260935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5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67F27B70" w14:textId="6A3B47DF" w:rsidR="009F5348" w:rsidRDefault="00000000">
          <w:pPr>
            <w:pStyle w:val="TM3"/>
            <w:tabs>
              <w:tab w:val="left" w:pos="1320"/>
              <w:tab w:val="right" w:leader="dot" w:pos="9288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6260936" w:history="1">
            <w:r w:rsidR="009F5348" w:rsidRPr="004727BC">
              <w:rPr>
                <w:rStyle w:val="Lienhypertexte"/>
                <w:noProof/>
              </w:rPr>
              <w:t>1.1.1.</w:t>
            </w:r>
            <w:r w:rsidR="009F5348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noProof/>
              </w:rPr>
              <w:t>Structure de référentiel topologique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_Toc196260936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5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5C766FB9" w14:textId="0546AB53" w:rsidR="009F5348" w:rsidRDefault="00000000">
          <w:pPr>
            <w:pStyle w:val="TM3"/>
            <w:tabs>
              <w:tab w:val="left" w:pos="1320"/>
              <w:tab w:val="right" w:leader="dot" w:pos="9288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6260937" w:history="1">
            <w:r w:rsidR="009F5348" w:rsidRPr="004727BC">
              <w:rPr>
                <w:rStyle w:val="Lienhypertexte"/>
                <w:noProof/>
              </w:rPr>
              <w:t>1.1.2.</w:t>
            </w:r>
            <w:r w:rsidR="009F5348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noProof/>
              </w:rPr>
              <w:t>Règles de codage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_Toc196260937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6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46A8E599" w14:textId="2D0BFCB7" w:rsidR="009F5348" w:rsidRDefault="00000000">
          <w:pPr>
            <w:pStyle w:val="TM3"/>
            <w:tabs>
              <w:tab w:val="left" w:pos="1320"/>
              <w:tab w:val="right" w:leader="dot" w:pos="9288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6260938" w:history="1">
            <w:r w:rsidR="009F5348" w:rsidRPr="004727BC">
              <w:rPr>
                <w:rStyle w:val="Lienhypertexte"/>
                <w:noProof/>
              </w:rPr>
              <w:t>1.1.3.</w:t>
            </w:r>
            <w:r w:rsidR="009F5348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noProof/>
              </w:rPr>
              <w:t>Règles d’identification des nœuds :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_Toc196260938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9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587CECCE" w14:textId="61CBF0B6" w:rsidR="009F5348" w:rsidRDefault="00000000">
          <w:pPr>
            <w:pStyle w:val="TM3"/>
            <w:tabs>
              <w:tab w:val="left" w:pos="1320"/>
              <w:tab w:val="right" w:leader="dot" w:pos="9288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6260939" w:history="1">
            <w:r w:rsidR="009F5348" w:rsidRPr="004727BC">
              <w:rPr>
                <w:rStyle w:val="Lienhypertexte"/>
                <w:noProof/>
              </w:rPr>
              <w:t>1.1.4.</w:t>
            </w:r>
            <w:r w:rsidR="009F5348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noProof/>
              </w:rPr>
              <w:t>Règles   de codage des propriétés de ‘RegulatedZone’ :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_Toc196260939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9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4B958CF4" w14:textId="2F992F55" w:rsidR="009F5348" w:rsidRDefault="00000000">
          <w:pPr>
            <w:pStyle w:val="TM1"/>
            <w:tabs>
              <w:tab w:val="right" w:leader="dot" w:pos="9288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6260940" w:history="1">
            <w:r w:rsidR="009F5348" w:rsidRPr="004727BC">
              <w:rPr>
                <w:rStyle w:val="Lienhypertexte"/>
                <w:noProof/>
              </w:rPr>
              <w:t>Les combinaisons possibles pour tous les valeurs possibles sont :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_Toc196260940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10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434D389E" w14:textId="10374BAD" w:rsidR="009F5348" w:rsidRDefault="00000000">
          <w:pPr>
            <w:pStyle w:val="TM1"/>
            <w:tabs>
              <w:tab w:val="left" w:pos="442"/>
              <w:tab w:val="right" w:leader="dot" w:pos="9288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6260941" w:history="1">
            <w:r w:rsidR="009F5348" w:rsidRPr="004727BC">
              <w:rPr>
                <w:rStyle w:val="Lienhypertexte"/>
                <w:rFonts w:cstheme="minorHAnsi"/>
                <w:noProof/>
              </w:rPr>
              <w:t>2.</w:t>
            </w:r>
            <w:r w:rsidR="009F5348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rFonts w:cstheme="minorHAnsi"/>
                <w:noProof/>
              </w:rPr>
              <w:t>Structure des données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_Toc196260941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13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0481E649" w14:textId="07F269B8" w:rsidR="009F5348" w:rsidRDefault="00000000">
          <w:pPr>
            <w:pStyle w:val="TM1"/>
            <w:tabs>
              <w:tab w:val="left" w:pos="442"/>
              <w:tab w:val="right" w:leader="dot" w:pos="9288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6260942" w:history="1">
            <w:r w:rsidR="009F5348" w:rsidRPr="004727BC">
              <w:rPr>
                <w:rStyle w:val="Lienhypertexte"/>
                <w:rFonts w:cstheme="minorHAnsi"/>
                <w:noProof/>
              </w:rPr>
              <w:t>3.</w:t>
            </w:r>
            <w:r w:rsidR="009F5348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rFonts w:cstheme="minorHAnsi"/>
                <w:noProof/>
              </w:rPr>
              <w:t>Approches d’Architecture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_Toc196260942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21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066C2CAE" w14:textId="3BCE71B7" w:rsidR="009F5348" w:rsidRDefault="00000000">
          <w:pPr>
            <w:pStyle w:val="TM2"/>
            <w:tabs>
              <w:tab w:val="left" w:pos="880"/>
              <w:tab w:val="right" w:leader="dot" w:pos="9288"/>
            </w:tabs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6260943" w:history="1">
            <w:r w:rsidR="009F5348" w:rsidRPr="004727BC">
              <w:rPr>
                <w:rStyle w:val="Lienhypertexte"/>
                <w:noProof/>
              </w:rPr>
              <w:t>3.1.</w:t>
            </w:r>
            <w:r w:rsidR="009F5348"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noProof/>
              </w:rPr>
              <w:t>Envoi de référentiel à l’AD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_Toc196260943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23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7EFABE7D" w14:textId="58F3FB76" w:rsidR="009F5348" w:rsidRDefault="00000000">
          <w:pPr>
            <w:pStyle w:val="TM1"/>
            <w:tabs>
              <w:tab w:val="left" w:pos="442"/>
              <w:tab w:val="right" w:leader="dot" w:pos="9288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6260944" w:history="1">
            <w:r w:rsidR="009F5348" w:rsidRPr="004727BC">
              <w:rPr>
                <w:rStyle w:val="Lienhypertexte"/>
                <w:noProof/>
              </w:rPr>
              <w:t>4.</w:t>
            </w:r>
            <w:r w:rsidR="009F5348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9F5348" w:rsidRPr="004727BC">
              <w:rPr>
                <w:rStyle w:val="Lienhypertexte"/>
                <w:noProof/>
              </w:rPr>
              <w:t>Fonctions</w:t>
            </w:r>
            <w:r w:rsidR="009F5348">
              <w:rPr>
                <w:noProof/>
                <w:webHidden/>
              </w:rPr>
              <w:tab/>
            </w:r>
            <w:r w:rsidR="009F5348">
              <w:rPr>
                <w:noProof/>
                <w:webHidden/>
              </w:rPr>
              <w:fldChar w:fldCharType="begin"/>
            </w:r>
            <w:r w:rsidR="009F5348">
              <w:rPr>
                <w:noProof/>
                <w:webHidden/>
              </w:rPr>
              <w:instrText xml:space="preserve"> PAGEREF _Toc196260944 \h </w:instrText>
            </w:r>
            <w:r w:rsidR="009F5348">
              <w:rPr>
                <w:noProof/>
                <w:webHidden/>
              </w:rPr>
            </w:r>
            <w:r w:rsidR="009F5348">
              <w:rPr>
                <w:noProof/>
                <w:webHidden/>
              </w:rPr>
              <w:fldChar w:fldCharType="separate"/>
            </w:r>
            <w:r w:rsidR="009F5348">
              <w:rPr>
                <w:noProof/>
                <w:webHidden/>
              </w:rPr>
              <w:t>23</w:t>
            </w:r>
            <w:r w:rsidR="009F5348">
              <w:rPr>
                <w:noProof/>
                <w:webHidden/>
              </w:rPr>
              <w:fldChar w:fldCharType="end"/>
            </w:r>
          </w:hyperlink>
        </w:p>
        <w:p w14:paraId="61A0FE2B" w14:textId="746AB2D9" w:rsidR="00A70FA4" w:rsidRPr="00304219" w:rsidRDefault="00805879" w:rsidP="00A70FA4">
          <w:pPr>
            <w:spacing w:after="0" w:line="360" w:lineRule="auto"/>
            <w:rPr>
              <w:rFonts w:asciiTheme="minorHAnsi" w:hAnsiTheme="minorHAnsi" w:cstheme="minorHAnsi"/>
            </w:rPr>
          </w:pPr>
          <w:r w:rsidRPr="00304219">
            <w:rPr>
              <w:rFonts w:asciiTheme="minorHAnsi" w:hAnsiTheme="minorHAnsi" w:cstheme="minorHAnsi"/>
              <w:b/>
            </w:rPr>
            <w:fldChar w:fldCharType="end"/>
          </w:r>
        </w:p>
      </w:sdtContent>
    </w:sdt>
    <w:p w14:paraId="73F0558B" w14:textId="43D3B38C" w:rsidR="00A24A3F" w:rsidRPr="00304219" w:rsidRDefault="00A24A3F" w:rsidP="006678D5">
      <w:pPr>
        <w:rPr>
          <w:rFonts w:asciiTheme="minorHAnsi" w:hAnsiTheme="minorHAnsi" w:cstheme="minorHAnsi"/>
          <w:b/>
          <w:bCs/>
        </w:rPr>
      </w:pPr>
      <w:r w:rsidRPr="00304219">
        <w:rPr>
          <w:rFonts w:asciiTheme="minorHAnsi" w:hAnsiTheme="minorHAnsi" w:cstheme="minorHAnsi"/>
          <w:b/>
          <w:bCs/>
        </w:rPr>
        <w:br w:type="page"/>
      </w:r>
    </w:p>
    <w:p w14:paraId="66A23EF0" w14:textId="3A670901" w:rsidR="00C00001" w:rsidRPr="00304219" w:rsidRDefault="00C00001" w:rsidP="00BD32D1">
      <w:pPr>
        <w:pStyle w:val="Titre1"/>
      </w:pPr>
      <w:bookmarkStart w:id="15" w:name="_Toc196260932"/>
      <w:r w:rsidRPr="00304219">
        <w:lastRenderedPageBreak/>
        <w:t>Généralités</w:t>
      </w:r>
      <w:bookmarkEnd w:id="15"/>
    </w:p>
    <w:p w14:paraId="16D5D99C" w14:textId="7B633672" w:rsidR="00C00001" w:rsidRDefault="00C00001" w:rsidP="00C00001">
      <w:pPr>
        <w:pStyle w:val="Titre2"/>
        <w:rPr>
          <w:rFonts w:asciiTheme="minorHAnsi" w:hAnsiTheme="minorHAnsi" w:cstheme="minorHAnsi"/>
        </w:rPr>
      </w:pPr>
      <w:bookmarkStart w:id="16" w:name="_Toc196260933"/>
      <w:r w:rsidRPr="00304219">
        <w:rPr>
          <w:rFonts w:asciiTheme="minorHAnsi" w:hAnsiTheme="minorHAnsi" w:cstheme="minorHAnsi"/>
        </w:rPr>
        <w:t>Objet du document</w:t>
      </w:r>
      <w:bookmarkEnd w:id="16"/>
    </w:p>
    <w:p w14:paraId="25463933" w14:textId="33B6640C" w:rsidR="00093223" w:rsidRDefault="00FA661B" w:rsidP="0065272B">
      <w:r w:rsidRPr="00FA661B">
        <w:t>L'objectif de ce document est d</w:t>
      </w:r>
      <w:r w:rsidR="006918CF">
        <w:t>’optimiser la structure de référentiel topologique de façon à optimiser la consommation des ressources de calculateur.</w:t>
      </w:r>
    </w:p>
    <w:p w14:paraId="1B76FDB3" w14:textId="69DF7938" w:rsidR="00521D0F" w:rsidRDefault="00521D0F" w:rsidP="0065272B">
      <w:r w:rsidRPr="00521D0F">
        <w:t>Ce document ne spécifie pas la structure du référentiel topologique. Il établit plutôt les bases des règles d’optimisation du format des données utilisées pour le décrire</w:t>
      </w:r>
      <w:r>
        <w:t xml:space="preserve"> (version de référentiel pour le POC)</w:t>
      </w:r>
      <w:r w:rsidRPr="00521D0F">
        <w:t xml:space="preserve">. La structure des données topologiques sera détaillée dans un autre document, correspondant à la version 2 du document </w:t>
      </w:r>
      <w:proofErr w:type="gramStart"/>
      <w:r w:rsidRPr="00521D0F">
        <w:t>"</w:t>
      </w:r>
      <w:r w:rsidR="007637E9">
        <w:t>..</w:t>
      </w:r>
      <w:proofErr w:type="gramEnd"/>
      <w:r w:rsidRPr="00521D0F">
        <w:t>Topologie</w:t>
      </w:r>
      <w:r w:rsidR="007637E9">
        <w:t>…</w:t>
      </w:r>
      <w:r w:rsidRPr="00521D0F">
        <w:t>".</w:t>
      </w:r>
      <w:r>
        <w:t xml:space="preserve"> </w:t>
      </w:r>
    </w:p>
    <w:p w14:paraId="6DA4E6DD" w14:textId="77777777" w:rsidR="007527ED" w:rsidRDefault="007527ED" w:rsidP="0065272B"/>
    <w:p w14:paraId="26E1E50C" w14:textId="30B08E05" w:rsidR="007527ED" w:rsidRDefault="007527ED" w:rsidP="007527ED">
      <w:pPr>
        <w:pStyle w:val="Titre1"/>
        <w:rPr>
          <w:rFonts w:asciiTheme="minorHAnsi" w:hAnsiTheme="minorHAnsi" w:cstheme="minorHAnsi"/>
        </w:rPr>
      </w:pPr>
      <w:bookmarkStart w:id="17" w:name="_Toc196260934"/>
      <w:r>
        <w:rPr>
          <w:rFonts w:asciiTheme="minorHAnsi" w:hAnsiTheme="minorHAnsi" w:cstheme="minorHAnsi"/>
        </w:rPr>
        <w:t xml:space="preserve">La </w:t>
      </w:r>
      <w:r w:rsidR="00730990">
        <w:rPr>
          <w:rFonts w:asciiTheme="minorHAnsi" w:hAnsiTheme="minorHAnsi" w:cstheme="minorHAnsi"/>
        </w:rPr>
        <w:t xml:space="preserve">structure </w:t>
      </w:r>
      <w:r w:rsidR="00346645">
        <w:rPr>
          <w:rFonts w:asciiTheme="minorHAnsi" w:hAnsiTheme="minorHAnsi" w:cstheme="minorHAnsi"/>
        </w:rPr>
        <w:t>optimis</w:t>
      </w:r>
      <w:r w:rsidR="00730990">
        <w:rPr>
          <w:rFonts w:asciiTheme="minorHAnsi" w:hAnsiTheme="minorHAnsi" w:cstheme="minorHAnsi"/>
        </w:rPr>
        <w:t>ée</w:t>
      </w:r>
      <w:bookmarkEnd w:id="17"/>
    </w:p>
    <w:p w14:paraId="431CD134" w14:textId="77777777" w:rsidR="007527ED" w:rsidRDefault="007527ED" w:rsidP="007527ED">
      <w:pPr>
        <w:pStyle w:val="Titre2"/>
      </w:pPr>
      <w:bookmarkStart w:id="18" w:name="_Toc196260935"/>
      <w:r>
        <w:t>Principe</w:t>
      </w:r>
      <w:bookmarkEnd w:id="18"/>
    </w:p>
    <w:p w14:paraId="2B96C4CA" w14:textId="1C753F95" w:rsidR="00B32970" w:rsidRDefault="00B32970" w:rsidP="00B32970">
      <w:pPr>
        <w:pStyle w:val="Titre3"/>
      </w:pPr>
      <w:bookmarkStart w:id="19" w:name="_Toc196260936"/>
      <w:r>
        <w:t>Structure de référentiel topologique</w:t>
      </w:r>
      <w:bookmarkEnd w:id="19"/>
    </w:p>
    <w:p w14:paraId="799E4B4B" w14:textId="77777777" w:rsidR="00D105F1" w:rsidRPr="000502F7" w:rsidRDefault="00D105F1" w:rsidP="00D105F1">
      <w:r w:rsidRPr="000502F7">
        <w:t>Le référentiel topologique est structuré comme suit :</w:t>
      </w:r>
    </w:p>
    <w:p w14:paraId="48BB8344" w14:textId="77777777" w:rsidR="00D105F1" w:rsidRPr="00D105F1" w:rsidRDefault="00D105F1" w:rsidP="00D105F1">
      <w:pPr>
        <w:rPr>
          <w:lang w:val="en-US"/>
        </w:rPr>
      </w:pPr>
    </w:p>
    <w:p w14:paraId="5CA7ADD4" w14:textId="77777777" w:rsidR="00D105F1" w:rsidRPr="00D105F1" w:rsidRDefault="00D105F1" w:rsidP="00E6600D">
      <w:pPr>
        <w:pStyle w:val="Paragraphedeliste"/>
        <w:numPr>
          <w:ilvl w:val="0"/>
          <w:numId w:val="4"/>
        </w:numPr>
        <w:rPr>
          <w:lang w:val="en-US"/>
        </w:rPr>
      </w:pPr>
      <w:r w:rsidRPr="00D105F1">
        <w:rPr>
          <w:lang w:val="en-US"/>
        </w:rPr>
        <w:t xml:space="preserve">Une </w:t>
      </w:r>
      <w:proofErr w:type="spellStart"/>
      <w:r w:rsidRPr="00D105F1">
        <w:rPr>
          <w:lang w:val="en-US"/>
        </w:rPr>
        <w:t>ligne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est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composée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d'une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série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d'arcs</w:t>
      </w:r>
      <w:proofErr w:type="spellEnd"/>
      <w:r w:rsidRPr="00D105F1">
        <w:rPr>
          <w:lang w:val="en-US"/>
        </w:rPr>
        <w:t xml:space="preserve"> (edges).</w:t>
      </w:r>
    </w:p>
    <w:p w14:paraId="4CD639D2" w14:textId="77777777" w:rsidR="00355C07" w:rsidRDefault="00D105F1" w:rsidP="00E6600D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D105F1">
        <w:rPr>
          <w:lang w:val="en-US"/>
        </w:rPr>
        <w:t>Chaque</w:t>
      </w:r>
      <w:proofErr w:type="spellEnd"/>
      <w:r w:rsidRPr="00D105F1">
        <w:rPr>
          <w:lang w:val="en-US"/>
        </w:rPr>
        <w:t xml:space="preserve"> arc </w:t>
      </w:r>
      <w:proofErr w:type="spellStart"/>
      <w:r w:rsidRPr="00D105F1">
        <w:rPr>
          <w:lang w:val="en-US"/>
        </w:rPr>
        <w:t>est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défini</w:t>
      </w:r>
      <w:proofErr w:type="spellEnd"/>
      <w:r w:rsidRPr="00D105F1">
        <w:rPr>
          <w:lang w:val="en-US"/>
        </w:rPr>
        <w:t xml:space="preserve"> par deux </w:t>
      </w:r>
      <w:proofErr w:type="spellStart"/>
      <w:r w:rsidRPr="00D105F1">
        <w:rPr>
          <w:lang w:val="en-US"/>
        </w:rPr>
        <w:t>nœuds</w:t>
      </w:r>
      <w:proofErr w:type="spellEnd"/>
      <w:r w:rsidRPr="00D105F1">
        <w:rPr>
          <w:lang w:val="en-US"/>
        </w:rPr>
        <w:t xml:space="preserve"> à </w:t>
      </w:r>
      <w:proofErr w:type="spellStart"/>
      <w:r w:rsidRPr="00D105F1">
        <w:rPr>
          <w:lang w:val="en-US"/>
        </w:rPr>
        <w:t>ses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extrémités</w:t>
      </w:r>
      <w:proofErr w:type="spellEnd"/>
      <w:r w:rsidRPr="00D105F1">
        <w:rPr>
          <w:lang w:val="en-US"/>
        </w:rPr>
        <w:t xml:space="preserve"> et </w:t>
      </w:r>
      <w:proofErr w:type="spellStart"/>
      <w:r w:rsidRPr="00D105F1">
        <w:rPr>
          <w:lang w:val="en-US"/>
        </w:rPr>
        <w:t>possède</w:t>
      </w:r>
      <w:proofErr w:type="spellEnd"/>
      <w:r w:rsidRPr="00D105F1">
        <w:rPr>
          <w:lang w:val="en-US"/>
        </w:rPr>
        <w:t xml:space="preserve"> les </w:t>
      </w:r>
      <w:proofErr w:type="spellStart"/>
      <w:r w:rsidRPr="00D105F1">
        <w:rPr>
          <w:lang w:val="en-US"/>
        </w:rPr>
        <w:t>propriétés</w:t>
      </w:r>
      <w:proofErr w:type="spellEnd"/>
      <w:r w:rsidRPr="00D105F1">
        <w:rPr>
          <w:lang w:val="en-US"/>
        </w:rPr>
        <w:t xml:space="preserve"> </w:t>
      </w:r>
      <w:proofErr w:type="spellStart"/>
      <w:proofErr w:type="gramStart"/>
      <w:r w:rsidRPr="00D105F1">
        <w:rPr>
          <w:lang w:val="en-US"/>
        </w:rPr>
        <w:t>suivantes</w:t>
      </w:r>
      <w:proofErr w:type="spellEnd"/>
      <w:r w:rsidRPr="00D105F1">
        <w:rPr>
          <w:lang w:val="en-US"/>
        </w:rPr>
        <w:t xml:space="preserve"> :</w:t>
      </w:r>
      <w:proofErr w:type="gramEnd"/>
      <w:r w:rsidRPr="00D105F1">
        <w:rPr>
          <w:lang w:val="en-US"/>
        </w:rPr>
        <w:t xml:space="preserve"> </w:t>
      </w:r>
    </w:p>
    <w:p w14:paraId="77E87DBD" w14:textId="2988CF84" w:rsidR="00355C07" w:rsidRDefault="00355C07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t>I</w:t>
      </w:r>
      <w:r w:rsidR="00D105F1" w:rsidRPr="00D105F1">
        <w:rPr>
          <w:lang w:val="en-US"/>
        </w:rPr>
        <w:t>d</w:t>
      </w:r>
    </w:p>
    <w:p w14:paraId="4240DD9B" w14:textId="77777777" w:rsidR="00355C07" w:rsidRDefault="00D105F1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metricSystem</w:t>
      </w:r>
      <w:proofErr w:type="spellEnd"/>
    </w:p>
    <w:p w14:paraId="4297E1BC" w14:textId="77777777" w:rsidR="00355C07" w:rsidRDefault="00D105F1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startKP</w:t>
      </w:r>
      <w:proofErr w:type="spellEnd"/>
    </w:p>
    <w:p w14:paraId="2992A161" w14:textId="77777777" w:rsidR="00355C07" w:rsidRDefault="00D105F1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endKP</w:t>
      </w:r>
      <w:proofErr w:type="spellEnd"/>
    </w:p>
    <w:p w14:paraId="48C5D6C3" w14:textId="77777777" w:rsidR="00355C07" w:rsidRDefault="00D105F1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startNode</w:t>
      </w:r>
      <w:proofErr w:type="spellEnd"/>
    </w:p>
    <w:p w14:paraId="101924D2" w14:textId="77777777" w:rsidR="00355C07" w:rsidRDefault="00D105F1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endNode</w:t>
      </w:r>
      <w:proofErr w:type="spellEnd"/>
    </w:p>
    <w:p w14:paraId="18285108" w14:textId="26AD9825" w:rsidR="00355C07" w:rsidRDefault="00D105F1" w:rsidP="00E6600D">
      <w:pPr>
        <w:pStyle w:val="Paragraphedeliste"/>
        <w:numPr>
          <w:ilvl w:val="4"/>
          <w:numId w:val="4"/>
        </w:numPr>
        <w:shd w:val="clear" w:color="auto" w:fill="FFC000"/>
        <w:rPr>
          <w:lang w:val="en-US"/>
        </w:rPr>
      </w:pPr>
      <w:r w:rsidRPr="00D105F1">
        <w:rPr>
          <w:lang w:val="en-US"/>
        </w:rPr>
        <w:t xml:space="preserve"> </w:t>
      </w:r>
      <w:proofErr w:type="spellStart"/>
      <w:r w:rsidR="00CD63B1">
        <w:rPr>
          <w:lang w:val="en-US"/>
        </w:rPr>
        <w:t>safetyZone</w:t>
      </w:r>
      <w:proofErr w:type="spellEnd"/>
    </w:p>
    <w:p w14:paraId="27C48DF6" w14:textId="3708BBD5" w:rsidR="00D105F1" w:rsidRDefault="00D105F1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maxSpeed</w:t>
      </w:r>
      <w:proofErr w:type="spellEnd"/>
      <w:r w:rsidRPr="00D105F1">
        <w:rPr>
          <w:lang w:val="en-US"/>
        </w:rPr>
        <w:t>.</w:t>
      </w:r>
    </w:p>
    <w:p w14:paraId="2336673A" w14:textId="4A4FBFF3" w:rsidR="000B64CB" w:rsidRPr="00D105F1" w:rsidRDefault="000B64CB" w:rsidP="00E6600D">
      <w:pPr>
        <w:pStyle w:val="Paragraphedeliste"/>
        <w:numPr>
          <w:ilvl w:val="4"/>
          <w:numId w:val="4"/>
        </w:numPr>
        <w:shd w:val="clear" w:color="auto" w:fill="FFC000"/>
        <w:rPr>
          <w:lang w:val="en-US"/>
        </w:rPr>
      </w:pPr>
      <w:proofErr w:type="spellStart"/>
      <w:r>
        <w:rPr>
          <w:lang w:val="en-US"/>
        </w:rPr>
        <w:t>RegulatedZone</w:t>
      </w:r>
      <w:proofErr w:type="spellEnd"/>
    </w:p>
    <w:p w14:paraId="69935B7D" w14:textId="17F5CB1D" w:rsidR="00355C07" w:rsidRDefault="00D105F1" w:rsidP="00E6600D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D105F1">
        <w:rPr>
          <w:lang w:val="en-US"/>
        </w:rPr>
        <w:t>Chaque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nœud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est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identifié</w:t>
      </w:r>
      <w:proofErr w:type="spellEnd"/>
      <w:r w:rsidRPr="00D105F1">
        <w:rPr>
          <w:lang w:val="en-US"/>
        </w:rPr>
        <w:t xml:space="preserve"> par</w:t>
      </w:r>
      <w:r w:rsidR="00355C07">
        <w:rPr>
          <w:lang w:val="en-US"/>
        </w:rPr>
        <w:t xml:space="preserve"> </w:t>
      </w:r>
      <w:r w:rsidR="00CD63B1">
        <w:rPr>
          <w:lang w:val="en-US"/>
        </w:rPr>
        <w:t>un:</w:t>
      </w:r>
    </w:p>
    <w:p w14:paraId="05144B3B" w14:textId="11D28110" w:rsidR="00355C07" w:rsidRDefault="00355C07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t>I</w:t>
      </w:r>
      <w:r w:rsidR="00D105F1" w:rsidRPr="00D105F1">
        <w:rPr>
          <w:lang w:val="en-US"/>
        </w:rPr>
        <w:t>d</w:t>
      </w:r>
    </w:p>
    <w:p w14:paraId="5280D58E" w14:textId="77777777" w:rsidR="00355C07" w:rsidRDefault="00D105F1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t>un ensemble de milestones.</w:t>
      </w:r>
    </w:p>
    <w:p w14:paraId="52BBAEF0" w14:textId="77777777" w:rsidR="00355C07" w:rsidRDefault="00D105F1" w:rsidP="00355C07">
      <w:pPr>
        <w:pStyle w:val="Paragraphedeliste"/>
        <w:ind w:left="720"/>
        <w:rPr>
          <w:lang w:val="en-US"/>
        </w:rPr>
      </w:pPr>
      <w:r w:rsidRPr="00D105F1">
        <w:rPr>
          <w:lang w:val="en-US"/>
        </w:rPr>
        <w:t xml:space="preserve"> Si le </w:t>
      </w:r>
      <w:proofErr w:type="spellStart"/>
      <w:r w:rsidRPr="00D105F1">
        <w:rPr>
          <w:lang w:val="en-US"/>
        </w:rPr>
        <w:t>nœud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appartient</w:t>
      </w:r>
      <w:proofErr w:type="spellEnd"/>
      <w:r w:rsidRPr="00D105F1">
        <w:rPr>
          <w:lang w:val="en-US"/>
        </w:rPr>
        <w:t xml:space="preserve"> à un hub </w:t>
      </w:r>
      <w:proofErr w:type="spellStart"/>
      <w:r w:rsidRPr="00D105F1">
        <w:rPr>
          <w:lang w:val="en-US"/>
        </w:rPr>
        <w:t>ou</w:t>
      </w:r>
      <w:proofErr w:type="spellEnd"/>
      <w:r w:rsidRPr="00D105F1">
        <w:rPr>
          <w:lang w:val="en-US"/>
        </w:rPr>
        <w:t xml:space="preserve"> à </w:t>
      </w:r>
      <w:proofErr w:type="spellStart"/>
      <w:r w:rsidRPr="00D105F1">
        <w:rPr>
          <w:lang w:val="en-US"/>
        </w:rPr>
        <w:t>une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plateforme</w:t>
      </w:r>
      <w:proofErr w:type="spellEnd"/>
      <w:r w:rsidRPr="00D105F1">
        <w:rPr>
          <w:lang w:val="en-US"/>
        </w:rPr>
        <w:t xml:space="preserve"> de </w:t>
      </w:r>
      <w:proofErr w:type="spellStart"/>
      <w:r w:rsidRPr="00D105F1">
        <w:rPr>
          <w:lang w:val="en-US"/>
        </w:rPr>
        <w:t>croisement</w:t>
      </w:r>
      <w:proofErr w:type="spellEnd"/>
      <w:r w:rsidRPr="00D105F1">
        <w:rPr>
          <w:lang w:val="en-US"/>
        </w:rPr>
        <w:t xml:space="preserve"> (PC), il </w:t>
      </w:r>
      <w:proofErr w:type="spellStart"/>
      <w:r w:rsidRPr="00D105F1">
        <w:rPr>
          <w:lang w:val="en-US"/>
        </w:rPr>
        <w:t>inclut</w:t>
      </w:r>
      <w:proofErr w:type="spellEnd"/>
      <w:r w:rsidRPr="00D105F1">
        <w:rPr>
          <w:lang w:val="en-US"/>
        </w:rPr>
        <w:t xml:space="preserve"> deux </w:t>
      </w:r>
      <w:proofErr w:type="spellStart"/>
      <w:r w:rsidRPr="00D105F1">
        <w:rPr>
          <w:lang w:val="en-US"/>
        </w:rPr>
        <w:t>propriétés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supplémentaires</w:t>
      </w:r>
      <w:proofErr w:type="spellEnd"/>
      <w:r w:rsidR="00355C07">
        <w:rPr>
          <w:lang w:val="en-US"/>
        </w:rPr>
        <w:t xml:space="preserve">: </w:t>
      </w:r>
    </w:p>
    <w:p w14:paraId="7E2E3F10" w14:textId="77777777" w:rsidR="00355C07" w:rsidRDefault="00355C07" w:rsidP="00E6600D">
      <w:pPr>
        <w:pStyle w:val="Paragraphedeliste"/>
        <w:numPr>
          <w:ilvl w:val="0"/>
          <w:numId w:val="5"/>
        </w:numPr>
        <w:ind w:left="3690"/>
        <w:rPr>
          <w:lang w:val="en-US"/>
        </w:rPr>
      </w:pPr>
      <w:proofErr w:type="spellStart"/>
      <w:r>
        <w:rPr>
          <w:lang w:val="en-US"/>
        </w:rPr>
        <w:t>stattionType</w:t>
      </w:r>
      <w:proofErr w:type="spellEnd"/>
      <w:r>
        <w:rPr>
          <w:lang w:val="en-US"/>
        </w:rPr>
        <w:t xml:space="preserve"> </w:t>
      </w:r>
    </w:p>
    <w:p w14:paraId="3A86D814" w14:textId="4F3648F0" w:rsidR="00D105F1" w:rsidRPr="00D105F1" w:rsidRDefault="00355C07" w:rsidP="00E6600D">
      <w:pPr>
        <w:pStyle w:val="Paragraphedeliste"/>
        <w:numPr>
          <w:ilvl w:val="0"/>
          <w:numId w:val="5"/>
        </w:numPr>
        <w:ind w:left="3690"/>
        <w:rPr>
          <w:lang w:val="en-US"/>
        </w:rPr>
      </w:pPr>
      <w:proofErr w:type="spellStart"/>
      <w:r>
        <w:rPr>
          <w:lang w:val="en-US"/>
        </w:rPr>
        <w:t>stationId</w:t>
      </w:r>
      <w:proofErr w:type="spellEnd"/>
      <w:r w:rsidR="00D105F1" w:rsidRPr="00D105F1">
        <w:rPr>
          <w:lang w:val="en-US"/>
        </w:rPr>
        <w:t>.</w:t>
      </w:r>
    </w:p>
    <w:p w14:paraId="25840FBE" w14:textId="7B027D09" w:rsidR="00355C07" w:rsidRDefault="00D105F1" w:rsidP="00E6600D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D105F1">
        <w:rPr>
          <w:lang w:val="en-US"/>
        </w:rPr>
        <w:t>Chaque</w:t>
      </w:r>
      <w:proofErr w:type="spellEnd"/>
      <w:r w:rsidRPr="00D105F1">
        <w:rPr>
          <w:lang w:val="en-US"/>
        </w:rPr>
        <w:t xml:space="preserve"> milestone </w:t>
      </w:r>
      <w:proofErr w:type="spellStart"/>
      <w:r w:rsidRPr="00D105F1">
        <w:rPr>
          <w:lang w:val="en-US"/>
        </w:rPr>
        <w:t>comprend</w:t>
      </w:r>
      <w:proofErr w:type="spellEnd"/>
      <w:r w:rsidRPr="00D105F1">
        <w:rPr>
          <w:lang w:val="en-US"/>
        </w:rPr>
        <w:t xml:space="preserve"> </w:t>
      </w:r>
      <w:r w:rsidR="00CD63B1" w:rsidRPr="00D105F1">
        <w:rPr>
          <w:lang w:val="en-US"/>
        </w:rPr>
        <w:t>un</w:t>
      </w:r>
      <w:r w:rsidR="00CD63B1">
        <w:rPr>
          <w:lang w:val="en-US"/>
        </w:rPr>
        <w:t>:</w:t>
      </w:r>
    </w:p>
    <w:p w14:paraId="5F423E49" w14:textId="77777777" w:rsidR="00355C07" w:rsidRDefault="00D105F1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lastRenderedPageBreak/>
        <w:t xml:space="preserve"> </w:t>
      </w:r>
      <w:proofErr w:type="spellStart"/>
      <w:r w:rsidRPr="00D105F1">
        <w:rPr>
          <w:lang w:val="en-US"/>
        </w:rPr>
        <w:t>modèle</w:t>
      </w:r>
      <w:proofErr w:type="spellEnd"/>
      <w:r w:rsidRPr="00D105F1">
        <w:rPr>
          <w:lang w:val="en-US"/>
        </w:rPr>
        <w:t xml:space="preserve"> (model) </w:t>
      </w:r>
    </w:p>
    <w:p w14:paraId="621C5C91" w14:textId="253AE3CF" w:rsidR="00D105F1" w:rsidRPr="00D105F1" w:rsidRDefault="00D105F1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t>un type (type).</w:t>
      </w:r>
    </w:p>
    <w:p w14:paraId="172FE2F8" w14:textId="77777777" w:rsidR="00355C07" w:rsidRDefault="00D105F1" w:rsidP="00355C07">
      <w:pPr>
        <w:pStyle w:val="Paragraphedeliste"/>
        <w:ind w:left="720"/>
        <w:rPr>
          <w:lang w:val="en-US"/>
        </w:rPr>
      </w:pPr>
      <w:r w:rsidRPr="00D105F1">
        <w:rPr>
          <w:lang w:val="en-US"/>
        </w:rPr>
        <w:t xml:space="preserve">Si le </w:t>
      </w:r>
      <w:proofErr w:type="spellStart"/>
      <w:r w:rsidRPr="00D105F1">
        <w:rPr>
          <w:lang w:val="en-US"/>
        </w:rPr>
        <w:t>modèle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est</w:t>
      </w:r>
      <w:proofErr w:type="spellEnd"/>
      <w:r w:rsidRPr="00D105F1">
        <w:rPr>
          <w:lang w:val="en-US"/>
        </w:rPr>
        <w:t xml:space="preserve"> 'RFID', la </w:t>
      </w:r>
      <w:proofErr w:type="spellStart"/>
      <w:proofErr w:type="gramStart"/>
      <w:r w:rsidRPr="00D105F1">
        <w:rPr>
          <w:lang w:val="en-US"/>
        </w:rPr>
        <w:t>propriété</w:t>
      </w:r>
      <w:proofErr w:type="spellEnd"/>
      <w:r w:rsidR="00355C07">
        <w:rPr>
          <w:lang w:val="en-US"/>
        </w:rPr>
        <w:t xml:space="preserve"> :</w:t>
      </w:r>
      <w:proofErr w:type="gramEnd"/>
    </w:p>
    <w:p w14:paraId="751816B1" w14:textId="3CB7E4E0" w:rsidR="00D105F1" w:rsidRPr="00D105F1" w:rsidRDefault="00355C07" w:rsidP="00E6600D">
      <w:pPr>
        <w:pStyle w:val="Paragraphedeliste"/>
        <w:numPr>
          <w:ilvl w:val="4"/>
          <w:numId w:val="4"/>
        </w:numPr>
        <w:rPr>
          <w:lang w:val="en-US"/>
        </w:rPr>
      </w:pPr>
      <w:r w:rsidRPr="00D105F1">
        <w:rPr>
          <w:lang w:val="en-US"/>
        </w:rPr>
        <w:t>Id</w:t>
      </w:r>
      <w:r>
        <w:rPr>
          <w:lang w:val="en-US"/>
        </w:rPr>
        <w:t xml:space="preserve"> </w:t>
      </w:r>
      <w:proofErr w:type="spellStart"/>
      <w:r w:rsidRPr="00D105F1">
        <w:rPr>
          <w:lang w:val="en-US"/>
        </w:rPr>
        <w:t>est</w:t>
      </w:r>
      <w:proofErr w:type="spellEnd"/>
      <w:r w:rsidR="00D105F1" w:rsidRPr="00D105F1">
        <w:rPr>
          <w:lang w:val="en-US"/>
        </w:rPr>
        <w:t xml:space="preserve"> </w:t>
      </w:r>
      <w:proofErr w:type="spellStart"/>
      <w:r w:rsidR="00D105F1" w:rsidRPr="00D105F1">
        <w:rPr>
          <w:lang w:val="en-US"/>
        </w:rPr>
        <w:t>ajoutée</w:t>
      </w:r>
      <w:proofErr w:type="spellEnd"/>
      <w:r w:rsidR="00D105F1" w:rsidRPr="00D105F1">
        <w:rPr>
          <w:lang w:val="en-US"/>
        </w:rPr>
        <w:t xml:space="preserve"> à la </w:t>
      </w:r>
      <w:proofErr w:type="spellStart"/>
      <w:r w:rsidR="00D105F1" w:rsidRPr="00D105F1">
        <w:rPr>
          <w:lang w:val="en-US"/>
        </w:rPr>
        <w:t>liste</w:t>
      </w:r>
      <w:proofErr w:type="spellEnd"/>
      <w:r w:rsidR="00D105F1" w:rsidRPr="00D105F1">
        <w:rPr>
          <w:lang w:val="en-US"/>
        </w:rPr>
        <w:t xml:space="preserve"> des </w:t>
      </w:r>
      <w:r w:rsidR="00D105F1" w:rsidRPr="00D105F1">
        <w:t>propriétés</w:t>
      </w:r>
      <w:r w:rsidR="00D105F1" w:rsidRPr="00D105F1">
        <w:rPr>
          <w:lang w:val="en-US"/>
        </w:rPr>
        <w:t xml:space="preserve"> du milestone.</w:t>
      </w:r>
    </w:p>
    <w:p w14:paraId="534C917A" w14:textId="77777777" w:rsidR="00355C07" w:rsidRDefault="00D105F1" w:rsidP="00355C07">
      <w:pPr>
        <w:pStyle w:val="Paragraphedeliste"/>
        <w:ind w:left="720"/>
        <w:rPr>
          <w:lang w:val="en-US"/>
        </w:rPr>
      </w:pPr>
      <w:r w:rsidRPr="00D105F1">
        <w:rPr>
          <w:lang w:val="en-US"/>
        </w:rPr>
        <w:t xml:space="preserve">Si le </w:t>
      </w:r>
      <w:proofErr w:type="spellStart"/>
      <w:r w:rsidRPr="00D105F1">
        <w:rPr>
          <w:lang w:val="en-US"/>
        </w:rPr>
        <w:t>modèle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est</w:t>
      </w:r>
      <w:proofErr w:type="spellEnd"/>
      <w:r w:rsidRPr="00D105F1">
        <w:rPr>
          <w:lang w:val="en-US"/>
        </w:rPr>
        <w:t xml:space="preserve"> '</w:t>
      </w:r>
      <w:proofErr w:type="spellStart"/>
      <w:r w:rsidRPr="00D105F1">
        <w:rPr>
          <w:lang w:val="en-US"/>
        </w:rPr>
        <w:t>TAGMagnetic</w:t>
      </w:r>
      <w:proofErr w:type="spellEnd"/>
      <w:r w:rsidRPr="00D105F1">
        <w:rPr>
          <w:lang w:val="en-US"/>
        </w:rPr>
        <w:t xml:space="preserve">', la </w:t>
      </w:r>
      <w:proofErr w:type="spellStart"/>
      <w:proofErr w:type="gramStart"/>
      <w:r w:rsidRPr="00D105F1">
        <w:rPr>
          <w:lang w:val="en-US"/>
        </w:rPr>
        <w:t>propriété</w:t>
      </w:r>
      <w:proofErr w:type="spellEnd"/>
      <w:r w:rsidRPr="00D105F1">
        <w:rPr>
          <w:lang w:val="en-US"/>
        </w:rPr>
        <w:t xml:space="preserve"> </w:t>
      </w:r>
      <w:r w:rsidR="00355C07">
        <w:rPr>
          <w:lang w:val="en-US"/>
        </w:rPr>
        <w:t>:</w:t>
      </w:r>
      <w:proofErr w:type="gramEnd"/>
    </w:p>
    <w:p w14:paraId="382B7358" w14:textId="783C0025" w:rsidR="00D105F1" w:rsidRPr="00D105F1" w:rsidRDefault="00D105F1" w:rsidP="00E6600D">
      <w:pPr>
        <w:pStyle w:val="Paragraphedeliste"/>
        <w:numPr>
          <w:ilvl w:val="4"/>
          <w:numId w:val="4"/>
        </w:numPr>
        <w:rPr>
          <w:lang w:val="en-US"/>
        </w:rPr>
      </w:pPr>
      <w:proofErr w:type="spellStart"/>
      <w:r w:rsidRPr="00D105F1">
        <w:rPr>
          <w:lang w:val="en-US"/>
        </w:rPr>
        <w:t>magOrientation</w:t>
      </w:r>
      <w:proofErr w:type="spellEnd"/>
      <w:r w:rsidR="00355C07">
        <w:rPr>
          <w:lang w:val="en-US"/>
        </w:rPr>
        <w:t xml:space="preserve"> </w:t>
      </w:r>
      <w:proofErr w:type="spellStart"/>
      <w:r w:rsidRPr="00D105F1">
        <w:rPr>
          <w:lang w:val="en-US"/>
        </w:rPr>
        <w:t>est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incluse</w:t>
      </w:r>
      <w:proofErr w:type="spellEnd"/>
      <w:r w:rsidRPr="00D105F1">
        <w:rPr>
          <w:lang w:val="en-US"/>
        </w:rPr>
        <w:t>.</w:t>
      </w:r>
    </w:p>
    <w:p w14:paraId="2905B80B" w14:textId="77777777" w:rsidR="00355C07" w:rsidRDefault="00D105F1" w:rsidP="00355C07">
      <w:pPr>
        <w:pStyle w:val="Paragraphedeliste"/>
        <w:ind w:left="720"/>
        <w:rPr>
          <w:lang w:val="en-US"/>
        </w:rPr>
      </w:pPr>
      <w:r w:rsidRPr="00D105F1">
        <w:rPr>
          <w:lang w:val="en-US"/>
        </w:rPr>
        <w:t xml:space="preserve">De </w:t>
      </w:r>
      <w:proofErr w:type="spellStart"/>
      <w:r w:rsidRPr="00D105F1">
        <w:rPr>
          <w:lang w:val="en-US"/>
        </w:rPr>
        <w:t>même</w:t>
      </w:r>
      <w:proofErr w:type="spellEnd"/>
      <w:r w:rsidRPr="00D105F1">
        <w:rPr>
          <w:lang w:val="en-US"/>
        </w:rPr>
        <w:t xml:space="preserve">, </w:t>
      </w:r>
      <w:proofErr w:type="spellStart"/>
      <w:r w:rsidRPr="00D105F1">
        <w:rPr>
          <w:lang w:val="en-US"/>
        </w:rPr>
        <w:t>si</w:t>
      </w:r>
      <w:proofErr w:type="spellEnd"/>
      <w:r w:rsidRPr="00D105F1">
        <w:rPr>
          <w:lang w:val="en-US"/>
        </w:rPr>
        <w:t xml:space="preserve"> le type </w:t>
      </w:r>
      <w:proofErr w:type="spellStart"/>
      <w:r w:rsidRPr="00D105F1">
        <w:rPr>
          <w:lang w:val="en-US"/>
        </w:rPr>
        <w:t>est</w:t>
      </w:r>
      <w:proofErr w:type="spellEnd"/>
      <w:r w:rsidRPr="00D105F1">
        <w:rPr>
          <w:lang w:val="en-US"/>
        </w:rPr>
        <w:t xml:space="preserve"> 'Bifurcation' </w:t>
      </w:r>
      <w:proofErr w:type="spellStart"/>
      <w:r w:rsidRPr="00D105F1">
        <w:rPr>
          <w:lang w:val="en-US"/>
        </w:rPr>
        <w:t>ou</w:t>
      </w:r>
      <w:proofErr w:type="spellEnd"/>
      <w:r w:rsidRPr="00D105F1">
        <w:rPr>
          <w:lang w:val="en-US"/>
        </w:rPr>
        <w:t xml:space="preserve"> 'Trifurcation', la </w:t>
      </w:r>
      <w:proofErr w:type="spellStart"/>
      <w:proofErr w:type="gramStart"/>
      <w:r w:rsidRPr="00D105F1">
        <w:rPr>
          <w:lang w:val="en-US"/>
        </w:rPr>
        <w:t>propriété</w:t>
      </w:r>
      <w:proofErr w:type="spellEnd"/>
      <w:r w:rsidR="00355C07">
        <w:rPr>
          <w:lang w:val="en-US"/>
        </w:rPr>
        <w:t xml:space="preserve"> :</w:t>
      </w:r>
      <w:proofErr w:type="gramEnd"/>
    </w:p>
    <w:p w14:paraId="75F4D84C" w14:textId="712DD83F" w:rsidR="00D105F1" w:rsidRDefault="00D105F1" w:rsidP="00E6600D">
      <w:pPr>
        <w:pStyle w:val="Paragraphedeliste"/>
        <w:numPr>
          <w:ilvl w:val="4"/>
          <w:numId w:val="4"/>
        </w:numPr>
        <w:rPr>
          <w:lang w:val="en-US"/>
        </w:rPr>
      </w:pPr>
      <w:proofErr w:type="spellStart"/>
      <w:r w:rsidRPr="00D105F1">
        <w:rPr>
          <w:lang w:val="en-US"/>
        </w:rPr>
        <w:t>mapSequence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est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également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ajoutée</w:t>
      </w:r>
      <w:proofErr w:type="spellEnd"/>
      <w:r w:rsidRPr="00D105F1">
        <w:rPr>
          <w:lang w:val="en-US"/>
        </w:rPr>
        <w:t xml:space="preserve"> à la </w:t>
      </w:r>
      <w:proofErr w:type="spellStart"/>
      <w:r w:rsidRPr="00D105F1">
        <w:rPr>
          <w:lang w:val="en-US"/>
        </w:rPr>
        <w:t>liste</w:t>
      </w:r>
      <w:proofErr w:type="spellEnd"/>
      <w:r w:rsidRPr="00D105F1">
        <w:rPr>
          <w:lang w:val="en-US"/>
        </w:rPr>
        <w:t>.</w:t>
      </w:r>
    </w:p>
    <w:p w14:paraId="412CD1C0" w14:textId="77777777" w:rsidR="000502F7" w:rsidRPr="00D105F1" w:rsidRDefault="000502F7" w:rsidP="00E6600D">
      <w:pPr>
        <w:pStyle w:val="Paragraphedeliste"/>
        <w:numPr>
          <w:ilvl w:val="4"/>
          <w:numId w:val="4"/>
        </w:numPr>
        <w:rPr>
          <w:lang w:val="en-US"/>
        </w:rPr>
      </w:pPr>
    </w:p>
    <w:p w14:paraId="586059FC" w14:textId="44F438BC" w:rsidR="001A2B47" w:rsidRDefault="00D105F1" w:rsidP="00D105F1">
      <w:proofErr w:type="spellStart"/>
      <w:r w:rsidRPr="00D105F1">
        <w:rPr>
          <w:lang w:val="en-US"/>
        </w:rPr>
        <w:t>Cette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organisation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permet</w:t>
      </w:r>
      <w:proofErr w:type="spellEnd"/>
      <w:r w:rsidRPr="00D105F1">
        <w:rPr>
          <w:lang w:val="en-US"/>
        </w:rPr>
        <w:t xml:space="preserve"> de </w:t>
      </w:r>
      <w:proofErr w:type="spellStart"/>
      <w:r w:rsidRPr="00D105F1">
        <w:rPr>
          <w:lang w:val="en-US"/>
        </w:rPr>
        <w:t>décrire</w:t>
      </w:r>
      <w:proofErr w:type="spellEnd"/>
      <w:r w:rsidRPr="00D105F1">
        <w:rPr>
          <w:lang w:val="en-US"/>
        </w:rPr>
        <w:t xml:space="preserve"> de manière </w:t>
      </w:r>
      <w:proofErr w:type="spellStart"/>
      <w:r w:rsidRPr="00D105F1">
        <w:rPr>
          <w:lang w:val="en-US"/>
        </w:rPr>
        <w:t>détaillée</w:t>
      </w:r>
      <w:proofErr w:type="spellEnd"/>
      <w:r w:rsidRPr="00D105F1">
        <w:rPr>
          <w:lang w:val="en-US"/>
        </w:rPr>
        <w:t xml:space="preserve"> la structure et les relations au sein du </w:t>
      </w:r>
      <w:proofErr w:type="spellStart"/>
      <w:r w:rsidRPr="00D105F1">
        <w:rPr>
          <w:lang w:val="en-US"/>
        </w:rPr>
        <w:t>référentiel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topologique</w:t>
      </w:r>
      <w:proofErr w:type="spellEnd"/>
      <w:r w:rsidRPr="00D105F1">
        <w:rPr>
          <w:lang w:val="en-US"/>
        </w:rPr>
        <w:t xml:space="preserve">, </w:t>
      </w:r>
      <w:proofErr w:type="spellStart"/>
      <w:r w:rsidRPr="00D105F1">
        <w:rPr>
          <w:lang w:val="en-US"/>
        </w:rPr>
        <w:t>en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spécifiant</w:t>
      </w:r>
      <w:proofErr w:type="spellEnd"/>
      <w:r w:rsidRPr="00D105F1">
        <w:rPr>
          <w:lang w:val="en-US"/>
        </w:rPr>
        <w:t xml:space="preserve"> les </w:t>
      </w:r>
      <w:proofErr w:type="spellStart"/>
      <w:r w:rsidRPr="00D105F1">
        <w:rPr>
          <w:lang w:val="en-US"/>
        </w:rPr>
        <w:t>attributs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nécessaires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en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fonction</w:t>
      </w:r>
      <w:proofErr w:type="spellEnd"/>
      <w:r w:rsidRPr="00D105F1">
        <w:rPr>
          <w:lang w:val="en-US"/>
        </w:rPr>
        <w:t xml:space="preserve"> des </w:t>
      </w:r>
      <w:proofErr w:type="spellStart"/>
      <w:r w:rsidRPr="00D105F1">
        <w:rPr>
          <w:lang w:val="en-US"/>
        </w:rPr>
        <w:t>modèles</w:t>
      </w:r>
      <w:proofErr w:type="spellEnd"/>
      <w:r w:rsidRPr="00D105F1">
        <w:rPr>
          <w:lang w:val="en-US"/>
        </w:rPr>
        <w:t xml:space="preserve"> et types </w:t>
      </w:r>
      <w:proofErr w:type="spellStart"/>
      <w:r w:rsidRPr="00D105F1">
        <w:rPr>
          <w:lang w:val="en-US"/>
        </w:rPr>
        <w:t>spécifiques</w:t>
      </w:r>
      <w:proofErr w:type="spellEnd"/>
      <w:r w:rsidRPr="00D105F1">
        <w:rPr>
          <w:lang w:val="en-US"/>
        </w:rPr>
        <w:t xml:space="preserve"> </w:t>
      </w:r>
      <w:proofErr w:type="spellStart"/>
      <w:r w:rsidRPr="00D105F1">
        <w:rPr>
          <w:lang w:val="en-US"/>
        </w:rPr>
        <w:t>rencontrés</w:t>
      </w:r>
      <w:proofErr w:type="spellEnd"/>
      <w:r w:rsidR="002B34B3">
        <w:t>.</w:t>
      </w:r>
      <w:r w:rsidR="00E20573">
        <w:t xml:space="preserve"> </w:t>
      </w:r>
    </w:p>
    <w:p w14:paraId="70CFE6FF" w14:textId="77777777" w:rsidR="002315B1" w:rsidRPr="000B4822" w:rsidRDefault="002315B1" w:rsidP="00B32970"/>
    <w:p w14:paraId="57991CD3" w14:textId="41EC5CCA" w:rsidR="008A163D" w:rsidRDefault="00730990" w:rsidP="008A163D">
      <w:pPr>
        <w:pStyle w:val="Titre3"/>
      </w:pPr>
      <w:bookmarkStart w:id="20" w:name="_Toc196260937"/>
      <w:r>
        <w:t>Règles de</w:t>
      </w:r>
      <w:r w:rsidR="00AB7131">
        <w:t xml:space="preserve"> codage</w:t>
      </w:r>
      <w:bookmarkEnd w:id="20"/>
    </w:p>
    <w:p w14:paraId="106A6705" w14:textId="471722C1" w:rsidR="009B0C66" w:rsidRDefault="009B0C66" w:rsidP="009B0C66">
      <w:pPr>
        <w:rPr>
          <w:b/>
          <w:bCs/>
          <w:u w:val="single"/>
        </w:rPr>
      </w:pPr>
      <w:r w:rsidRPr="009B0C66">
        <w:rPr>
          <w:b/>
          <w:bCs/>
          <w:u w:val="single"/>
        </w:rPr>
        <w:t>Différents champs de référentiel topologique</w:t>
      </w:r>
    </w:p>
    <w:p w14:paraId="36BB5E2F" w14:textId="77777777" w:rsidR="0042373D" w:rsidRPr="009B0C66" w:rsidRDefault="0042373D" w:rsidP="009B0C66">
      <w:pPr>
        <w:rPr>
          <w:b/>
          <w:bCs/>
          <w:u w:val="single"/>
        </w:rPr>
      </w:pP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497"/>
        <w:gridCol w:w="3100"/>
        <w:gridCol w:w="2917"/>
      </w:tblGrid>
      <w:tr w:rsidR="00921DA3" w14:paraId="649D0523" w14:textId="72DED916" w:rsidTr="00921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</w:tcPr>
          <w:p w14:paraId="53401441" w14:textId="3DAB9329" w:rsidR="00921DA3" w:rsidRDefault="00921DA3" w:rsidP="008A163D">
            <w:pPr>
              <w:rPr>
                <w:rStyle w:val="mord"/>
              </w:rPr>
            </w:pPr>
            <w:bookmarkStart w:id="21" w:name="_Hlk191478062"/>
            <w:r>
              <w:rPr>
                <w:rStyle w:val="mord"/>
              </w:rPr>
              <w:t>Champs</w:t>
            </w:r>
          </w:p>
        </w:tc>
        <w:tc>
          <w:tcPr>
            <w:tcW w:w="3100" w:type="dxa"/>
          </w:tcPr>
          <w:p w14:paraId="5C55DA1A" w14:textId="226C7B29" w:rsidR="00921DA3" w:rsidRDefault="00921DA3" w:rsidP="008A1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</w:rPr>
            </w:pPr>
            <w:r>
              <w:rPr>
                <w:rStyle w:val="mord"/>
              </w:rPr>
              <w:t>Code</w:t>
            </w:r>
          </w:p>
        </w:tc>
        <w:tc>
          <w:tcPr>
            <w:tcW w:w="2917" w:type="dxa"/>
          </w:tcPr>
          <w:p w14:paraId="6A3B198D" w14:textId="016D3F43" w:rsidR="00921DA3" w:rsidRDefault="00921DA3" w:rsidP="008A1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</w:rPr>
            </w:pPr>
            <w:r>
              <w:rPr>
                <w:rStyle w:val="mord"/>
              </w:rPr>
              <w:t>Taille</w:t>
            </w:r>
          </w:p>
        </w:tc>
      </w:tr>
      <w:tr w:rsidR="00921DA3" w14:paraId="1EE8FFE9" w14:textId="78501A19" w:rsidTr="00921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</w:tcPr>
          <w:p w14:paraId="76DB0CEB" w14:textId="6773FC1B" w:rsidR="00921DA3" w:rsidRDefault="00921DA3" w:rsidP="008A163D">
            <w:pPr>
              <w:rPr>
                <w:rStyle w:val="mord"/>
              </w:rPr>
            </w:pPr>
            <w:r>
              <w:rPr>
                <w:rStyle w:val="mord"/>
              </w:rPr>
              <w:t>Code line</w:t>
            </w:r>
          </w:p>
        </w:tc>
        <w:tc>
          <w:tcPr>
            <w:tcW w:w="3100" w:type="dxa"/>
          </w:tcPr>
          <w:p w14:paraId="4C8B8137" w14:textId="70E74F31" w:rsidR="00921DA3" w:rsidRDefault="00921DA3" w:rsidP="008A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</w:rPr>
            </w:pPr>
            <w:r>
              <w:rPr>
                <w:rStyle w:val="mord"/>
              </w:rPr>
              <w:t>10</w:t>
            </w:r>
          </w:p>
        </w:tc>
        <w:tc>
          <w:tcPr>
            <w:tcW w:w="2917" w:type="dxa"/>
          </w:tcPr>
          <w:p w14:paraId="34063628" w14:textId="4E768FB2" w:rsidR="00921DA3" w:rsidRDefault="00921DA3" w:rsidP="008A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</w:rPr>
            </w:pPr>
            <w:r>
              <w:rPr>
                <w:rStyle w:val="mord"/>
              </w:rPr>
              <w:t>1 octet</w:t>
            </w:r>
          </w:p>
        </w:tc>
      </w:tr>
      <w:tr w:rsidR="00921DA3" w14:paraId="56C089FC" w14:textId="7CB66613" w:rsidTr="00921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C000"/>
          </w:tcPr>
          <w:p w14:paraId="16297CC7" w14:textId="0882ADB4" w:rsidR="00921DA3" w:rsidRDefault="00921DA3" w:rsidP="008A163D">
            <w:pPr>
              <w:rPr>
                <w:rStyle w:val="mord"/>
              </w:rPr>
            </w:pPr>
            <w:r>
              <w:rPr>
                <w:rStyle w:val="mord"/>
              </w:rPr>
              <w:t xml:space="preserve">Code </w:t>
            </w:r>
            <w:proofErr w:type="spellStart"/>
            <w:r>
              <w:rPr>
                <w:rStyle w:val="mord"/>
              </w:rPr>
              <w:t>edge</w:t>
            </w:r>
            <w:proofErr w:type="spellEnd"/>
          </w:p>
        </w:tc>
        <w:tc>
          <w:tcPr>
            <w:tcW w:w="3100" w:type="dxa"/>
            <w:shd w:val="clear" w:color="auto" w:fill="FFC000"/>
          </w:tcPr>
          <w:p w14:paraId="50A4A0FA" w14:textId="187CF5BC" w:rsidR="00921DA3" w:rsidRPr="000D044D" w:rsidRDefault="00921DA3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0D044D">
              <w:rPr>
                <w:rStyle w:val="mord"/>
                <w:color w:val="538135" w:themeColor="accent6" w:themeShade="BF"/>
              </w:rPr>
              <w:t>1</w:t>
            </w:r>
            <w:r w:rsidR="007C2201" w:rsidRPr="000D044D">
              <w:rPr>
                <w:rStyle w:val="mord"/>
                <w:color w:val="538135" w:themeColor="accent6" w:themeShade="BF"/>
              </w:rPr>
              <w:t>1</w:t>
            </w:r>
          </w:p>
        </w:tc>
        <w:tc>
          <w:tcPr>
            <w:tcW w:w="2917" w:type="dxa"/>
            <w:shd w:val="clear" w:color="auto" w:fill="FFC000"/>
          </w:tcPr>
          <w:p w14:paraId="7C76E527" w14:textId="149F98C6" w:rsidR="00921DA3" w:rsidRDefault="00921DA3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</w:rPr>
            </w:pPr>
            <w:r>
              <w:rPr>
                <w:rStyle w:val="mord"/>
              </w:rPr>
              <w:t>1 octet</w:t>
            </w:r>
          </w:p>
        </w:tc>
      </w:tr>
      <w:tr w:rsidR="00921DA3" w14:paraId="28A79BDF" w14:textId="4DBE8E56" w:rsidTr="00921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C000"/>
          </w:tcPr>
          <w:p w14:paraId="69347640" w14:textId="2F17DBB9" w:rsidR="00921DA3" w:rsidRPr="00F43EF8" w:rsidRDefault="00921DA3" w:rsidP="0052698C">
            <w:pPr>
              <w:rPr>
                <w:rStyle w:val="mord"/>
              </w:rPr>
            </w:pPr>
            <w:r>
              <w:rPr>
                <w:rStyle w:val="mord"/>
              </w:rPr>
              <w:t>Code Node</w:t>
            </w:r>
          </w:p>
        </w:tc>
        <w:tc>
          <w:tcPr>
            <w:tcW w:w="3100" w:type="dxa"/>
            <w:shd w:val="clear" w:color="auto" w:fill="FFC000"/>
          </w:tcPr>
          <w:p w14:paraId="1CA95ED4" w14:textId="4F3D878F" w:rsidR="00921DA3" w:rsidRPr="000D044D" w:rsidRDefault="00921DA3" w:rsidP="0052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0D044D">
              <w:rPr>
                <w:rStyle w:val="mord"/>
                <w:color w:val="538135" w:themeColor="accent6" w:themeShade="BF"/>
              </w:rPr>
              <w:t>1</w:t>
            </w:r>
            <w:r w:rsidR="007C2201" w:rsidRPr="000D044D">
              <w:rPr>
                <w:rStyle w:val="mord"/>
                <w:color w:val="538135" w:themeColor="accent6" w:themeShade="BF"/>
              </w:rPr>
              <w:t>2</w:t>
            </w:r>
          </w:p>
        </w:tc>
        <w:tc>
          <w:tcPr>
            <w:tcW w:w="2917" w:type="dxa"/>
            <w:shd w:val="clear" w:color="auto" w:fill="FFC000"/>
          </w:tcPr>
          <w:p w14:paraId="226766CA" w14:textId="0F8D14F5" w:rsidR="00921DA3" w:rsidRDefault="00921DA3" w:rsidP="0052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</w:rPr>
            </w:pPr>
            <w:r>
              <w:rPr>
                <w:rStyle w:val="mord"/>
              </w:rPr>
              <w:t>1 octet</w:t>
            </w:r>
          </w:p>
        </w:tc>
      </w:tr>
      <w:tr w:rsidR="00921DA3" w14:paraId="45679783" w14:textId="13AAFFC7" w:rsidTr="00921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C000"/>
          </w:tcPr>
          <w:p w14:paraId="01DC2FAC" w14:textId="7C556B9E" w:rsidR="00921DA3" w:rsidRDefault="00921DA3" w:rsidP="008A163D">
            <w:pPr>
              <w:rPr>
                <w:rStyle w:val="mord"/>
              </w:rPr>
            </w:pPr>
            <w:r>
              <w:rPr>
                <w:rStyle w:val="mord"/>
              </w:rPr>
              <w:t xml:space="preserve">Code </w:t>
            </w:r>
            <w:proofErr w:type="spellStart"/>
            <w:r>
              <w:rPr>
                <w:rStyle w:val="mord"/>
              </w:rPr>
              <w:t>mileStone</w:t>
            </w:r>
            <w:proofErr w:type="spellEnd"/>
          </w:p>
        </w:tc>
        <w:tc>
          <w:tcPr>
            <w:tcW w:w="3100" w:type="dxa"/>
            <w:shd w:val="clear" w:color="auto" w:fill="FFC000"/>
          </w:tcPr>
          <w:p w14:paraId="771D9845" w14:textId="529E54AA" w:rsidR="00921DA3" w:rsidRPr="000D044D" w:rsidRDefault="007C2201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0D044D">
              <w:rPr>
                <w:rStyle w:val="mord"/>
                <w:color w:val="538135" w:themeColor="accent6" w:themeShade="BF"/>
              </w:rPr>
              <w:t>13</w:t>
            </w:r>
          </w:p>
        </w:tc>
        <w:tc>
          <w:tcPr>
            <w:tcW w:w="2917" w:type="dxa"/>
            <w:shd w:val="clear" w:color="auto" w:fill="FFC000"/>
          </w:tcPr>
          <w:p w14:paraId="22233B5A" w14:textId="08380AAD" w:rsidR="00921DA3" w:rsidRDefault="00921DA3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</w:rPr>
            </w:pPr>
            <w:r>
              <w:rPr>
                <w:rStyle w:val="mord"/>
              </w:rPr>
              <w:t>1 octet</w:t>
            </w:r>
          </w:p>
        </w:tc>
      </w:tr>
      <w:tr w:rsidR="007C2201" w:rsidRPr="007C2201" w14:paraId="622F49A1" w14:textId="77777777" w:rsidTr="0016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auto"/>
          </w:tcPr>
          <w:p w14:paraId="2A02FD8B" w14:textId="70AC9C9A" w:rsidR="00165E8E" w:rsidRPr="007C2201" w:rsidRDefault="007C2201" w:rsidP="008A163D">
            <w:pPr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PC</w:t>
            </w:r>
          </w:p>
        </w:tc>
        <w:tc>
          <w:tcPr>
            <w:tcW w:w="3100" w:type="dxa"/>
            <w:shd w:val="clear" w:color="auto" w:fill="auto"/>
          </w:tcPr>
          <w:p w14:paraId="4FC59310" w14:textId="157C885A" w:rsidR="00165E8E" w:rsidRPr="007C2201" w:rsidRDefault="007C2201" w:rsidP="008A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14</w:t>
            </w:r>
          </w:p>
        </w:tc>
        <w:tc>
          <w:tcPr>
            <w:tcW w:w="2917" w:type="dxa"/>
            <w:shd w:val="clear" w:color="auto" w:fill="auto"/>
          </w:tcPr>
          <w:p w14:paraId="69A7B749" w14:textId="04809BB0" w:rsidR="00165E8E" w:rsidRPr="007C2201" w:rsidRDefault="007C2201" w:rsidP="008A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 octet</w:t>
            </w:r>
          </w:p>
        </w:tc>
      </w:tr>
      <w:tr w:rsidR="007C2201" w:rsidRPr="007C2201" w14:paraId="470CA49F" w14:textId="77777777" w:rsidTr="00165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auto"/>
          </w:tcPr>
          <w:p w14:paraId="4F91112C" w14:textId="519EC1CD" w:rsidR="007C2201" w:rsidRPr="007C2201" w:rsidRDefault="007C2201" w:rsidP="008A163D">
            <w:pPr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PN</w:t>
            </w:r>
          </w:p>
        </w:tc>
        <w:tc>
          <w:tcPr>
            <w:tcW w:w="3100" w:type="dxa"/>
            <w:shd w:val="clear" w:color="auto" w:fill="auto"/>
          </w:tcPr>
          <w:p w14:paraId="0B4CA233" w14:textId="3BEC1407" w:rsidR="007C2201" w:rsidRPr="007C2201" w:rsidRDefault="007C2201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15</w:t>
            </w:r>
          </w:p>
        </w:tc>
        <w:tc>
          <w:tcPr>
            <w:tcW w:w="2917" w:type="dxa"/>
            <w:shd w:val="clear" w:color="auto" w:fill="auto"/>
          </w:tcPr>
          <w:p w14:paraId="15F73082" w14:textId="218D3AEB" w:rsidR="007C2201" w:rsidRPr="007C2201" w:rsidRDefault="007C2201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 octet</w:t>
            </w:r>
          </w:p>
        </w:tc>
      </w:tr>
      <w:tr w:rsidR="007C2201" w:rsidRPr="007C2201" w14:paraId="34A4F9E6" w14:textId="77777777" w:rsidTr="0016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auto"/>
          </w:tcPr>
          <w:p w14:paraId="0A01FB4A" w14:textId="28F6D4EA" w:rsidR="007C2201" w:rsidRPr="007C2201" w:rsidRDefault="007C2201" w:rsidP="008A163D">
            <w:pPr>
              <w:rPr>
                <w:rStyle w:val="mord"/>
                <w:color w:val="538135" w:themeColor="accent6" w:themeShade="BF"/>
              </w:rPr>
            </w:pPr>
            <w:proofErr w:type="spellStart"/>
            <w:proofErr w:type="gramStart"/>
            <w:r w:rsidRPr="007C2201">
              <w:rPr>
                <w:rStyle w:val="mord"/>
                <w:color w:val="538135" w:themeColor="accent6" w:themeShade="BF"/>
              </w:rPr>
              <w:t>safetyZone</w:t>
            </w:r>
            <w:proofErr w:type="spellEnd"/>
            <w:proofErr w:type="gramEnd"/>
          </w:p>
        </w:tc>
        <w:tc>
          <w:tcPr>
            <w:tcW w:w="3100" w:type="dxa"/>
            <w:shd w:val="clear" w:color="auto" w:fill="auto"/>
          </w:tcPr>
          <w:p w14:paraId="09120CB2" w14:textId="268284F3" w:rsidR="007C2201" w:rsidRPr="007C2201" w:rsidRDefault="007C2201" w:rsidP="008A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16</w:t>
            </w:r>
          </w:p>
        </w:tc>
        <w:tc>
          <w:tcPr>
            <w:tcW w:w="2917" w:type="dxa"/>
            <w:shd w:val="clear" w:color="auto" w:fill="auto"/>
          </w:tcPr>
          <w:p w14:paraId="147DAEBB" w14:textId="1636427B" w:rsidR="007C2201" w:rsidRPr="007C2201" w:rsidRDefault="007C2201" w:rsidP="008A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 octet</w:t>
            </w:r>
          </w:p>
        </w:tc>
      </w:tr>
      <w:tr w:rsidR="007C2201" w:rsidRPr="007C2201" w14:paraId="3C105327" w14:textId="77777777" w:rsidTr="00165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auto"/>
          </w:tcPr>
          <w:p w14:paraId="0E4779B7" w14:textId="02D7F87B" w:rsidR="007C2201" w:rsidRPr="007C2201" w:rsidRDefault="007C2201" w:rsidP="008A163D">
            <w:pPr>
              <w:rPr>
                <w:rStyle w:val="mord"/>
                <w:color w:val="538135" w:themeColor="accent6" w:themeShade="BF"/>
              </w:rPr>
            </w:pPr>
            <w:proofErr w:type="spellStart"/>
            <w:proofErr w:type="gramStart"/>
            <w:r w:rsidRPr="007C2201">
              <w:rPr>
                <w:rStyle w:val="mord"/>
                <w:color w:val="538135" w:themeColor="accent6" w:themeShade="BF"/>
              </w:rPr>
              <w:t>chargingPoint</w:t>
            </w:r>
            <w:proofErr w:type="spellEnd"/>
            <w:proofErr w:type="gramEnd"/>
          </w:p>
        </w:tc>
        <w:tc>
          <w:tcPr>
            <w:tcW w:w="3100" w:type="dxa"/>
            <w:shd w:val="clear" w:color="auto" w:fill="auto"/>
          </w:tcPr>
          <w:p w14:paraId="671507FE" w14:textId="49FB49DD" w:rsidR="007C2201" w:rsidRPr="007C2201" w:rsidRDefault="007C2201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17</w:t>
            </w:r>
          </w:p>
        </w:tc>
        <w:tc>
          <w:tcPr>
            <w:tcW w:w="2917" w:type="dxa"/>
            <w:shd w:val="clear" w:color="auto" w:fill="auto"/>
          </w:tcPr>
          <w:p w14:paraId="2CE0830D" w14:textId="05A865A7" w:rsidR="007C2201" w:rsidRPr="007C2201" w:rsidRDefault="007C2201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 octet</w:t>
            </w:r>
          </w:p>
        </w:tc>
      </w:tr>
      <w:tr w:rsidR="007C2201" w:rsidRPr="007C2201" w14:paraId="7BFAA3DD" w14:textId="77777777" w:rsidTr="0016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auto"/>
          </w:tcPr>
          <w:p w14:paraId="3F7DD6E6" w14:textId="6B0A2E89" w:rsidR="007C2201" w:rsidRPr="007C2201" w:rsidRDefault="007C2201" w:rsidP="008A163D">
            <w:pPr>
              <w:rPr>
                <w:rStyle w:val="mord"/>
                <w:color w:val="538135" w:themeColor="accent6" w:themeShade="BF"/>
              </w:rPr>
            </w:pPr>
            <w:proofErr w:type="spellStart"/>
            <w:r w:rsidRPr="007C2201">
              <w:rPr>
                <w:rStyle w:val="mord"/>
                <w:color w:val="538135" w:themeColor="accent6" w:themeShade="BF"/>
              </w:rPr>
              <w:t>Itinerary</w:t>
            </w:r>
            <w:proofErr w:type="spellEnd"/>
          </w:p>
        </w:tc>
        <w:tc>
          <w:tcPr>
            <w:tcW w:w="3100" w:type="dxa"/>
            <w:shd w:val="clear" w:color="auto" w:fill="auto"/>
          </w:tcPr>
          <w:p w14:paraId="59AA1516" w14:textId="06CBD788" w:rsidR="007C2201" w:rsidRPr="007C2201" w:rsidRDefault="007C2201" w:rsidP="008A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18</w:t>
            </w:r>
          </w:p>
        </w:tc>
        <w:tc>
          <w:tcPr>
            <w:tcW w:w="2917" w:type="dxa"/>
            <w:shd w:val="clear" w:color="auto" w:fill="auto"/>
          </w:tcPr>
          <w:p w14:paraId="6CF7DD88" w14:textId="5F0C471B" w:rsidR="007C2201" w:rsidRPr="007C2201" w:rsidRDefault="007C2201" w:rsidP="008A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 octet</w:t>
            </w:r>
          </w:p>
        </w:tc>
      </w:tr>
      <w:tr w:rsidR="007C2201" w:rsidRPr="007C2201" w14:paraId="3E0C9AB5" w14:textId="77777777" w:rsidTr="00165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auto"/>
          </w:tcPr>
          <w:p w14:paraId="1EC157D7" w14:textId="79955282" w:rsidR="007C2201" w:rsidRPr="007C2201" w:rsidRDefault="007C2201" w:rsidP="008A163D">
            <w:pPr>
              <w:rPr>
                <w:rStyle w:val="mord"/>
                <w:color w:val="538135" w:themeColor="accent6" w:themeShade="BF"/>
              </w:rPr>
            </w:pPr>
            <w:proofErr w:type="spellStart"/>
            <w:proofErr w:type="gramStart"/>
            <w:r w:rsidRPr="007C2201">
              <w:rPr>
                <w:rStyle w:val="mord"/>
                <w:color w:val="538135" w:themeColor="accent6" w:themeShade="BF"/>
              </w:rPr>
              <w:t>regulatedZone</w:t>
            </w:r>
            <w:proofErr w:type="spellEnd"/>
            <w:proofErr w:type="gramEnd"/>
          </w:p>
        </w:tc>
        <w:tc>
          <w:tcPr>
            <w:tcW w:w="3100" w:type="dxa"/>
            <w:shd w:val="clear" w:color="auto" w:fill="auto"/>
          </w:tcPr>
          <w:p w14:paraId="7A5395DD" w14:textId="399BD731" w:rsidR="007C2201" w:rsidRPr="007C2201" w:rsidRDefault="007C2201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19</w:t>
            </w:r>
          </w:p>
        </w:tc>
        <w:tc>
          <w:tcPr>
            <w:tcW w:w="2917" w:type="dxa"/>
            <w:shd w:val="clear" w:color="auto" w:fill="auto"/>
          </w:tcPr>
          <w:p w14:paraId="73A9396A" w14:textId="704030CC" w:rsidR="007C2201" w:rsidRPr="007C2201" w:rsidRDefault="007C2201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 octet</w:t>
            </w:r>
          </w:p>
        </w:tc>
      </w:tr>
      <w:tr w:rsidR="007C2201" w:rsidRPr="007C2201" w14:paraId="495A6CF2" w14:textId="77777777" w:rsidTr="0016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auto"/>
          </w:tcPr>
          <w:p w14:paraId="23C2516C" w14:textId="2CB9C05F" w:rsidR="007C2201" w:rsidRPr="007C2201" w:rsidRDefault="007C2201" w:rsidP="008A163D">
            <w:pPr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Tunnel</w:t>
            </w:r>
          </w:p>
        </w:tc>
        <w:tc>
          <w:tcPr>
            <w:tcW w:w="3100" w:type="dxa"/>
            <w:shd w:val="clear" w:color="auto" w:fill="auto"/>
          </w:tcPr>
          <w:p w14:paraId="70BA74A6" w14:textId="3FE9A98D" w:rsidR="007C2201" w:rsidRPr="007C2201" w:rsidRDefault="007C2201" w:rsidP="008A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20</w:t>
            </w:r>
          </w:p>
        </w:tc>
        <w:tc>
          <w:tcPr>
            <w:tcW w:w="2917" w:type="dxa"/>
            <w:shd w:val="clear" w:color="auto" w:fill="auto"/>
          </w:tcPr>
          <w:p w14:paraId="3C19EB08" w14:textId="04BBF76B" w:rsidR="007C2201" w:rsidRPr="007C2201" w:rsidRDefault="007C2201" w:rsidP="008A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rd"/>
                <w:color w:val="538135" w:themeColor="accent6" w:themeShade="BF"/>
              </w:rPr>
            </w:pPr>
            <w:r w:rsidRPr="007C2201">
              <w:rPr>
                <w:rStyle w:val="mord"/>
                <w:color w:val="538135" w:themeColor="accent6" w:themeShade="BF"/>
              </w:rPr>
              <w:t>1 octet</w:t>
            </w:r>
          </w:p>
        </w:tc>
      </w:tr>
      <w:tr w:rsidR="00D42817" w:rsidRPr="007C2201" w14:paraId="6520F507" w14:textId="77777777" w:rsidTr="00165E8E">
        <w:trPr>
          <w:ins w:id="22" w:author="MAHMOUD Mohamed-Ali" w:date="2025-05-11T01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auto"/>
          </w:tcPr>
          <w:p w14:paraId="3C28E69C" w14:textId="09AB38CA" w:rsidR="00D42817" w:rsidRPr="007C2201" w:rsidRDefault="00D42817" w:rsidP="008A163D">
            <w:pPr>
              <w:rPr>
                <w:ins w:id="23" w:author="MAHMOUD Mohamed-Ali" w:date="2025-05-11T01:19:00Z"/>
                <w:rStyle w:val="mord"/>
                <w:color w:val="538135" w:themeColor="accent6" w:themeShade="BF"/>
              </w:rPr>
            </w:pPr>
            <w:ins w:id="24" w:author="MAHMOUD Mohamed-Ali" w:date="2025-05-11T01:19:00Z">
              <w:r>
                <w:rPr>
                  <w:rStyle w:val="mord"/>
                  <w:color w:val="538135" w:themeColor="accent6" w:themeShade="BF"/>
                </w:rPr>
                <w:t>P</w:t>
              </w:r>
              <w:r w:rsidR="00535C52">
                <w:rPr>
                  <w:rStyle w:val="mord"/>
                  <w:color w:val="538135" w:themeColor="accent6" w:themeShade="BF"/>
                </w:rPr>
                <w:t>A</w:t>
              </w:r>
            </w:ins>
          </w:p>
        </w:tc>
        <w:tc>
          <w:tcPr>
            <w:tcW w:w="3100" w:type="dxa"/>
            <w:shd w:val="clear" w:color="auto" w:fill="auto"/>
          </w:tcPr>
          <w:p w14:paraId="0823D088" w14:textId="40122DF6" w:rsidR="00D42817" w:rsidRPr="007C2201" w:rsidRDefault="00535C52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" w:author="MAHMOUD Mohamed-Ali" w:date="2025-05-11T01:19:00Z"/>
                <w:rStyle w:val="mord"/>
                <w:color w:val="538135" w:themeColor="accent6" w:themeShade="BF"/>
              </w:rPr>
            </w:pPr>
            <w:ins w:id="26" w:author="MAHMOUD Mohamed-Ali" w:date="2025-05-11T01:19:00Z">
              <w:r>
                <w:rPr>
                  <w:rStyle w:val="mord"/>
                  <w:color w:val="538135" w:themeColor="accent6" w:themeShade="BF"/>
                </w:rPr>
                <w:t>21</w:t>
              </w:r>
            </w:ins>
          </w:p>
        </w:tc>
        <w:tc>
          <w:tcPr>
            <w:tcW w:w="2917" w:type="dxa"/>
            <w:shd w:val="clear" w:color="auto" w:fill="auto"/>
          </w:tcPr>
          <w:p w14:paraId="6103AD6C" w14:textId="164C9ED8" w:rsidR="00D42817" w:rsidRPr="007C2201" w:rsidRDefault="00535C52" w:rsidP="008A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" w:author="MAHMOUD Mohamed-Ali" w:date="2025-05-11T01:19:00Z"/>
                <w:rStyle w:val="mord"/>
                <w:color w:val="538135" w:themeColor="accent6" w:themeShade="BF"/>
              </w:rPr>
            </w:pPr>
            <w:ins w:id="28" w:author="MAHMOUD Mohamed-Ali" w:date="2025-05-11T01:19:00Z">
              <w:r>
                <w:rPr>
                  <w:rStyle w:val="mord"/>
                  <w:color w:val="538135" w:themeColor="accent6" w:themeShade="BF"/>
                </w:rPr>
                <w:t>1 octet</w:t>
              </w:r>
            </w:ins>
          </w:p>
        </w:tc>
      </w:tr>
      <w:bookmarkEnd w:id="21"/>
    </w:tbl>
    <w:p w14:paraId="18A7961F" w14:textId="77777777" w:rsidR="002D576B" w:rsidRDefault="002D576B" w:rsidP="00E846C6">
      <w:pPr>
        <w:rPr>
          <w:rStyle w:val="mord"/>
          <w:i/>
          <w:iCs/>
          <w:u w:val="single"/>
        </w:rPr>
      </w:pPr>
    </w:p>
    <w:p w14:paraId="7E666CBD" w14:textId="77777777" w:rsidR="00BA5AEB" w:rsidRDefault="00BA5AEB" w:rsidP="00E846C6">
      <w:pPr>
        <w:rPr>
          <w:rStyle w:val="mord"/>
        </w:rPr>
      </w:pPr>
      <w:r w:rsidRPr="00BA5AEB">
        <w:rPr>
          <w:rStyle w:val="mord"/>
        </w:rPr>
        <w:t>La taille de code de tous les champs est encodée sur 1 octet.</w:t>
      </w:r>
    </w:p>
    <w:p w14:paraId="2AB30E4F" w14:textId="7AC6147E" w:rsidR="00A95FB7" w:rsidRDefault="009175B4" w:rsidP="00E846C6">
      <w:r>
        <w:rPr>
          <w:rStyle w:val="mord"/>
        </w:rPr>
        <w:t xml:space="preserve">Les champs de propriétés ne possédants pas des valeurs </w:t>
      </w:r>
      <w:r w:rsidR="0029532A">
        <w:rPr>
          <w:rStyle w:val="mord"/>
        </w:rPr>
        <w:t xml:space="preserve">et que sont codés sur 2 octets </w:t>
      </w:r>
      <w:r>
        <w:rPr>
          <w:rStyle w:val="mord"/>
        </w:rPr>
        <w:t xml:space="preserve">sont </w:t>
      </w:r>
      <w:r w:rsidR="00AC5C03">
        <w:rPr>
          <w:rStyle w:val="mord"/>
        </w:rPr>
        <w:t>initialisées</w:t>
      </w:r>
      <w:r>
        <w:rPr>
          <w:rStyle w:val="mord"/>
        </w:rPr>
        <w:t xml:space="preserve"> </w:t>
      </w:r>
      <w:r w:rsidR="00F2336F">
        <w:rPr>
          <w:rStyle w:val="mord"/>
        </w:rPr>
        <w:t xml:space="preserve">par défaut </w:t>
      </w:r>
      <w:r>
        <w:rPr>
          <w:rStyle w:val="mord"/>
        </w:rPr>
        <w:t xml:space="preserve">par la valeur </w:t>
      </w:r>
      <w:r w:rsidRPr="00BA5AEB">
        <w:t>655</w:t>
      </w:r>
      <w:r w:rsidR="00EC2DB2">
        <w:t>35</w:t>
      </w:r>
      <w:r>
        <w:t>.</w:t>
      </w:r>
    </w:p>
    <w:p w14:paraId="499DECB1" w14:textId="23F93334" w:rsidR="0029532A" w:rsidRDefault="0029532A" w:rsidP="00E846C6">
      <w:r w:rsidRPr="000B64CB">
        <w:t>Les champs des propriétés ne possédants pas des valeurs et que sont codés sur 1 octet sont initialisés</w:t>
      </w:r>
      <w:r w:rsidR="00F2336F" w:rsidRPr="000B64CB">
        <w:t xml:space="preserve"> par défaut</w:t>
      </w:r>
      <w:r w:rsidRPr="000B64CB">
        <w:t xml:space="preserve"> par la valeur </w:t>
      </w:r>
      <w:r w:rsidR="00F2336F" w:rsidRPr="000B64CB">
        <w:t>199</w:t>
      </w:r>
      <w:r w:rsidR="003966DA">
        <w:t>.</w:t>
      </w:r>
    </w:p>
    <w:p w14:paraId="7B8B23B8" w14:textId="77777777" w:rsidR="007C2201" w:rsidRDefault="007C2201" w:rsidP="00E846C6"/>
    <w:p w14:paraId="320918DC" w14:textId="38CEEA19" w:rsidR="007C2201" w:rsidRPr="00AE4DF3" w:rsidRDefault="007C2201" w:rsidP="00E846C6">
      <w:pPr>
        <w:rPr>
          <w:b/>
          <w:bCs/>
          <w:i/>
          <w:iCs/>
          <w:color w:val="538135" w:themeColor="accent6" w:themeShade="BF"/>
          <w:u w:val="single"/>
        </w:rPr>
      </w:pPr>
      <w:r w:rsidRPr="00AE4DF3">
        <w:rPr>
          <w:b/>
          <w:bCs/>
          <w:i/>
          <w:iCs/>
          <w:color w:val="538135" w:themeColor="accent6" w:themeShade="BF"/>
          <w:u w:val="single"/>
        </w:rPr>
        <w:t xml:space="preserve">La propriété </w:t>
      </w:r>
      <w:proofErr w:type="spellStart"/>
      <w:r w:rsidR="00AE4DF3" w:rsidRPr="00AE4DF3">
        <w:rPr>
          <w:b/>
          <w:bCs/>
          <w:i/>
          <w:iCs/>
          <w:color w:val="538135" w:themeColor="accent6" w:themeShade="BF"/>
          <w:u w:val="single"/>
        </w:rPr>
        <w:t>safetyZoneLimit</w:t>
      </w:r>
      <w:proofErr w:type="spellEnd"/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AE4DF3" w:rsidRPr="00AE519F" w14:paraId="270353DE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043F539C" w14:textId="162E4BB2" w:rsidR="00AE4DF3" w:rsidRPr="00AE519F" w:rsidRDefault="00AE4DF3" w:rsidP="00DC4FEE">
            <w:proofErr w:type="spellStart"/>
            <w:proofErr w:type="gramStart"/>
            <w:r>
              <w:t>safetyZoneLimit</w:t>
            </w:r>
            <w:proofErr w:type="spellEnd"/>
            <w:proofErr w:type="gramEnd"/>
          </w:p>
        </w:tc>
        <w:tc>
          <w:tcPr>
            <w:tcW w:w="3146" w:type="dxa"/>
          </w:tcPr>
          <w:p w14:paraId="0C77384E" w14:textId="77777777" w:rsidR="00AE4DF3" w:rsidRPr="00AE519F" w:rsidRDefault="00AE4DF3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Règle de codage</w:t>
            </w:r>
          </w:p>
        </w:tc>
        <w:tc>
          <w:tcPr>
            <w:tcW w:w="3146" w:type="dxa"/>
          </w:tcPr>
          <w:p w14:paraId="54B7B764" w14:textId="04F5540C" w:rsidR="00AE4DF3" w:rsidRPr="00AE519F" w:rsidRDefault="00683B2D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code</w:t>
            </w:r>
          </w:p>
        </w:tc>
      </w:tr>
      <w:tr w:rsidR="00683B2D" w14:paraId="01302917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45B52BA3" w14:textId="46138466" w:rsidR="00683B2D" w:rsidRDefault="00683B2D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3146" w:type="dxa"/>
            <w:vMerge w:val="restart"/>
            <w:vAlign w:val="center"/>
          </w:tcPr>
          <w:p w14:paraId="5257EAB3" w14:textId="637833B8" w:rsidR="00683B2D" w:rsidRDefault="00683B2D" w:rsidP="00DC4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[0-1]</w:t>
            </w:r>
          </w:p>
        </w:tc>
        <w:tc>
          <w:tcPr>
            <w:tcW w:w="3146" w:type="dxa"/>
          </w:tcPr>
          <w:p w14:paraId="11D3B0BE" w14:textId="3BFE54AE" w:rsidR="00683B2D" w:rsidRDefault="00683B2D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83B2D" w14:paraId="23188C47" w14:textId="77777777" w:rsidTr="00DC4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385A7BA8" w14:textId="0E4E0B03" w:rsidR="00683B2D" w:rsidRDefault="00683B2D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3146" w:type="dxa"/>
            <w:vMerge/>
            <w:vAlign w:val="center"/>
          </w:tcPr>
          <w:p w14:paraId="0246B02E" w14:textId="77777777" w:rsidR="00683B2D" w:rsidRDefault="00683B2D" w:rsidP="00DC4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6CE18783" w14:textId="2F4F72EF" w:rsidR="00683B2D" w:rsidRDefault="00683B2D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A1D9657" w14:textId="77777777" w:rsidR="00683B2D" w:rsidRDefault="00683B2D" w:rsidP="00E846C6">
      <w:pPr>
        <w:rPr>
          <w:rStyle w:val="mord"/>
        </w:rPr>
      </w:pPr>
    </w:p>
    <w:p w14:paraId="786FDEA7" w14:textId="3618D7A3" w:rsidR="00683B2D" w:rsidRPr="00AE4DF3" w:rsidRDefault="00683B2D" w:rsidP="00683B2D">
      <w:pPr>
        <w:rPr>
          <w:b/>
          <w:bCs/>
          <w:i/>
          <w:iCs/>
          <w:color w:val="538135" w:themeColor="accent6" w:themeShade="BF"/>
          <w:u w:val="single"/>
        </w:rPr>
      </w:pPr>
      <w:r w:rsidRPr="00AE4DF3">
        <w:rPr>
          <w:b/>
          <w:bCs/>
          <w:i/>
          <w:iCs/>
          <w:color w:val="538135" w:themeColor="accent6" w:themeShade="BF"/>
          <w:u w:val="single"/>
        </w:rPr>
        <w:t xml:space="preserve">La propriété </w:t>
      </w:r>
      <w:proofErr w:type="spellStart"/>
      <w:r>
        <w:rPr>
          <w:b/>
          <w:bCs/>
          <w:i/>
          <w:iCs/>
          <w:color w:val="538135" w:themeColor="accent6" w:themeShade="BF"/>
          <w:u w:val="single"/>
        </w:rPr>
        <w:t>tunnelZoneLimit</w:t>
      </w:r>
      <w:proofErr w:type="spellEnd"/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683B2D" w:rsidRPr="00AE519F" w14:paraId="27D947A1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76BDB2C9" w14:textId="2E192748" w:rsidR="00683B2D" w:rsidRPr="00AE519F" w:rsidRDefault="00683B2D" w:rsidP="00DC4FEE">
            <w:proofErr w:type="spellStart"/>
            <w:proofErr w:type="gramStart"/>
            <w:r>
              <w:t>tunnelZoneLimit</w:t>
            </w:r>
            <w:proofErr w:type="spellEnd"/>
            <w:proofErr w:type="gramEnd"/>
          </w:p>
        </w:tc>
        <w:tc>
          <w:tcPr>
            <w:tcW w:w="3146" w:type="dxa"/>
          </w:tcPr>
          <w:p w14:paraId="6680CE9D" w14:textId="77777777" w:rsidR="00683B2D" w:rsidRPr="00AE519F" w:rsidRDefault="00683B2D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Règle de codage</w:t>
            </w:r>
          </w:p>
        </w:tc>
        <w:tc>
          <w:tcPr>
            <w:tcW w:w="3146" w:type="dxa"/>
          </w:tcPr>
          <w:p w14:paraId="76835824" w14:textId="77777777" w:rsidR="00683B2D" w:rsidRPr="00AE519F" w:rsidRDefault="00683B2D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code</w:t>
            </w:r>
          </w:p>
        </w:tc>
      </w:tr>
      <w:tr w:rsidR="00683B2D" w14:paraId="3556ED3F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59DAA5A" w14:textId="77777777" w:rsidR="00683B2D" w:rsidRDefault="00683B2D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3146" w:type="dxa"/>
            <w:vMerge w:val="restart"/>
            <w:vAlign w:val="center"/>
          </w:tcPr>
          <w:p w14:paraId="1C9D27BF" w14:textId="77777777" w:rsidR="00683B2D" w:rsidRDefault="00683B2D" w:rsidP="00DC4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[0-1]</w:t>
            </w:r>
          </w:p>
        </w:tc>
        <w:tc>
          <w:tcPr>
            <w:tcW w:w="3146" w:type="dxa"/>
          </w:tcPr>
          <w:p w14:paraId="540A9730" w14:textId="77777777" w:rsidR="00683B2D" w:rsidRDefault="00683B2D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83B2D" w14:paraId="1FBB1CFB" w14:textId="77777777" w:rsidTr="00DC4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62D85770" w14:textId="77777777" w:rsidR="00683B2D" w:rsidRDefault="00683B2D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3146" w:type="dxa"/>
            <w:vMerge/>
            <w:vAlign w:val="center"/>
          </w:tcPr>
          <w:p w14:paraId="209F3D74" w14:textId="77777777" w:rsidR="00683B2D" w:rsidRDefault="00683B2D" w:rsidP="00DC4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180555D9" w14:textId="77777777" w:rsidR="00683B2D" w:rsidRDefault="00683B2D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8539708" w14:textId="77777777" w:rsidR="00683B2D" w:rsidRDefault="00683B2D" w:rsidP="00683B2D">
      <w:pPr>
        <w:rPr>
          <w:rStyle w:val="mord"/>
        </w:rPr>
      </w:pPr>
    </w:p>
    <w:p w14:paraId="74B79E4B" w14:textId="7A1376A6" w:rsidR="00683B2D" w:rsidRPr="00AE4DF3" w:rsidRDefault="00683B2D" w:rsidP="00683B2D">
      <w:pPr>
        <w:rPr>
          <w:b/>
          <w:bCs/>
          <w:i/>
          <w:iCs/>
          <w:color w:val="538135" w:themeColor="accent6" w:themeShade="BF"/>
          <w:u w:val="single"/>
        </w:rPr>
      </w:pPr>
      <w:r w:rsidRPr="00AE4DF3">
        <w:rPr>
          <w:b/>
          <w:bCs/>
          <w:i/>
          <w:iCs/>
          <w:color w:val="538135" w:themeColor="accent6" w:themeShade="BF"/>
          <w:u w:val="single"/>
        </w:rPr>
        <w:t xml:space="preserve">La propriété </w:t>
      </w:r>
      <w:proofErr w:type="spellStart"/>
      <w:ins w:id="29" w:author="MAHMOUD Mohamed-Ali" w:date="2025-05-10T23:48:00Z">
        <w:r w:rsidR="00AF491F">
          <w:rPr>
            <w:b/>
            <w:bCs/>
            <w:i/>
            <w:iCs/>
            <w:color w:val="538135" w:themeColor="accent6" w:themeShade="BF"/>
            <w:u w:val="single"/>
          </w:rPr>
          <w:t>regulated</w:t>
        </w:r>
      </w:ins>
      <w:del w:id="30" w:author="MAHMOUD Mohamed-Ali" w:date="2025-05-10T23:48:00Z">
        <w:r w:rsidRPr="00AE4DF3" w:rsidDel="00AF491F">
          <w:rPr>
            <w:b/>
            <w:bCs/>
            <w:i/>
            <w:iCs/>
            <w:color w:val="538135" w:themeColor="accent6" w:themeShade="BF"/>
            <w:u w:val="single"/>
          </w:rPr>
          <w:delText>safety</w:delText>
        </w:r>
      </w:del>
      <w:r w:rsidRPr="00AE4DF3">
        <w:rPr>
          <w:b/>
          <w:bCs/>
          <w:i/>
          <w:iCs/>
          <w:color w:val="538135" w:themeColor="accent6" w:themeShade="BF"/>
          <w:u w:val="single"/>
        </w:rPr>
        <w:t>ZoneLimit</w:t>
      </w:r>
      <w:proofErr w:type="spellEnd"/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683B2D" w:rsidRPr="00AE519F" w14:paraId="4A989B14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4340AA44" w14:textId="2E8A5C69" w:rsidR="00683B2D" w:rsidRPr="00AE519F" w:rsidRDefault="00683B2D" w:rsidP="00DC4FEE">
            <w:proofErr w:type="spellStart"/>
            <w:proofErr w:type="gramStart"/>
            <w:r>
              <w:t>regulatedZoneLimit</w:t>
            </w:r>
            <w:proofErr w:type="spellEnd"/>
            <w:proofErr w:type="gramEnd"/>
          </w:p>
        </w:tc>
        <w:tc>
          <w:tcPr>
            <w:tcW w:w="3146" w:type="dxa"/>
          </w:tcPr>
          <w:p w14:paraId="22D0D8D5" w14:textId="77777777" w:rsidR="00683B2D" w:rsidRPr="00AE519F" w:rsidRDefault="00683B2D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Règle de codage</w:t>
            </w:r>
          </w:p>
        </w:tc>
        <w:tc>
          <w:tcPr>
            <w:tcW w:w="3146" w:type="dxa"/>
          </w:tcPr>
          <w:p w14:paraId="411B2CF5" w14:textId="77777777" w:rsidR="00683B2D" w:rsidRPr="00AE519F" w:rsidRDefault="00683B2D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code</w:t>
            </w:r>
          </w:p>
        </w:tc>
      </w:tr>
      <w:tr w:rsidR="00683B2D" w14:paraId="19EA0B27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B823391" w14:textId="77777777" w:rsidR="00683B2D" w:rsidRDefault="00683B2D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3146" w:type="dxa"/>
            <w:vMerge w:val="restart"/>
            <w:vAlign w:val="center"/>
          </w:tcPr>
          <w:p w14:paraId="2D0131B2" w14:textId="77777777" w:rsidR="00683B2D" w:rsidRDefault="00683B2D" w:rsidP="00DC4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[0-1]</w:t>
            </w:r>
          </w:p>
        </w:tc>
        <w:tc>
          <w:tcPr>
            <w:tcW w:w="3146" w:type="dxa"/>
          </w:tcPr>
          <w:p w14:paraId="21DC4259" w14:textId="77777777" w:rsidR="00683B2D" w:rsidRDefault="00683B2D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83B2D" w14:paraId="42DC25DB" w14:textId="77777777" w:rsidTr="00DC4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42BAA133" w14:textId="77777777" w:rsidR="00683B2D" w:rsidRDefault="00683B2D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3146" w:type="dxa"/>
            <w:vMerge/>
            <w:vAlign w:val="center"/>
          </w:tcPr>
          <w:p w14:paraId="0CC6E6B1" w14:textId="77777777" w:rsidR="00683B2D" w:rsidRDefault="00683B2D" w:rsidP="00DC4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458CBA84" w14:textId="77777777" w:rsidR="00683B2D" w:rsidRDefault="00683B2D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7B924E3" w14:textId="77777777" w:rsidR="00AE4DF3" w:rsidRDefault="00AE4DF3" w:rsidP="00E846C6">
      <w:pPr>
        <w:rPr>
          <w:rStyle w:val="mord"/>
        </w:rPr>
      </w:pPr>
    </w:p>
    <w:p w14:paraId="55292027" w14:textId="3D18D23C" w:rsidR="0042373D" w:rsidRPr="00A95FB7" w:rsidRDefault="009B0C66" w:rsidP="00E846C6">
      <w:pPr>
        <w:rPr>
          <w:b/>
          <w:bCs/>
          <w:i/>
          <w:iCs/>
          <w:u w:val="single"/>
        </w:rPr>
      </w:pPr>
      <w:r w:rsidRPr="00BA5AEB">
        <w:rPr>
          <w:b/>
          <w:bCs/>
          <w:i/>
          <w:iCs/>
          <w:u w:val="single"/>
        </w:rPr>
        <w:t xml:space="preserve">La propriété </w:t>
      </w:r>
      <w:r w:rsidR="000710E6" w:rsidRPr="00BA5AEB">
        <w:rPr>
          <w:b/>
          <w:bCs/>
          <w:i/>
          <w:iCs/>
          <w:u w:val="single"/>
        </w:rPr>
        <w:t>‘</w:t>
      </w:r>
      <w:proofErr w:type="spellStart"/>
      <w:r w:rsidRPr="00BA5AEB">
        <w:rPr>
          <w:b/>
          <w:bCs/>
          <w:i/>
          <w:iCs/>
          <w:u w:val="single"/>
        </w:rPr>
        <w:t>Model</w:t>
      </w:r>
      <w:r w:rsidR="000710E6" w:rsidRPr="00BA5AEB">
        <w:rPr>
          <w:b/>
          <w:bCs/>
          <w:i/>
          <w:iCs/>
          <w:u w:val="single"/>
        </w:rPr>
        <w:t>’</w:t>
      </w:r>
      <w:r w:rsidRPr="00BA5AEB">
        <w:rPr>
          <w:b/>
          <w:bCs/>
          <w:i/>
          <w:iCs/>
          <w:u w:val="single"/>
        </w:rPr>
        <w:t>de</w:t>
      </w:r>
      <w:proofErr w:type="spellEnd"/>
      <w:r w:rsidRPr="00BA5AEB">
        <w:rPr>
          <w:b/>
          <w:bCs/>
          <w:i/>
          <w:iCs/>
          <w:u w:val="single"/>
        </w:rPr>
        <w:t xml:space="preserve"> ‘</w:t>
      </w:r>
      <w:proofErr w:type="spellStart"/>
      <w:r w:rsidRPr="00BA5AEB">
        <w:rPr>
          <w:b/>
          <w:bCs/>
          <w:i/>
          <w:iCs/>
          <w:u w:val="single"/>
        </w:rPr>
        <w:t>mileStone</w:t>
      </w:r>
      <w:proofErr w:type="spellEnd"/>
      <w:r w:rsidRPr="00BA5AEB">
        <w:rPr>
          <w:b/>
          <w:bCs/>
          <w:i/>
          <w:iCs/>
          <w:u w:val="single"/>
        </w:rPr>
        <w:t>’</w:t>
      </w:r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4C7F23" w:rsidRPr="00AE519F" w14:paraId="58C823A0" w14:textId="77777777" w:rsidTr="004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4C2FBDF" w14:textId="717DD0A6" w:rsidR="004C7F23" w:rsidRPr="00AE519F" w:rsidRDefault="004C7F23" w:rsidP="00E846C6">
            <w:r w:rsidRPr="00AE519F">
              <w:t>Model</w:t>
            </w:r>
          </w:p>
        </w:tc>
        <w:tc>
          <w:tcPr>
            <w:tcW w:w="3146" w:type="dxa"/>
          </w:tcPr>
          <w:p w14:paraId="1745671E" w14:textId="016C2B03" w:rsidR="004C7F23" w:rsidRPr="00AE519F" w:rsidRDefault="004C7F23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Règle de codage</w:t>
            </w:r>
          </w:p>
        </w:tc>
        <w:tc>
          <w:tcPr>
            <w:tcW w:w="3146" w:type="dxa"/>
          </w:tcPr>
          <w:p w14:paraId="5C9199DA" w14:textId="40CDF1BE" w:rsidR="004C7F23" w:rsidRPr="00AE519F" w:rsidRDefault="000710E6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Code</w:t>
            </w:r>
          </w:p>
        </w:tc>
      </w:tr>
      <w:tr w:rsidR="004C7F23" w14:paraId="0C36DE48" w14:textId="77777777" w:rsidTr="004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10B8C64" w14:textId="4F28C6AF" w:rsidR="004C7F23" w:rsidRDefault="004C7F23" w:rsidP="00E846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Tag magnétique</w:t>
            </w:r>
          </w:p>
        </w:tc>
        <w:tc>
          <w:tcPr>
            <w:tcW w:w="3146" w:type="dxa"/>
            <w:vMerge w:val="restart"/>
            <w:vAlign w:val="center"/>
          </w:tcPr>
          <w:p w14:paraId="031594F3" w14:textId="1293FD51" w:rsidR="004C7F23" w:rsidRDefault="000710E6" w:rsidP="004C7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[101-110]</w:t>
            </w:r>
          </w:p>
        </w:tc>
        <w:tc>
          <w:tcPr>
            <w:tcW w:w="3146" w:type="dxa"/>
          </w:tcPr>
          <w:p w14:paraId="6DFFDFBA" w14:textId="20D59B04" w:rsidR="004C7F23" w:rsidRDefault="000710E6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</w:tr>
      <w:tr w:rsidR="004C7F23" w14:paraId="60F2D074" w14:textId="77777777" w:rsidTr="004C7F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2FFA365E" w14:textId="19524404" w:rsidR="004C7F23" w:rsidRDefault="004C7F23" w:rsidP="00E846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RFID</w:t>
            </w:r>
          </w:p>
        </w:tc>
        <w:tc>
          <w:tcPr>
            <w:tcW w:w="3146" w:type="dxa"/>
            <w:vMerge/>
          </w:tcPr>
          <w:p w14:paraId="2D046F32" w14:textId="77777777" w:rsidR="004C7F23" w:rsidRDefault="004C7F23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1E2A89BD" w14:textId="2AE2C6D3" w:rsidR="004C7F23" w:rsidRDefault="000710E6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</w:tr>
      <w:tr w:rsidR="004C7F23" w14:paraId="0AC2F679" w14:textId="77777777" w:rsidTr="004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E33E634" w14:textId="7DA64E7A" w:rsidR="004C7F23" w:rsidRDefault="004C7F23" w:rsidP="00E846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Balise virtuelle GNSS</w:t>
            </w:r>
          </w:p>
        </w:tc>
        <w:tc>
          <w:tcPr>
            <w:tcW w:w="3146" w:type="dxa"/>
            <w:vMerge/>
          </w:tcPr>
          <w:p w14:paraId="08134098" w14:textId="77777777" w:rsidR="004C7F23" w:rsidRDefault="004C7F23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65A1C9AE" w14:textId="02459526" w:rsidR="004C7F23" w:rsidRDefault="000710E6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</w:tr>
      <w:tr w:rsidR="004C7F23" w14:paraId="6010C928" w14:textId="77777777" w:rsidTr="004C7F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747646C3" w14:textId="5306F818" w:rsidR="004C7F23" w:rsidRDefault="004C7F23" w:rsidP="00E846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Circuit de voie</w:t>
            </w:r>
          </w:p>
        </w:tc>
        <w:tc>
          <w:tcPr>
            <w:tcW w:w="3146" w:type="dxa"/>
            <w:vMerge/>
          </w:tcPr>
          <w:p w14:paraId="788599A0" w14:textId="77777777" w:rsidR="004C7F23" w:rsidRDefault="004C7F23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386399D1" w14:textId="5FF19412" w:rsidR="004C7F23" w:rsidRDefault="000710E6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104</w:t>
            </w:r>
          </w:p>
        </w:tc>
      </w:tr>
      <w:tr w:rsidR="004C7F23" w14:paraId="0C71A3EA" w14:textId="77777777" w:rsidTr="004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7F01E263" w14:textId="378B0329" w:rsidR="004C7F23" w:rsidRDefault="004C7F23" w:rsidP="00E846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Compteur d’essieu</w:t>
            </w:r>
          </w:p>
        </w:tc>
        <w:tc>
          <w:tcPr>
            <w:tcW w:w="3146" w:type="dxa"/>
            <w:vMerge/>
          </w:tcPr>
          <w:p w14:paraId="0656EE86" w14:textId="77777777" w:rsidR="004C7F23" w:rsidRDefault="004C7F23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50093636" w14:textId="0F4A9E7A" w:rsidR="004C7F23" w:rsidRDefault="000710E6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</w:tr>
      <w:tr w:rsidR="004C7F23" w14:paraId="2C6DEBB2" w14:textId="77777777" w:rsidTr="004C7F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7EAA09DE" w14:textId="4FBB06C7" w:rsidR="004C7F23" w:rsidRDefault="000710E6" w:rsidP="00E846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Balise de voie</w:t>
            </w:r>
          </w:p>
        </w:tc>
        <w:tc>
          <w:tcPr>
            <w:tcW w:w="3146" w:type="dxa"/>
            <w:vMerge/>
          </w:tcPr>
          <w:p w14:paraId="5C497CE3" w14:textId="77777777" w:rsidR="004C7F23" w:rsidRDefault="004C7F23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0A48F865" w14:textId="4A048F2E" w:rsidR="004C7F23" w:rsidRDefault="000710E6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106</w:t>
            </w:r>
          </w:p>
        </w:tc>
      </w:tr>
    </w:tbl>
    <w:p w14:paraId="350E11C8" w14:textId="77777777" w:rsidR="009B0C66" w:rsidRDefault="009B0C66" w:rsidP="00E846C6">
      <w:pPr>
        <w:rPr>
          <w:b/>
          <w:bCs/>
        </w:rPr>
      </w:pPr>
    </w:p>
    <w:p w14:paraId="457C00F2" w14:textId="1CAFBF64" w:rsidR="00A95FB7" w:rsidRPr="0042373D" w:rsidRDefault="00BA5AEB" w:rsidP="00E846C6">
      <w:r w:rsidRPr="00BA5AEB">
        <w:t xml:space="preserve">Les codes de champ de la propriété </w:t>
      </w:r>
      <w:r>
        <w:t>‘</w:t>
      </w:r>
      <w:r w:rsidRPr="00BA5AEB">
        <w:t>Model</w:t>
      </w:r>
      <w:r>
        <w:t>’</w:t>
      </w:r>
      <w:r w:rsidRPr="00BA5AEB">
        <w:t xml:space="preserve"> de </w:t>
      </w:r>
      <w:r>
        <w:t>‘</w:t>
      </w:r>
      <w:proofErr w:type="spellStart"/>
      <w:r w:rsidRPr="00BA5AEB">
        <w:t>mileStone</w:t>
      </w:r>
      <w:proofErr w:type="spellEnd"/>
      <w:r>
        <w:t>’</w:t>
      </w:r>
      <w:r w:rsidRPr="00BA5AEB">
        <w:t xml:space="preserve"> sont encodés sur 1 octet.</w:t>
      </w:r>
    </w:p>
    <w:p w14:paraId="527E3944" w14:textId="413D1968" w:rsidR="0042373D" w:rsidRPr="00A95FB7" w:rsidRDefault="000710E6" w:rsidP="00E846C6">
      <w:pPr>
        <w:rPr>
          <w:b/>
          <w:bCs/>
          <w:i/>
          <w:iCs/>
          <w:u w:val="single"/>
        </w:rPr>
      </w:pPr>
      <w:r w:rsidRPr="00BA5AEB">
        <w:rPr>
          <w:b/>
          <w:bCs/>
          <w:i/>
          <w:iCs/>
          <w:u w:val="single"/>
        </w:rPr>
        <w:t>La propriété ‘Type’ de ‘</w:t>
      </w:r>
      <w:proofErr w:type="spellStart"/>
      <w:r w:rsidRPr="00BA5AEB">
        <w:rPr>
          <w:b/>
          <w:bCs/>
          <w:i/>
          <w:iCs/>
          <w:u w:val="single"/>
        </w:rPr>
        <w:t>mileStone</w:t>
      </w:r>
      <w:proofErr w:type="spellEnd"/>
      <w:r w:rsidRPr="00BA5AEB">
        <w:rPr>
          <w:b/>
          <w:bCs/>
          <w:i/>
          <w:iCs/>
          <w:u w:val="single"/>
        </w:rPr>
        <w:t>’</w:t>
      </w:r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0710E6" w:rsidRPr="00AE519F" w14:paraId="6AD0EA02" w14:textId="77777777" w:rsidTr="007D3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4303CBEA" w14:textId="5DB46570" w:rsidR="000710E6" w:rsidRPr="00AE519F" w:rsidRDefault="000710E6" w:rsidP="00E846C6">
            <w:r w:rsidRPr="00AE519F">
              <w:t>Type</w:t>
            </w:r>
          </w:p>
        </w:tc>
        <w:tc>
          <w:tcPr>
            <w:tcW w:w="3146" w:type="dxa"/>
          </w:tcPr>
          <w:p w14:paraId="03B2B70A" w14:textId="64782901" w:rsidR="000710E6" w:rsidRPr="00AE519F" w:rsidRDefault="000710E6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Règle de codage</w:t>
            </w:r>
          </w:p>
        </w:tc>
        <w:tc>
          <w:tcPr>
            <w:tcW w:w="3146" w:type="dxa"/>
          </w:tcPr>
          <w:p w14:paraId="7A24A4BD" w14:textId="68CE74C3" w:rsidR="000710E6" w:rsidRPr="00AE519F" w:rsidRDefault="000710E6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Code</w:t>
            </w:r>
          </w:p>
        </w:tc>
      </w:tr>
      <w:tr w:rsidR="007D3B77" w14:paraId="6BDCA395" w14:textId="77777777" w:rsidTr="007D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6BAE3899" w14:textId="30ECED8D" w:rsidR="007D3B77" w:rsidRDefault="007D3B77" w:rsidP="00E846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Standard</w:t>
            </w:r>
          </w:p>
        </w:tc>
        <w:tc>
          <w:tcPr>
            <w:tcW w:w="3146" w:type="dxa"/>
            <w:vMerge w:val="restart"/>
            <w:vAlign w:val="center"/>
          </w:tcPr>
          <w:p w14:paraId="15BE38C0" w14:textId="2632B8E7" w:rsidR="007D3B77" w:rsidRDefault="007D3B77" w:rsidP="007D3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[111-120]</w:t>
            </w:r>
          </w:p>
        </w:tc>
        <w:tc>
          <w:tcPr>
            <w:tcW w:w="3146" w:type="dxa"/>
          </w:tcPr>
          <w:p w14:paraId="3D93D845" w14:textId="31743693" w:rsidR="007D3B77" w:rsidRDefault="007D3B77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</w:tr>
      <w:tr w:rsidR="007D3B77" w14:paraId="601A3ACB" w14:textId="77777777" w:rsidTr="007D3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0A7C8724" w14:textId="110D16DA" w:rsidR="007D3B77" w:rsidRDefault="007D3B77" w:rsidP="00E846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Bifurcation</w:t>
            </w:r>
          </w:p>
        </w:tc>
        <w:tc>
          <w:tcPr>
            <w:tcW w:w="3146" w:type="dxa"/>
            <w:vMerge/>
          </w:tcPr>
          <w:p w14:paraId="665914DE" w14:textId="77777777" w:rsidR="007D3B77" w:rsidRDefault="007D3B77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0282699C" w14:textId="0ECB83E2" w:rsidR="007D3B77" w:rsidRDefault="007D3B77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112</w:t>
            </w:r>
          </w:p>
        </w:tc>
      </w:tr>
      <w:tr w:rsidR="007D3B77" w14:paraId="3ABEBF47" w14:textId="77777777" w:rsidTr="007D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694E75A2" w14:textId="5ECE0EC6" w:rsidR="007D3B77" w:rsidRDefault="007D3B77" w:rsidP="00E846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Trifurcation</w:t>
            </w:r>
          </w:p>
        </w:tc>
        <w:tc>
          <w:tcPr>
            <w:tcW w:w="3146" w:type="dxa"/>
            <w:vMerge/>
          </w:tcPr>
          <w:p w14:paraId="0203AA50" w14:textId="77777777" w:rsidR="007D3B77" w:rsidRDefault="007D3B77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61A96619" w14:textId="4BA9C6AC" w:rsidR="007D3B77" w:rsidRDefault="007D3B77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113</w:t>
            </w:r>
          </w:p>
        </w:tc>
      </w:tr>
      <w:tr w:rsidR="007D3B77" w14:paraId="7B10704D" w14:textId="77777777" w:rsidTr="007D3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02908B9" w14:textId="52ED3EC4" w:rsidR="007D3B77" w:rsidRDefault="007D3B77" w:rsidP="007D3B77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exitToCP</w:t>
            </w:r>
            <w:proofErr w:type="spellEnd"/>
            <w:proofErr w:type="gramEnd"/>
          </w:p>
        </w:tc>
        <w:tc>
          <w:tcPr>
            <w:tcW w:w="3146" w:type="dxa"/>
            <w:vMerge/>
          </w:tcPr>
          <w:p w14:paraId="5140896E" w14:textId="77777777" w:rsidR="007D3B77" w:rsidRDefault="007D3B77" w:rsidP="007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33E53434" w14:textId="064EE602" w:rsidR="007D3B77" w:rsidRDefault="007D3B77" w:rsidP="007D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ins w:id="31" w:author="MAHMOUD Mohamed-Ali" w:date="2025-05-11T01:51:00Z">
              <w:r w:rsidR="00474584">
                <w:rPr>
                  <w:b/>
                  <w:bCs/>
                </w:rPr>
                <w:t>4</w:t>
              </w:r>
            </w:ins>
            <w:del w:id="32" w:author="MAHMOUD Mohamed-Ali" w:date="2025-05-11T01:51:00Z">
              <w:r w:rsidDel="00474584">
                <w:rPr>
                  <w:b/>
                  <w:bCs/>
                </w:rPr>
                <w:delText>6</w:delText>
              </w:r>
            </w:del>
          </w:p>
        </w:tc>
      </w:tr>
    </w:tbl>
    <w:p w14:paraId="4E0EE297" w14:textId="52593201" w:rsidR="0042373D" w:rsidRDefault="0042373D" w:rsidP="00E846C6"/>
    <w:p w14:paraId="66B4F198" w14:textId="1FD348B9" w:rsidR="000710E6" w:rsidRDefault="00907C86" w:rsidP="00E846C6">
      <w:pPr>
        <w:rPr>
          <w:b/>
          <w:bCs/>
        </w:rPr>
      </w:pPr>
      <w:r w:rsidRPr="00907C86">
        <w:t xml:space="preserve">Les codes de champ de la propriété </w:t>
      </w:r>
      <w:r>
        <w:t>‘</w:t>
      </w:r>
      <w:r w:rsidRPr="00907C86">
        <w:t>Type</w:t>
      </w:r>
      <w:r>
        <w:t>’</w:t>
      </w:r>
      <w:r w:rsidRPr="00907C86">
        <w:t xml:space="preserve"> de l’objet nœud </w:t>
      </w:r>
      <w:r>
        <w:t>‘</w:t>
      </w:r>
      <w:r w:rsidRPr="00907C86">
        <w:t>Node</w:t>
      </w:r>
      <w:r>
        <w:t>’</w:t>
      </w:r>
      <w:r w:rsidRPr="00907C86">
        <w:t xml:space="preserve"> sont encodés sur 1 octet.</w:t>
      </w:r>
    </w:p>
    <w:p w14:paraId="3B59E896" w14:textId="77777777" w:rsidR="00A80DAB" w:rsidRDefault="00A80DAB" w:rsidP="00E846C6">
      <w:pPr>
        <w:rPr>
          <w:b/>
          <w:bCs/>
        </w:rPr>
      </w:pPr>
    </w:p>
    <w:p w14:paraId="3541B8F9" w14:textId="60048E49" w:rsidR="00A80DAB" w:rsidRPr="00A95FB7" w:rsidRDefault="00A80DAB" w:rsidP="00E846C6">
      <w:pPr>
        <w:rPr>
          <w:b/>
          <w:bCs/>
          <w:i/>
          <w:iCs/>
          <w:u w:val="single"/>
        </w:rPr>
      </w:pPr>
      <w:r w:rsidRPr="00BA5AEB">
        <w:rPr>
          <w:b/>
          <w:bCs/>
          <w:i/>
          <w:iCs/>
          <w:u w:val="single"/>
        </w:rPr>
        <w:t>La propriété ‘Direction’ de nœud de type ‘Bifurcation’ ou ‘Trifurcation’</w:t>
      </w:r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A80DAB" w:rsidRPr="00AE519F" w14:paraId="2C9D5799" w14:textId="77777777" w:rsidTr="00A80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798D784C" w14:textId="7A3E2A1B" w:rsidR="00A80DAB" w:rsidRPr="00AE519F" w:rsidRDefault="00A80DAB" w:rsidP="00E846C6">
            <w:r w:rsidRPr="00AE519F">
              <w:t>Direction</w:t>
            </w:r>
          </w:p>
        </w:tc>
        <w:tc>
          <w:tcPr>
            <w:tcW w:w="3146" w:type="dxa"/>
          </w:tcPr>
          <w:p w14:paraId="434CF73E" w14:textId="7ED27C11" w:rsidR="00A80DAB" w:rsidRPr="00AE519F" w:rsidRDefault="00A80DAB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Règle de codage</w:t>
            </w:r>
          </w:p>
        </w:tc>
        <w:tc>
          <w:tcPr>
            <w:tcW w:w="3146" w:type="dxa"/>
          </w:tcPr>
          <w:p w14:paraId="7AB5D445" w14:textId="6620F2B6" w:rsidR="00A80DAB" w:rsidRPr="00AE519F" w:rsidRDefault="00A80DAB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Code</w:t>
            </w:r>
          </w:p>
        </w:tc>
      </w:tr>
      <w:tr w:rsidR="00A80DAB" w14:paraId="2173FC5B" w14:textId="77777777" w:rsidTr="00A8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2B365E3A" w14:textId="217ACD00" w:rsidR="00A80DAB" w:rsidRDefault="00A80DAB" w:rsidP="00E846C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left</w:t>
            </w:r>
            <w:proofErr w:type="spellEnd"/>
            <w:proofErr w:type="gramEnd"/>
          </w:p>
        </w:tc>
        <w:tc>
          <w:tcPr>
            <w:tcW w:w="3146" w:type="dxa"/>
            <w:vMerge w:val="restart"/>
            <w:vAlign w:val="center"/>
          </w:tcPr>
          <w:p w14:paraId="5FC9A226" w14:textId="0C82F4C1" w:rsidR="00A80DAB" w:rsidRDefault="00A80DAB" w:rsidP="00A80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[121-125]</w:t>
            </w:r>
          </w:p>
        </w:tc>
        <w:tc>
          <w:tcPr>
            <w:tcW w:w="3146" w:type="dxa"/>
          </w:tcPr>
          <w:p w14:paraId="555E65CB" w14:textId="66A220BD" w:rsidR="00A80DAB" w:rsidRDefault="00A80DAB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121</w:t>
            </w:r>
          </w:p>
        </w:tc>
      </w:tr>
      <w:tr w:rsidR="00A80DAB" w14:paraId="445D8050" w14:textId="77777777" w:rsidTr="00A80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79A50034" w14:textId="37AAF80E" w:rsidR="00A80DAB" w:rsidRDefault="00A80DAB" w:rsidP="00E846C6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middle</w:t>
            </w:r>
            <w:proofErr w:type="gramEnd"/>
          </w:p>
        </w:tc>
        <w:tc>
          <w:tcPr>
            <w:tcW w:w="3146" w:type="dxa"/>
            <w:vMerge/>
          </w:tcPr>
          <w:p w14:paraId="4A05C03A" w14:textId="77777777" w:rsidR="00A80DAB" w:rsidRDefault="00A80DAB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59AC5C4B" w14:textId="6A0EC627" w:rsidR="00A80DAB" w:rsidRDefault="00A80DAB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122</w:t>
            </w:r>
          </w:p>
        </w:tc>
      </w:tr>
      <w:tr w:rsidR="00A80DAB" w14:paraId="18EB0D02" w14:textId="77777777" w:rsidTr="00A8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2105973" w14:textId="21BC747A" w:rsidR="00A80DAB" w:rsidRDefault="00A80DAB" w:rsidP="00E846C6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right</w:t>
            </w:r>
            <w:proofErr w:type="gramEnd"/>
          </w:p>
        </w:tc>
        <w:tc>
          <w:tcPr>
            <w:tcW w:w="3146" w:type="dxa"/>
            <w:vMerge/>
          </w:tcPr>
          <w:p w14:paraId="58446931" w14:textId="77777777" w:rsidR="00A80DAB" w:rsidRDefault="00A80DAB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53846387" w14:textId="6B3DCEC1" w:rsidR="00A80DAB" w:rsidRDefault="00A80DAB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123</w:t>
            </w:r>
          </w:p>
        </w:tc>
      </w:tr>
    </w:tbl>
    <w:p w14:paraId="661AFBD9" w14:textId="77777777" w:rsidR="00A80DAB" w:rsidRDefault="00A80DAB" w:rsidP="00E846C6">
      <w:pPr>
        <w:rPr>
          <w:b/>
          <w:bCs/>
        </w:rPr>
      </w:pPr>
    </w:p>
    <w:p w14:paraId="4646828F" w14:textId="1E96E2C5" w:rsidR="00427328" w:rsidRDefault="00427328" w:rsidP="00E846C6">
      <w:r w:rsidRPr="00427328">
        <w:t>Les</w:t>
      </w:r>
      <w:r w:rsidR="00907C86">
        <w:t xml:space="preserve"> codes </w:t>
      </w:r>
      <w:r w:rsidR="001D453B">
        <w:t>de champ de la propriété ‘Direction’ de l’objet nœud dont la propriété ‘Type’ est ‘bifurcation’ ou ‘trifurcation’</w:t>
      </w:r>
      <w:r w:rsidR="00A95FB7">
        <w:t xml:space="preserve"> sont encodés sur 1 octet.</w:t>
      </w:r>
    </w:p>
    <w:p w14:paraId="74C823BA" w14:textId="77777777" w:rsidR="001D453B" w:rsidRDefault="001D453B" w:rsidP="00E846C6">
      <w:pPr>
        <w:rPr>
          <w:b/>
          <w:bCs/>
        </w:rPr>
      </w:pPr>
    </w:p>
    <w:p w14:paraId="431B6EC2" w14:textId="2376525C" w:rsidR="00AE519F" w:rsidRDefault="00A80DAB" w:rsidP="00E846C6">
      <w:pPr>
        <w:rPr>
          <w:b/>
          <w:bCs/>
        </w:rPr>
      </w:pPr>
      <w:r>
        <w:rPr>
          <w:b/>
          <w:bCs/>
        </w:rPr>
        <w:t>La propriété ‘</w:t>
      </w:r>
      <w:proofErr w:type="spellStart"/>
      <w:r>
        <w:rPr>
          <w:b/>
          <w:bCs/>
        </w:rPr>
        <w:t>MagOrientation</w:t>
      </w:r>
      <w:proofErr w:type="spellEnd"/>
      <w:r>
        <w:rPr>
          <w:b/>
          <w:bCs/>
        </w:rPr>
        <w:t xml:space="preserve">’ de </w:t>
      </w:r>
      <w:r w:rsidR="00AE519F">
        <w:rPr>
          <w:b/>
          <w:bCs/>
        </w:rPr>
        <w:t>‘</w:t>
      </w:r>
      <w:proofErr w:type="spellStart"/>
      <w:r w:rsidR="00AE519F">
        <w:rPr>
          <w:b/>
          <w:bCs/>
        </w:rPr>
        <w:t>mileStone</w:t>
      </w:r>
      <w:proofErr w:type="spellEnd"/>
      <w:r w:rsidR="00AE519F">
        <w:rPr>
          <w:b/>
          <w:bCs/>
        </w:rPr>
        <w:t>’ de type ‘</w:t>
      </w:r>
      <w:proofErr w:type="spellStart"/>
      <w:r w:rsidR="00AE519F">
        <w:rPr>
          <w:b/>
          <w:bCs/>
        </w:rPr>
        <w:t>TAGMagneti</w:t>
      </w:r>
      <w:r w:rsidR="001D453B">
        <w:rPr>
          <w:b/>
          <w:bCs/>
        </w:rPr>
        <w:t>c</w:t>
      </w:r>
      <w:proofErr w:type="spellEnd"/>
      <w:r w:rsidR="00AE519F">
        <w:rPr>
          <w:b/>
          <w:bCs/>
        </w:rPr>
        <w:t>’</w:t>
      </w:r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AE519F" w:rsidRPr="00AE519F" w14:paraId="59E04BCC" w14:textId="77777777" w:rsidTr="00AE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30740AC3" w14:textId="000A8571" w:rsidR="00AE519F" w:rsidRPr="00AE519F" w:rsidRDefault="00AE519F" w:rsidP="00E846C6">
            <w:proofErr w:type="spellStart"/>
            <w:r w:rsidRPr="00AE519F">
              <w:t>MagOrientation</w:t>
            </w:r>
            <w:proofErr w:type="spellEnd"/>
          </w:p>
        </w:tc>
        <w:tc>
          <w:tcPr>
            <w:tcW w:w="3146" w:type="dxa"/>
          </w:tcPr>
          <w:p w14:paraId="6ECDB068" w14:textId="14C56D43" w:rsidR="00AE519F" w:rsidRPr="00AE519F" w:rsidRDefault="00AE519F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Règle codage</w:t>
            </w:r>
          </w:p>
        </w:tc>
        <w:tc>
          <w:tcPr>
            <w:tcW w:w="3146" w:type="dxa"/>
          </w:tcPr>
          <w:p w14:paraId="63F57041" w14:textId="2663E90A" w:rsidR="00AE519F" w:rsidRPr="00AE519F" w:rsidRDefault="00AE519F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Code</w:t>
            </w:r>
          </w:p>
        </w:tc>
      </w:tr>
      <w:tr w:rsidR="00AE519F" w14:paraId="461F1BCD" w14:textId="77777777" w:rsidTr="00AE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0CC8B751" w14:textId="62DD8CA3" w:rsidR="00AE519F" w:rsidRDefault="00AE519F" w:rsidP="00E846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North</w:t>
            </w:r>
          </w:p>
        </w:tc>
        <w:tc>
          <w:tcPr>
            <w:tcW w:w="3146" w:type="dxa"/>
            <w:vMerge w:val="restart"/>
            <w:vAlign w:val="center"/>
          </w:tcPr>
          <w:p w14:paraId="0B2D489D" w14:textId="40F56C76" w:rsidR="00AE519F" w:rsidRDefault="00AE519F" w:rsidP="00AE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[126-</w:t>
            </w:r>
            <w:r w:rsidR="005B2FFF">
              <w:rPr>
                <w:b/>
                <w:bCs/>
              </w:rPr>
              <w:t>127</w:t>
            </w:r>
            <w:r>
              <w:rPr>
                <w:b/>
                <w:bCs/>
              </w:rPr>
              <w:t>]</w:t>
            </w:r>
          </w:p>
        </w:tc>
        <w:tc>
          <w:tcPr>
            <w:tcW w:w="3146" w:type="dxa"/>
          </w:tcPr>
          <w:p w14:paraId="63476CA0" w14:textId="22C0F58F" w:rsidR="00AE519F" w:rsidRDefault="00AE519F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126</w:t>
            </w:r>
          </w:p>
        </w:tc>
      </w:tr>
      <w:tr w:rsidR="00AE519F" w14:paraId="18C1A4A7" w14:textId="77777777" w:rsidTr="00AE51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327A73F8" w14:textId="4C152D3D" w:rsidR="00AE519F" w:rsidRDefault="00AE519F" w:rsidP="00E846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South</w:t>
            </w:r>
          </w:p>
        </w:tc>
        <w:tc>
          <w:tcPr>
            <w:tcW w:w="3146" w:type="dxa"/>
            <w:vMerge/>
          </w:tcPr>
          <w:p w14:paraId="1EBFCB89" w14:textId="77777777" w:rsidR="00AE519F" w:rsidRDefault="00AE519F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3EF00376" w14:textId="2A1B8FC6" w:rsidR="00AE519F" w:rsidRDefault="00AE519F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127</w:t>
            </w:r>
          </w:p>
        </w:tc>
      </w:tr>
    </w:tbl>
    <w:p w14:paraId="34C3D802" w14:textId="77777777" w:rsidR="00AE519F" w:rsidRDefault="00AE519F" w:rsidP="00E846C6">
      <w:pPr>
        <w:rPr>
          <w:b/>
          <w:bCs/>
        </w:rPr>
      </w:pPr>
    </w:p>
    <w:p w14:paraId="47EEB95C" w14:textId="56D2008C" w:rsidR="00A95FB7" w:rsidRDefault="00A95FB7" w:rsidP="00E846C6">
      <w:r w:rsidRPr="00A95FB7">
        <w:t>Les codes de champ de la propriété ‘</w:t>
      </w:r>
      <w:proofErr w:type="spellStart"/>
      <w:r w:rsidRPr="00A95FB7">
        <w:t>MagOrientation</w:t>
      </w:r>
      <w:proofErr w:type="spellEnd"/>
      <w:r w:rsidRPr="00A95FB7">
        <w:t>’ de ‘</w:t>
      </w:r>
      <w:proofErr w:type="spellStart"/>
      <w:r w:rsidRPr="00A95FB7">
        <w:t>mileStone</w:t>
      </w:r>
      <w:proofErr w:type="spellEnd"/>
      <w:r w:rsidRPr="00A95FB7">
        <w:t>’ de type ‘</w:t>
      </w:r>
      <w:proofErr w:type="spellStart"/>
      <w:r w:rsidRPr="00A95FB7">
        <w:t>TAGMagnetic</w:t>
      </w:r>
      <w:proofErr w:type="spellEnd"/>
      <w:r w:rsidRPr="00A95FB7">
        <w:t>’</w:t>
      </w:r>
      <w:r>
        <w:t xml:space="preserve"> sont encodés sur 1 octet.</w:t>
      </w:r>
    </w:p>
    <w:p w14:paraId="69CCF344" w14:textId="77777777" w:rsidR="005B2FFF" w:rsidRDefault="005B2FFF" w:rsidP="00E846C6"/>
    <w:p w14:paraId="5B67C211" w14:textId="77777777" w:rsidR="005B2FFF" w:rsidRPr="005B2FFF" w:rsidRDefault="005B2FFF" w:rsidP="005B2FFF">
      <w:pPr>
        <w:rPr>
          <w:b/>
          <w:bCs/>
          <w:color w:val="538135" w:themeColor="accent6" w:themeShade="BF"/>
        </w:rPr>
      </w:pPr>
      <w:r w:rsidRPr="005B2FFF">
        <w:rPr>
          <w:b/>
          <w:bCs/>
          <w:color w:val="538135" w:themeColor="accent6" w:themeShade="BF"/>
        </w:rPr>
        <w:t>La propriété ‘</w:t>
      </w:r>
      <w:proofErr w:type="spellStart"/>
      <w:r w:rsidRPr="005B2FFF">
        <w:rPr>
          <w:b/>
          <w:bCs/>
          <w:color w:val="538135" w:themeColor="accent6" w:themeShade="BF"/>
        </w:rPr>
        <w:t>magPower</w:t>
      </w:r>
      <w:proofErr w:type="spellEnd"/>
      <w:r w:rsidRPr="005B2FFF">
        <w:rPr>
          <w:b/>
          <w:bCs/>
          <w:color w:val="538135" w:themeColor="accent6" w:themeShade="BF"/>
        </w:rPr>
        <w:t>’ de ‘</w:t>
      </w:r>
      <w:proofErr w:type="spellStart"/>
      <w:r w:rsidRPr="005B2FFF">
        <w:rPr>
          <w:b/>
          <w:bCs/>
          <w:color w:val="538135" w:themeColor="accent6" w:themeShade="BF"/>
        </w:rPr>
        <w:t>mileStone</w:t>
      </w:r>
      <w:proofErr w:type="spellEnd"/>
      <w:r w:rsidRPr="005B2FFF">
        <w:rPr>
          <w:b/>
          <w:bCs/>
          <w:color w:val="538135" w:themeColor="accent6" w:themeShade="BF"/>
        </w:rPr>
        <w:t>’ de type ‘</w:t>
      </w:r>
      <w:proofErr w:type="spellStart"/>
      <w:r w:rsidRPr="005B2FFF">
        <w:rPr>
          <w:b/>
          <w:bCs/>
          <w:color w:val="538135" w:themeColor="accent6" w:themeShade="BF"/>
        </w:rPr>
        <w:t>TAGMagnetic</w:t>
      </w:r>
      <w:proofErr w:type="spellEnd"/>
      <w:r w:rsidRPr="005B2FFF">
        <w:rPr>
          <w:b/>
          <w:bCs/>
          <w:color w:val="538135" w:themeColor="accent6" w:themeShade="BF"/>
        </w:rPr>
        <w:t>’</w:t>
      </w:r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</w:tblGrid>
      <w:tr w:rsidR="005B2FFF" w:rsidRPr="00AE519F" w14:paraId="5DA6D4CD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368CE363" w14:textId="3C03FD10" w:rsidR="005B2FFF" w:rsidRPr="00AE519F" w:rsidRDefault="005B2FFF" w:rsidP="00DC4FEE">
            <w:proofErr w:type="spellStart"/>
            <w:r w:rsidRPr="00AE519F">
              <w:t>Mag</w:t>
            </w:r>
            <w:r>
              <w:t>Power</w:t>
            </w:r>
            <w:proofErr w:type="spellEnd"/>
          </w:p>
        </w:tc>
        <w:tc>
          <w:tcPr>
            <w:tcW w:w="3146" w:type="dxa"/>
          </w:tcPr>
          <w:p w14:paraId="45300118" w14:textId="53068513" w:rsidR="005B2FFF" w:rsidRPr="00AE519F" w:rsidRDefault="005B2FF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 value</w:t>
            </w:r>
          </w:p>
        </w:tc>
      </w:tr>
      <w:tr w:rsidR="005B2FFF" w14:paraId="24612F47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643EA991" w14:textId="77777777" w:rsidR="005B2FFF" w:rsidRDefault="005B2FF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Low</w:t>
            </w:r>
          </w:p>
        </w:tc>
        <w:tc>
          <w:tcPr>
            <w:tcW w:w="3146" w:type="dxa"/>
          </w:tcPr>
          <w:p w14:paraId="2A51EF97" w14:textId="45445807" w:rsidR="005B2FFF" w:rsidRDefault="005B2FF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[Pas encore défini]</w:t>
            </w:r>
          </w:p>
        </w:tc>
      </w:tr>
      <w:tr w:rsidR="005B2FFF" w14:paraId="3631CB35" w14:textId="77777777" w:rsidTr="00DC4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3F5F6BD8" w14:textId="77777777" w:rsidR="005B2FFF" w:rsidRDefault="005B2FF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Medium</w:t>
            </w:r>
          </w:p>
        </w:tc>
        <w:tc>
          <w:tcPr>
            <w:tcW w:w="3146" w:type="dxa"/>
          </w:tcPr>
          <w:p w14:paraId="37759DC1" w14:textId="0AB6A17F" w:rsidR="005B2FFF" w:rsidRDefault="005B2FFF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[Pas encore défini]</w:t>
            </w:r>
          </w:p>
        </w:tc>
      </w:tr>
      <w:tr w:rsidR="005B2FFF" w14:paraId="56585F73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2F4D7EC8" w14:textId="77777777" w:rsidR="005B2FFF" w:rsidRDefault="005B2FF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High</w:t>
            </w:r>
          </w:p>
        </w:tc>
        <w:tc>
          <w:tcPr>
            <w:tcW w:w="3146" w:type="dxa"/>
          </w:tcPr>
          <w:p w14:paraId="2D093C3B" w14:textId="44108E7F" w:rsidR="005B2FFF" w:rsidRDefault="005B2FF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[Pas encore défini]</w:t>
            </w:r>
          </w:p>
        </w:tc>
      </w:tr>
    </w:tbl>
    <w:p w14:paraId="21AF4145" w14:textId="77777777" w:rsidR="005B2FFF" w:rsidRDefault="005B2FFF" w:rsidP="00E846C6"/>
    <w:p w14:paraId="4BB2ECC5" w14:textId="6FC5EEA1" w:rsidR="005B2FFF" w:rsidRPr="005B2FFF" w:rsidRDefault="005B2FFF" w:rsidP="005B2FFF">
      <w:pPr>
        <w:rPr>
          <w:b/>
          <w:bCs/>
          <w:color w:val="538135" w:themeColor="accent6" w:themeShade="BF"/>
        </w:rPr>
      </w:pPr>
      <w:r w:rsidRPr="005B2FFF">
        <w:rPr>
          <w:b/>
          <w:bCs/>
          <w:color w:val="538135" w:themeColor="accent6" w:themeShade="BF"/>
        </w:rPr>
        <w:t>La propriété ‘</w:t>
      </w:r>
      <w:proofErr w:type="spellStart"/>
      <w:r w:rsidRPr="005B2FFF">
        <w:rPr>
          <w:b/>
          <w:bCs/>
          <w:color w:val="538135" w:themeColor="accent6" w:themeShade="BF"/>
        </w:rPr>
        <w:t>magPower</w:t>
      </w:r>
      <w:proofErr w:type="spellEnd"/>
      <w:r w:rsidRPr="005B2FFF">
        <w:rPr>
          <w:b/>
          <w:bCs/>
          <w:color w:val="538135" w:themeColor="accent6" w:themeShade="BF"/>
        </w:rPr>
        <w:t>’ de ‘</w:t>
      </w:r>
      <w:proofErr w:type="spellStart"/>
      <w:r w:rsidRPr="005B2FFF">
        <w:rPr>
          <w:b/>
          <w:bCs/>
          <w:color w:val="538135" w:themeColor="accent6" w:themeShade="BF"/>
        </w:rPr>
        <w:t>mileStone</w:t>
      </w:r>
      <w:proofErr w:type="spellEnd"/>
      <w:r w:rsidRPr="005B2FFF">
        <w:rPr>
          <w:b/>
          <w:bCs/>
          <w:color w:val="538135" w:themeColor="accent6" w:themeShade="BF"/>
        </w:rPr>
        <w:t>’ de type ‘</w:t>
      </w:r>
      <w:proofErr w:type="spellStart"/>
      <w:r w:rsidRPr="005B2FFF">
        <w:rPr>
          <w:b/>
          <w:bCs/>
          <w:color w:val="538135" w:themeColor="accent6" w:themeShade="BF"/>
        </w:rPr>
        <w:t>TAGMagnetic</w:t>
      </w:r>
      <w:proofErr w:type="spellEnd"/>
      <w:r w:rsidRPr="005B2FFF">
        <w:rPr>
          <w:b/>
          <w:bCs/>
          <w:color w:val="538135" w:themeColor="accent6" w:themeShade="BF"/>
        </w:rPr>
        <w:t>’</w:t>
      </w:r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5B2FFF" w:rsidRPr="00AE519F" w14:paraId="45E93C8A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2A321E54" w14:textId="2CFB9038" w:rsidR="005B2FFF" w:rsidRPr="00AE519F" w:rsidRDefault="005B2FFF" w:rsidP="00DC4FEE">
            <w:proofErr w:type="spellStart"/>
            <w:r w:rsidRPr="00AE519F">
              <w:t>Mag</w:t>
            </w:r>
            <w:r>
              <w:t>Power</w:t>
            </w:r>
            <w:proofErr w:type="spellEnd"/>
          </w:p>
        </w:tc>
        <w:tc>
          <w:tcPr>
            <w:tcW w:w="3146" w:type="dxa"/>
          </w:tcPr>
          <w:p w14:paraId="5FC25168" w14:textId="77777777" w:rsidR="005B2FFF" w:rsidRPr="00AE519F" w:rsidRDefault="005B2FF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Règle codage</w:t>
            </w:r>
          </w:p>
        </w:tc>
        <w:tc>
          <w:tcPr>
            <w:tcW w:w="3146" w:type="dxa"/>
          </w:tcPr>
          <w:p w14:paraId="3CB9FB44" w14:textId="77777777" w:rsidR="005B2FFF" w:rsidRPr="00AE519F" w:rsidRDefault="005B2FF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Code</w:t>
            </w:r>
          </w:p>
        </w:tc>
      </w:tr>
      <w:tr w:rsidR="005B2FFF" w14:paraId="11E4DCF1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FC455FF" w14:textId="17DD3F63" w:rsidR="005B2FFF" w:rsidRDefault="005B2FF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Low</w:t>
            </w:r>
          </w:p>
        </w:tc>
        <w:tc>
          <w:tcPr>
            <w:tcW w:w="3146" w:type="dxa"/>
            <w:vMerge w:val="restart"/>
            <w:vAlign w:val="center"/>
          </w:tcPr>
          <w:p w14:paraId="4A23E5A3" w14:textId="604E2CB9" w:rsidR="005B2FFF" w:rsidRDefault="005B2FFF" w:rsidP="00DC4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[128-130]</w:t>
            </w:r>
          </w:p>
        </w:tc>
        <w:tc>
          <w:tcPr>
            <w:tcW w:w="3146" w:type="dxa"/>
          </w:tcPr>
          <w:p w14:paraId="5E2D7B6D" w14:textId="719D61DA" w:rsidR="005B2FFF" w:rsidRDefault="005B2FF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ins w:id="33" w:author="MAHMOUD Mohamed-Ali" w:date="2025-05-12T00:28:00Z">
              <w:r w:rsidR="00E11FF2">
                <w:rPr>
                  <w:b/>
                  <w:bCs/>
                </w:rPr>
                <w:t>8</w:t>
              </w:r>
            </w:ins>
            <w:del w:id="34" w:author="MAHMOUD Mohamed-Ali" w:date="2025-05-12T00:28:00Z">
              <w:r w:rsidDel="00E11FF2">
                <w:rPr>
                  <w:b/>
                  <w:bCs/>
                </w:rPr>
                <w:delText>7</w:delText>
              </w:r>
            </w:del>
          </w:p>
        </w:tc>
      </w:tr>
      <w:tr w:rsidR="005B2FFF" w14:paraId="531C24C1" w14:textId="77777777" w:rsidTr="005B2F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3FCC2F3" w14:textId="155C278E" w:rsidR="005B2FFF" w:rsidRDefault="005B2FF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Medium</w:t>
            </w:r>
          </w:p>
        </w:tc>
        <w:tc>
          <w:tcPr>
            <w:tcW w:w="3146" w:type="dxa"/>
            <w:vMerge/>
            <w:shd w:val="clear" w:color="auto" w:fill="DEEAF6" w:themeFill="accent5" w:themeFillTint="33"/>
          </w:tcPr>
          <w:p w14:paraId="62CF9CFF" w14:textId="77777777" w:rsidR="005B2FFF" w:rsidRDefault="005B2FFF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51C6CFBB" w14:textId="752990B6" w:rsidR="005B2FFF" w:rsidRDefault="005B2FFF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ins w:id="35" w:author="MAHMOUD Mohamed-Ali" w:date="2025-05-12T00:28:00Z">
              <w:r w:rsidR="00E11FF2">
                <w:rPr>
                  <w:b/>
                  <w:bCs/>
                </w:rPr>
                <w:t>9</w:t>
              </w:r>
            </w:ins>
            <w:del w:id="36" w:author="MAHMOUD Mohamed-Ali" w:date="2025-05-12T00:28:00Z">
              <w:r w:rsidDel="00E11FF2">
                <w:rPr>
                  <w:b/>
                  <w:bCs/>
                </w:rPr>
                <w:delText>8</w:delText>
              </w:r>
            </w:del>
          </w:p>
        </w:tc>
      </w:tr>
      <w:tr w:rsidR="005B2FFF" w14:paraId="4E77CFDF" w14:textId="77777777" w:rsidTr="005B2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3190F00" w14:textId="28F7304B" w:rsidR="005B2FFF" w:rsidRDefault="005B2FF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High</w:t>
            </w:r>
          </w:p>
        </w:tc>
        <w:tc>
          <w:tcPr>
            <w:tcW w:w="3146" w:type="dxa"/>
            <w:vMerge/>
          </w:tcPr>
          <w:p w14:paraId="03615024" w14:textId="77777777" w:rsidR="005B2FFF" w:rsidRDefault="005B2FF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474C2016" w14:textId="3719605E" w:rsidR="005B2FFF" w:rsidRDefault="005B2FF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ins w:id="37" w:author="MAHMOUD Mohamed-Ali" w:date="2025-05-12T00:28:00Z">
              <w:r w:rsidR="00E11FF2">
                <w:rPr>
                  <w:b/>
                  <w:bCs/>
                </w:rPr>
                <w:t>30</w:t>
              </w:r>
            </w:ins>
            <w:del w:id="38" w:author="MAHMOUD Mohamed-Ali" w:date="2025-05-12T00:28:00Z">
              <w:r w:rsidDel="00E11FF2">
                <w:rPr>
                  <w:b/>
                  <w:bCs/>
                </w:rPr>
                <w:delText>29</w:delText>
              </w:r>
            </w:del>
          </w:p>
        </w:tc>
      </w:tr>
    </w:tbl>
    <w:p w14:paraId="4831DBE1" w14:textId="77777777" w:rsidR="00A95FB7" w:rsidRDefault="00A95FB7" w:rsidP="00E846C6">
      <w:pPr>
        <w:rPr>
          <w:b/>
          <w:bCs/>
        </w:rPr>
      </w:pPr>
    </w:p>
    <w:p w14:paraId="074CB7EB" w14:textId="183AD126" w:rsidR="00AE519F" w:rsidRDefault="00AE519F" w:rsidP="00E846C6">
      <w:pPr>
        <w:rPr>
          <w:b/>
          <w:bCs/>
        </w:rPr>
      </w:pPr>
      <w:r>
        <w:rPr>
          <w:b/>
          <w:bCs/>
        </w:rPr>
        <w:t>La propriété ‘</w:t>
      </w:r>
      <w:proofErr w:type="spellStart"/>
      <w:r>
        <w:rPr>
          <w:b/>
          <w:bCs/>
        </w:rPr>
        <w:t>stationType</w:t>
      </w:r>
      <w:proofErr w:type="spellEnd"/>
      <w:r>
        <w:rPr>
          <w:b/>
          <w:bCs/>
        </w:rPr>
        <w:t xml:space="preserve">’ de nœud fait référence à une station </w:t>
      </w:r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AE519F" w:rsidRPr="00AE519F" w14:paraId="048C8389" w14:textId="77777777" w:rsidTr="00AE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387D26E2" w14:textId="725A4658" w:rsidR="00AE519F" w:rsidRPr="00AE519F" w:rsidRDefault="00AE519F" w:rsidP="00E846C6">
            <w:proofErr w:type="spellStart"/>
            <w:r w:rsidRPr="00AE519F">
              <w:t>StationType</w:t>
            </w:r>
            <w:proofErr w:type="spellEnd"/>
          </w:p>
        </w:tc>
        <w:tc>
          <w:tcPr>
            <w:tcW w:w="3146" w:type="dxa"/>
          </w:tcPr>
          <w:p w14:paraId="344980D9" w14:textId="772BA23D" w:rsidR="00AE519F" w:rsidRPr="00AE519F" w:rsidRDefault="00AE519F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 xml:space="preserve">Règle de code </w:t>
            </w:r>
          </w:p>
        </w:tc>
        <w:tc>
          <w:tcPr>
            <w:tcW w:w="3146" w:type="dxa"/>
          </w:tcPr>
          <w:p w14:paraId="02E0C905" w14:textId="5A3EFAC3" w:rsidR="00AE519F" w:rsidRPr="00AE519F" w:rsidRDefault="00AE519F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Code</w:t>
            </w:r>
          </w:p>
        </w:tc>
      </w:tr>
      <w:tr w:rsidR="00AE519F" w14:paraId="252F6D80" w14:textId="77777777" w:rsidTr="00AE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D9ED386" w14:textId="4AE4A785" w:rsidR="00AE519F" w:rsidRDefault="00AE519F" w:rsidP="00E846C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notStop</w:t>
            </w:r>
            <w:proofErr w:type="spellEnd"/>
            <w:proofErr w:type="gramEnd"/>
          </w:p>
        </w:tc>
        <w:tc>
          <w:tcPr>
            <w:tcW w:w="3146" w:type="dxa"/>
            <w:vMerge w:val="restart"/>
            <w:vAlign w:val="center"/>
          </w:tcPr>
          <w:p w14:paraId="7125815A" w14:textId="03D1C6A7" w:rsidR="00AE519F" w:rsidRDefault="00AE519F" w:rsidP="00AE5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[131,135]</w:t>
            </w:r>
          </w:p>
        </w:tc>
        <w:tc>
          <w:tcPr>
            <w:tcW w:w="3146" w:type="dxa"/>
          </w:tcPr>
          <w:p w14:paraId="46E047CD" w14:textId="55EF02D2" w:rsidR="00AE519F" w:rsidRDefault="00AE519F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131</w:t>
            </w:r>
          </w:p>
        </w:tc>
      </w:tr>
      <w:tr w:rsidR="00AE519F" w14:paraId="744064B6" w14:textId="77777777" w:rsidTr="00AE51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27887BCD" w14:textId="417DA257" w:rsidR="00AE519F" w:rsidRDefault="00AE519F" w:rsidP="00E846C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technicalStop</w:t>
            </w:r>
            <w:proofErr w:type="spellEnd"/>
            <w:proofErr w:type="gramEnd"/>
          </w:p>
        </w:tc>
        <w:tc>
          <w:tcPr>
            <w:tcW w:w="3146" w:type="dxa"/>
            <w:vMerge/>
          </w:tcPr>
          <w:p w14:paraId="3A023912" w14:textId="77777777" w:rsidR="00AE519F" w:rsidRDefault="00AE519F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025439F7" w14:textId="2BBFEE63" w:rsidR="00AE519F" w:rsidRDefault="00AE519F" w:rsidP="00E8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</w:p>
        </w:tc>
      </w:tr>
      <w:tr w:rsidR="00AE519F" w14:paraId="23793E65" w14:textId="77777777" w:rsidTr="00AE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65648BDC" w14:textId="3A1DC493" w:rsidR="00AE519F" w:rsidRDefault="00AE519F" w:rsidP="00E846C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commercialStop</w:t>
            </w:r>
            <w:proofErr w:type="spellEnd"/>
            <w:proofErr w:type="gramEnd"/>
          </w:p>
        </w:tc>
        <w:tc>
          <w:tcPr>
            <w:tcW w:w="3146" w:type="dxa"/>
            <w:vMerge/>
          </w:tcPr>
          <w:p w14:paraId="5D565D7F" w14:textId="77777777" w:rsidR="00AE519F" w:rsidRDefault="00AE519F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46" w:type="dxa"/>
          </w:tcPr>
          <w:p w14:paraId="554DC486" w14:textId="2E1FC5F2" w:rsidR="00AE519F" w:rsidRDefault="00AE519F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</w:tr>
    </w:tbl>
    <w:p w14:paraId="6B7F4C26" w14:textId="77777777" w:rsidR="00AE519F" w:rsidRDefault="00AE519F" w:rsidP="00E846C6">
      <w:pPr>
        <w:rPr>
          <w:b/>
          <w:bCs/>
        </w:rPr>
      </w:pPr>
    </w:p>
    <w:p w14:paraId="008B5500" w14:textId="5F7B6306" w:rsidR="00AE519F" w:rsidRDefault="007E4D10" w:rsidP="00E846C6">
      <w:pPr>
        <w:rPr>
          <w:ins w:id="39" w:author="MAHMOUD Mohamed-Ali" w:date="2025-05-12T01:50:00Z"/>
          <w:b/>
          <w:bCs/>
        </w:rPr>
      </w:pPr>
      <w:ins w:id="40" w:author="MAHMOUD Mohamed-Ali" w:date="2025-05-12T01:50:00Z">
        <w:r>
          <w:rPr>
            <w:b/>
            <w:bCs/>
          </w:rPr>
          <w:t xml:space="preserve">La propriété ‘Type’ de </w:t>
        </w:r>
        <w:r w:rsidR="00143CFF">
          <w:rPr>
            <w:b/>
            <w:bCs/>
          </w:rPr>
          <w:t>‘</w:t>
        </w:r>
        <w:proofErr w:type="spellStart"/>
        <w:r w:rsidR="00143CFF">
          <w:rPr>
            <w:b/>
            <w:bCs/>
          </w:rPr>
          <w:t>safetyZone</w:t>
        </w:r>
        <w:proofErr w:type="spellEnd"/>
        <w:r w:rsidR="00143CFF">
          <w:rPr>
            <w:b/>
            <w:bCs/>
          </w:rPr>
          <w:t xml:space="preserve">’ </w:t>
        </w:r>
      </w:ins>
    </w:p>
    <w:p w14:paraId="5DD0C6D2" w14:textId="77777777" w:rsidR="00143CFF" w:rsidRDefault="00143CFF" w:rsidP="00E846C6">
      <w:pPr>
        <w:rPr>
          <w:ins w:id="41" w:author="MAHMOUD Mohamed-Ali" w:date="2025-05-12T01:50:00Z"/>
          <w:b/>
          <w:bCs/>
        </w:rPr>
      </w:pPr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143CFF" w:rsidRPr="00AE519F" w14:paraId="5EE710E6" w14:textId="77777777" w:rsidTr="00213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ins w:id="42" w:author="MAHMOUD Mohamed-Ali" w:date="2025-05-12T0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4040781" w14:textId="10E0981F" w:rsidR="00143CFF" w:rsidRPr="00AE519F" w:rsidRDefault="00143CFF" w:rsidP="0021303B">
            <w:pPr>
              <w:rPr>
                <w:ins w:id="43" w:author="MAHMOUD Mohamed-Ali" w:date="2025-05-12T01:50:00Z"/>
              </w:rPr>
            </w:pPr>
            <w:ins w:id="44" w:author="MAHMOUD Mohamed-Ali" w:date="2025-05-12T01:50:00Z">
              <w:r>
                <w:t>Type</w:t>
              </w:r>
            </w:ins>
          </w:p>
        </w:tc>
        <w:tc>
          <w:tcPr>
            <w:tcW w:w="3146" w:type="dxa"/>
          </w:tcPr>
          <w:p w14:paraId="79A09D3A" w14:textId="77777777" w:rsidR="00143CFF" w:rsidRPr="00AE519F" w:rsidRDefault="00143CFF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5" w:author="MAHMOUD Mohamed-Ali" w:date="2025-05-12T01:50:00Z"/>
              </w:rPr>
            </w:pPr>
            <w:ins w:id="46" w:author="MAHMOUD Mohamed-Ali" w:date="2025-05-12T01:50:00Z">
              <w:r w:rsidRPr="00AE519F">
                <w:t>Règle codage</w:t>
              </w:r>
            </w:ins>
          </w:p>
        </w:tc>
        <w:tc>
          <w:tcPr>
            <w:tcW w:w="3146" w:type="dxa"/>
          </w:tcPr>
          <w:p w14:paraId="21BCB135" w14:textId="77777777" w:rsidR="00143CFF" w:rsidRPr="00AE519F" w:rsidRDefault="00143CFF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7" w:author="MAHMOUD Mohamed-Ali" w:date="2025-05-12T01:50:00Z"/>
              </w:rPr>
            </w:pPr>
            <w:ins w:id="48" w:author="MAHMOUD Mohamed-Ali" w:date="2025-05-12T01:50:00Z">
              <w:r w:rsidRPr="00AE519F">
                <w:t>Code</w:t>
              </w:r>
            </w:ins>
          </w:p>
        </w:tc>
      </w:tr>
      <w:tr w:rsidR="00143CFF" w14:paraId="685FDEDE" w14:textId="77777777" w:rsidTr="00213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49" w:author="MAHMOUD Mohamed-Ali" w:date="2025-05-12T0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61802ECE" w14:textId="07AA6055" w:rsidR="00143CFF" w:rsidRDefault="003D1F7F" w:rsidP="0021303B">
            <w:pPr>
              <w:rPr>
                <w:ins w:id="50" w:author="MAHMOUD Mohamed-Ali" w:date="2025-05-12T01:50:00Z"/>
                <w:b w:val="0"/>
                <w:bCs w:val="0"/>
              </w:rPr>
            </w:pPr>
            <w:proofErr w:type="spellStart"/>
            <w:ins w:id="51" w:author="MAHMOUD Mohamed-Ali" w:date="2025-05-12T01:51:00Z">
              <w:r>
                <w:rPr>
                  <w:b w:val="0"/>
                  <w:bCs w:val="0"/>
                </w:rPr>
                <w:t>Exclussive</w:t>
              </w:r>
            </w:ins>
            <w:proofErr w:type="spellEnd"/>
          </w:p>
        </w:tc>
        <w:tc>
          <w:tcPr>
            <w:tcW w:w="3146" w:type="dxa"/>
            <w:vMerge w:val="restart"/>
            <w:vAlign w:val="center"/>
          </w:tcPr>
          <w:p w14:paraId="0D907A38" w14:textId="10916BEA" w:rsidR="00143CFF" w:rsidRDefault="00143CFF" w:rsidP="00213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2" w:author="MAHMOUD Mohamed-Ali" w:date="2025-05-12T01:50:00Z"/>
                <w:b/>
                <w:bCs/>
              </w:rPr>
            </w:pPr>
            <w:ins w:id="53" w:author="MAHMOUD Mohamed-Ali" w:date="2025-05-12T01:50:00Z">
              <w:r>
                <w:rPr>
                  <w:b/>
                  <w:bCs/>
                </w:rPr>
                <w:t>[</w:t>
              </w:r>
            </w:ins>
            <w:ins w:id="54" w:author="MAHMOUD Mohamed-Ali" w:date="2025-05-12T01:51:00Z">
              <w:r>
                <w:rPr>
                  <w:b/>
                  <w:bCs/>
                </w:rPr>
                <w:t>0</w:t>
              </w:r>
              <w:r w:rsidR="003D1F7F">
                <w:rPr>
                  <w:b/>
                  <w:bCs/>
                </w:rPr>
                <w:t>,</w:t>
              </w:r>
              <w:r>
                <w:rPr>
                  <w:b/>
                  <w:bCs/>
                </w:rPr>
                <w:t>1</w:t>
              </w:r>
            </w:ins>
            <w:ins w:id="55" w:author="MAHMOUD Mohamed-Ali" w:date="2025-05-12T01:50:00Z">
              <w:r>
                <w:rPr>
                  <w:b/>
                  <w:bCs/>
                </w:rPr>
                <w:t>]</w:t>
              </w:r>
            </w:ins>
          </w:p>
        </w:tc>
        <w:tc>
          <w:tcPr>
            <w:tcW w:w="3146" w:type="dxa"/>
          </w:tcPr>
          <w:p w14:paraId="7AAD609A" w14:textId="2CF9A3DB" w:rsidR="00143CFF" w:rsidRDefault="003D1F7F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" w:author="MAHMOUD Mohamed-Ali" w:date="2025-05-12T01:50:00Z"/>
                <w:b/>
                <w:bCs/>
              </w:rPr>
            </w:pPr>
            <w:ins w:id="57" w:author="MAHMOUD Mohamed-Ali" w:date="2025-05-12T01:51:00Z">
              <w:r>
                <w:rPr>
                  <w:b/>
                  <w:bCs/>
                </w:rPr>
                <w:t>0</w:t>
              </w:r>
            </w:ins>
          </w:p>
        </w:tc>
      </w:tr>
      <w:tr w:rsidR="00143CFF" w14:paraId="42834F21" w14:textId="77777777" w:rsidTr="0021303B">
        <w:trPr>
          <w:jc w:val="center"/>
          <w:ins w:id="58" w:author="MAHMOUD Mohamed-Ali" w:date="2025-05-12T0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40F5CC48" w14:textId="6318ACC2" w:rsidR="00143CFF" w:rsidRDefault="003D1F7F" w:rsidP="0021303B">
            <w:pPr>
              <w:rPr>
                <w:ins w:id="59" w:author="MAHMOUD Mohamed-Ali" w:date="2025-05-12T01:50:00Z"/>
                <w:b w:val="0"/>
                <w:bCs w:val="0"/>
              </w:rPr>
            </w:pPr>
            <w:proofErr w:type="spellStart"/>
            <w:ins w:id="60" w:author="MAHMOUD Mohamed-Ali" w:date="2025-05-12T01:51:00Z">
              <w:r>
                <w:rPr>
                  <w:b w:val="0"/>
                  <w:bCs w:val="0"/>
                </w:rPr>
                <w:t>Permessive</w:t>
              </w:r>
            </w:ins>
            <w:proofErr w:type="spellEnd"/>
          </w:p>
        </w:tc>
        <w:tc>
          <w:tcPr>
            <w:tcW w:w="3146" w:type="dxa"/>
            <w:vMerge/>
          </w:tcPr>
          <w:p w14:paraId="30AAB3A2" w14:textId="77777777" w:rsidR="00143CFF" w:rsidRDefault="00143CFF" w:rsidP="00213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" w:author="MAHMOUD Mohamed-Ali" w:date="2025-05-12T01:50:00Z"/>
                <w:b/>
                <w:bCs/>
              </w:rPr>
            </w:pPr>
          </w:p>
        </w:tc>
        <w:tc>
          <w:tcPr>
            <w:tcW w:w="3146" w:type="dxa"/>
          </w:tcPr>
          <w:p w14:paraId="1FBA20A6" w14:textId="0FA50A6C" w:rsidR="00143CFF" w:rsidRDefault="003D1F7F" w:rsidP="00213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" w:author="MAHMOUD Mohamed-Ali" w:date="2025-05-12T01:50:00Z"/>
                <w:b/>
                <w:bCs/>
              </w:rPr>
            </w:pPr>
            <w:ins w:id="63" w:author="MAHMOUD Mohamed-Ali" w:date="2025-05-12T01:51:00Z">
              <w:r>
                <w:rPr>
                  <w:b/>
                  <w:bCs/>
                </w:rPr>
                <w:t>1</w:t>
              </w:r>
            </w:ins>
          </w:p>
        </w:tc>
      </w:tr>
    </w:tbl>
    <w:p w14:paraId="7DF2D21C" w14:textId="77777777" w:rsidR="00143CFF" w:rsidRDefault="00143CFF" w:rsidP="00E846C6">
      <w:pPr>
        <w:rPr>
          <w:b/>
          <w:bCs/>
        </w:rPr>
      </w:pPr>
    </w:p>
    <w:p w14:paraId="58B01FA2" w14:textId="328C4E14" w:rsidR="00A80DAB" w:rsidRDefault="00C40E6F" w:rsidP="00816254">
      <w:pPr>
        <w:pStyle w:val="Titre3"/>
      </w:pPr>
      <w:bookmarkStart w:id="64" w:name="_Toc196260938"/>
      <w:r w:rsidRPr="00C40E6F">
        <w:t>Règles d’identification</w:t>
      </w:r>
      <w:r>
        <w:t xml:space="preserve"> des nœuds :</w:t>
      </w:r>
      <w:bookmarkEnd w:id="64"/>
    </w:p>
    <w:p w14:paraId="411B783E" w14:textId="3D771096" w:rsidR="00C40E6F" w:rsidRDefault="00BA5AEB" w:rsidP="00C40E6F">
      <w:r w:rsidRPr="00BA5AEB">
        <w:t>Une règle à respecter pour les identifiants des nœuds est que leurs valeurs doivent appartenir à l’intervalle [</w:t>
      </w:r>
      <w:r w:rsidR="00EC2DB2">
        <w:rPr>
          <w:shd w:val="clear" w:color="auto" w:fill="FFC000"/>
        </w:rPr>
        <w:t>1</w:t>
      </w:r>
      <w:r w:rsidRPr="00EC2DB2">
        <w:rPr>
          <w:shd w:val="clear" w:color="auto" w:fill="FFC000"/>
        </w:rPr>
        <w:t>, 65</w:t>
      </w:r>
      <w:r w:rsidR="009175B4" w:rsidRPr="00EC2DB2">
        <w:rPr>
          <w:shd w:val="clear" w:color="auto" w:fill="FFC000"/>
        </w:rPr>
        <w:t xml:space="preserve"> </w:t>
      </w:r>
      <w:r w:rsidRPr="00EC2DB2">
        <w:rPr>
          <w:shd w:val="clear" w:color="auto" w:fill="FFC000"/>
        </w:rPr>
        <w:t>53</w:t>
      </w:r>
      <w:r w:rsidR="00EC2DB2" w:rsidRPr="00EC2DB2">
        <w:rPr>
          <w:shd w:val="clear" w:color="auto" w:fill="FFC000"/>
        </w:rPr>
        <w:t>4</w:t>
      </w:r>
      <w:r w:rsidRPr="00BA5AEB">
        <w:t>]</w:t>
      </w:r>
      <w:r w:rsidR="00D105F1">
        <w:t xml:space="preserve"> privé de 655</w:t>
      </w:r>
      <w:r w:rsidR="00EC2DB2">
        <w:t>35</w:t>
      </w:r>
      <w:r w:rsidRPr="00BA5AEB">
        <w:t>, même si elles sont encodées sur 2 octets</w:t>
      </w:r>
      <w:r>
        <w:t xml:space="preserve">. </w:t>
      </w:r>
      <w:r w:rsidRPr="00BA5AEB">
        <w:t>L'éditeur topologique doit s'assurer que les identifiants des nœuds créés respectent cette contrainte lors de leur attribution.</w:t>
      </w:r>
    </w:p>
    <w:p w14:paraId="677E72CA" w14:textId="02ED726B" w:rsidR="007E5202" w:rsidRPr="003D78C0" w:rsidRDefault="006259DA" w:rsidP="006259DA">
      <w:pPr>
        <w:pStyle w:val="Titre4"/>
        <w:rPr>
          <w:color w:val="538135" w:themeColor="accent6" w:themeShade="BF"/>
        </w:rPr>
      </w:pPr>
      <w:r w:rsidRPr="003D78C0">
        <w:rPr>
          <w:color w:val="538135" w:themeColor="accent6" w:themeShade="BF"/>
        </w:rPr>
        <w:t>Règle de codage de propriété ‘</w:t>
      </w:r>
      <w:proofErr w:type="spellStart"/>
      <w:r w:rsidRPr="003D78C0">
        <w:rPr>
          <w:color w:val="538135" w:themeColor="accent6" w:themeShade="BF"/>
        </w:rPr>
        <w:t>safetyZoneLimit</w:t>
      </w:r>
      <w:proofErr w:type="spellEnd"/>
      <w:r w:rsidRPr="003D78C0">
        <w:rPr>
          <w:color w:val="538135" w:themeColor="accent6" w:themeShade="BF"/>
        </w:rPr>
        <w:t>’ de nœud :</w:t>
      </w:r>
    </w:p>
    <w:p w14:paraId="37986366" w14:textId="77777777" w:rsidR="006259DA" w:rsidRPr="003D78C0" w:rsidRDefault="006259DA" w:rsidP="006259DA">
      <w:pPr>
        <w:pStyle w:val="Titre4"/>
        <w:numPr>
          <w:ilvl w:val="0"/>
          <w:numId w:val="0"/>
        </w:numPr>
        <w:ind w:left="1728"/>
        <w:rPr>
          <w:color w:val="538135" w:themeColor="accent6" w:themeShade="BF"/>
        </w:rPr>
      </w:pPr>
      <w:r w:rsidRPr="003D78C0">
        <w:rPr>
          <w:color w:val="538135" w:themeColor="accent6" w:themeShade="BF"/>
        </w:rPr>
        <w:t xml:space="preserve">La propriété </w:t>
      </w:r>
      <w:proofErr w:type="spellStart"/>
      <w:r w:rsidRPr="003D78C0">
        <w:rPr>
          <w:color w:val="538135" w:themeColor="accent6" w:themeShade="BF"/>
        </w:rPr>
        <w:t>safetyZoneLimit</w:t>
      </w:r>
      <w:proofErr w:type="spellEnd"/>
      <w:r w:rsidRPr="003D78C0">
        <w:rPr>
          <w:color w:val="538135" w:themeColor="accent6" w:themeShade="BF"/>
        </w:rPr>
        <w:t xml:space="preserve"> d’un nœud peut prendre les valeurs 1 ou 0 :</w:t>
      </w:r>
    </w:p>
    <w:p w14:paraId="1018D5D7" w14:textId="77777777" w:rsidR="006259DA" w:rsidRPr="003D78C0" w:rsidRDefault="006259DA" w:rsidP="00E6600D">
      <w:pPr>
        <w:pStyle w:val="Titre4"/>
        <w:numPr>
          <w:ilvl w:val="0"/>
          <w:numId w:val="7"/>
        </w:numPr>
        <w:rPr>
          <w:color w:val="538135" w:themeColor="accent6" w:themeShade="BF"/>
        </w:rPr>
      </w:pPr>
      <w:r w:rsidRPr="003D78C0">
        <w:rPr>
          <w:color w:val="538135" w:themeColor="accent6" w:themeShade="BF"/>
        </w:rPr>
        <w:t>1 indique que le nœud correspond à une limite de zone sécuritaire,</w:t>
      </w:r>
    </w:p>
    <w:p w14:paraId="0EBAFF6C" w14:textId="37B35FE7" w:rsidR="006259DA" w:rsidRPr="003D78C0" w:rsidRDefault="006259DA" w:rsidP="00E6600D">
      <w:pPr>
        <w:pStyle w:val="Titre4"/>
        <w:numPr>
          <w:ilvl w:val="0"/>
          <w:numId w:val="7"/>
        </w:numPr>
        <w:rPr>
          <w:color w:val="538135" w:themeColor="accent6" w:themeShade="BF"/>
        </w:rPr>
      </w:pPr>
      <w:r w:rsidRPr="003D78C0">
        <w:rPr>
          <w:color w:val="538135" w:themeColor="accent6" w:themeShade="BF"/>
        </w:rPr>
        <w:t>0 signifie qu’il ne s’agit pas d’une limite d’une zone sécuritaire.</w:t>
      </w:r>
    </w:p>
    <w:p w14:paraId="1FBA381C" w14:textId="77777777" w:rsidR="006259DA" w:rsidRDefault="006259DA" w:rsidP="006259DA">
      <w:pPr>
        <w:pStyle w:val="Titre4"/>
        <w:numPr>
          <w:ilvl w:val="0"/>
          <w:numId w:val="0"/>
        </w:numPr>
        <w:ind w:left="1728"/>
      </w:pPr>
    </w:p>
    <w:p w14:paraId="00C799D7" w14:textId="17051D94" w:rsidR="006259DA" w:rsidRDefault="006259DA" w:rsidP="006259DA">
      <w:pPr>
        <w:pStyle w:val="Titre3"/>
        <w:jc w:val="left"/>
        <w:rPr>
          <w:color w:val="92D050"/>
        </w:rPr>
      </w:pPr>
      <w:bookmarkStart w:id="65" w:name="_Toc196260939"/>
      <w:r w:rsidRPr="006259DA">
        <w:rPr>
          <w:color w:val="92D050"/>
        </w:rPr>
        <w:t>Règles   de codage des propriétés de ‘</w:t>
      </w:r>
      <w:proofErr w:type="spellStart"/>
      <w:r w:rsidRPr="006259DA">
        <w:rPr>
          <w:color w:val="92D050"/>
        </w:rPr>
        <w:t>RegulatedZone</w:t>
      </w:r>
      <w:proofErr w:type="spellEnd"/>
      <w:r w:rsidRPr="006259DA">
        <w:rPr>
          <w:color w:val="92D050"/>
        </w:rPr>
        <w:t>’ :</w:t>
      </w:r>
      <w:bookmarkEnd w:id="65"/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2451"/>
        <w:gridCol w:w="2397"/>
        <w:gridCol w:w="2145"/>
      </w:tblGrid>
      <w:tr w:rsidR="006259DA" w14:paraId="241B30D4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14:paraId="28AE6BDE" w14:textId="77777777" w:rsidR="006259DA" w:rsidRPr="003F7A45" w:rsidRDefault="006259DA" w:rsidP="00DC4FEE">
            <w:pPr>
              <w:pStyle w:val="Paragraphedeliste"/>
              <w:rPr>
                <w:rStyle w:val="lev"/>
                <w:b/>
                <w:bCs/>
              </w:rPr>
            </w:pPr>
            <w:r w:rsidRPr="003F7A45">
              <w:rPr>
                <w:rStyle w:val="lev"/>
                <w:b/>
                <w:bCs/>
              </w:rPr>
              <w:t>Propriétés</w:t>
            </w:r>
          </w:p>
        </w:tc>
        <w:tc>
          <w:tcPr>
            <w:tcW w:w="2397" w:type="dxa"/>
          </w:tcPr>
          <w:p w14:paraId="466CF565" w14:textId="77777777" w:rsidR="006259DA" w:rsidRPr="003F7A45" w:rsidRDefault="006259DA" w:rsidP="00DC4FEE">
            <w:pPr>
              <w:pStyle w:val="Paragraphedelis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</w:rPr>
            </w:pPr>
            <w:r w:rsidRPr="003F7A45">
              <w:rPr>
                <w:rStyle w:val="lev"/>
                <w:b/>
                <w:bCs/>
              </w:rPr>
              <w:t>Taille des données</w:t>
            </w:r>
          </w:p>
        </w:tc>
        <w:tc>
          <w:tcPr>
            <w:tcW w:w="2145" w:type="dxa"/>
          </w:tcPr>
          <w:p w14:paraId="5D0F040C" w14:textId="77777777" w:rsidR="006259DA" w:rsidRPr="003F7A45" w:rsidRDefault="006259DA" w:rsidP="00DC4FEE">
            <w:pPr>
              <w:pStyle w:val="Paragraphedeliste"/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</w:rPr>
            </w:pPr>
            <w:r>
              <w:rPr>
                <w:rStyle w:val="lev"/>
                <w:b/>
                <w:bCs/>
              </w:rPr>
              <w:t>Obligatoire</w:t>
            </w:r>
          </w:p>
        </w:tc>
      </w:tr>
      <w:tr w:rsidR="006259DA" w:rsidRPr="00D1066A" w14:paraId="7B9D48C5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shd w:val="clear" w:color="auto" w:fill="auto"/>
          </w:tcPr>
          <w:p w14:paraId="422D0125" w14:textId="77777777" w:rsidR="006259DA" w:rsidRPr="00D1066A" w:rsidRDefault="006259DA" w:rsidP="00DC4FEE">
            <w:pPr>
              <w:pStyle w:val="Paragraphedeliste"/>
              <w:rPr>
                <w:rStyle w:val="lev"/>
                <w:color w:val="538135" w:themeColor="accent6" w:themeShade="BF"/>
              </w:rPr>
            </w:pPr>
            <w:r w:rsidRPr="00D1066A">
              <w:rPr>
                <w:rStyle w:val="lev"/>
                <w:color w:val="538135" w:themeColor="accent6" w:themeShade="BF"/>
              </w:rPr>
              <w:t>Id</w:t>
            </w:r>
          </w:p>
        </w:tc>
        <w:tc>
          <w:tcPr>
            <w:tcW w:w="2397" w:type="dxa"/>
            <w:shd w:val="clear" w:color="auto" w:fill="auto"/>
          </w:tcPr>
          <w:p w14:paraId="5391B0E5" w14:textId="77777777" w:rsidR="006259DA" w:rsidRPr="00D1066A" w:rsidRDefault="006259DA" w:rsidP="00DC4FE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b w:val="0"/>
                <w:bCs w:val="0"/>
                <w:color w:val="538135" w:themeColor="accent6" w:themeShade="BF"/>
              </w:rPr>
            </w:pPr>
            <w:r w:rsidRPr="00D1066A">
              <w:rPr>
                <w:rStyle w:val="lev"/>
                <w:b w:val="0"/>
                <w:bCs w:val="0"/>
                <w:color w:val="538135" w:themeColor="accent6" w:themeShade="BF"/>
              </w:rPr>
              <w:t>2 octets</w:t>
            </w:r>
          </w:p>
        </w:tc>
        <w:tc>
          <w:tcPr>
            <w:tcW w:w="2145" w:type="dxa"/>
            <w:shd w:val="clear" w:color="auto" w:fill="auto"/>
          </w:tcPr>
          <w:p w14:paraId="173C33D6" w14:textId="77777777" w:rsidR="006259DA" w:rsidRPr="00D1066A" w:rsidRDefault="006259DA" w:rsidP="00DC4FE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b w:val="0"/>
                <w:bCs w:val="0"/>
                <w:color w:val="538135" w:themeColor="accent6" w:themeShade="BF"/>
              </w:rPr>
            </w:pPr>
            <w:r w:rsidRPr="00D1066A">
              <w:rPr>
                <w:rStyle w:val="lev"/>
                <w:b w:val="0"/>
                <w:bCs w:val="0"/>
                <w:color w:val="538135" w:themeColor="accent6" w:themeShade="BF"/>
              </w:rPr>
              <w:t>Oui</w:t>
            </w:r>
          </w:p>
        </w:tc>
      </w:tr>
      <w:tr w:rsidR="00726836" w:rsidRPr="00D1066A" w14:paraId="589DE84F" w14:textId="77777777" w:rsidTr="00DC4F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shd w:val="clear" w:color="auto" w:fill="auto"/>
          </w:tcPr>
          <w:p w14:paraId="2DFCBE5C" w14:textId="23121AEC" w:rsidR="00726836" w:rsidRDefault="00726836" w:rsidP="00DC4FEE">
            <w:pPr>
              <w:pStyle w:val="Paragraphedeliste"/>
              <w:rPr>
                <w:rStyle w:val="lev"/>
                <w:color w:val="538135" w:themeColor="accent6" w:themeShade="BF"/>
              </w:rPr>
            </w:pPr>
            <w:r w:rsidRPr="00726836">
              <w:rPr>
                <w:rStyle w:val="lev"/>
                <w:color w:val="538135" w:themeColor="accent6" w:themeShade="BF"/>
                <w:highlight w:val="yellow"/>
              </w:rPr>
              <w:t xml:space="preserve">{} </w:t>
            </w:r>
            <w:del w:id="66" w:author="MAHMOUD Mohamed-Ali" w:date="2025-05-11T01:13:00Z">
              <w:r w:rsidRPr="00726836" w:rsidDel="00E26812">
                <w:rPr>
                  <w:rStyle w:val="lev"/>
                  <w:color w:val="538135" w:themeColor="accent6" w:themeShade="BF"/>
                  <w:highlight w:val="yellow"/>
                </w:rPr>
                <w:delText>nodes</w:delText>
              </w:r>
            </w:del>
            <w:proofErr w:type="spellStart"/>
            <w:ins w:id="67" w:author="MAHMOUD Mohamed-Ali" w:date="2025-05-11T01:13:00Z">
              <w:r w:rsidR="00E26812">
                <w:rPr>
                  <w:rStyle w:val="lev"/>
                  <w:color w:val="538135" w:themeColor="accent6" w:themeShade="BF"/>
                </w:rPr>
                <w:t>e</w:t>
              </w:r>
              <w:r w:rsidR="005F0966">
                <w:rPr>
                  <w:rStyle w:val="lev"/>
                  <w:color w:val="538135" w:themeColor="accent6" w:themeShade="BF"/>
                </w:rPr>
                <w:t>dge</w:t>
              </w:r>
            </w:ins>
            <w:ins w:id="68" w:author="MAHMOUD Mohamed-Ali" w:date="2025-05-11T01:53:00Z">
              <w:r w:rsidR="00B919FF">
                <w:rPr>
                  <w:rStyle w:val="lev"/>
                  <w:color w:val="538135" w:themeColor="accent6" w:themeShade="BF"/>
                </w:rPr>
                <w:t>Id</w:t>
              </w:r>
            </w:ins>
            <w:proofErr w:type="spellEnd"/>
          </w:p>
        </w:tc>
        <w:tc>
          <w:tcPr>
            <w:tcW w:w="2397" w:type="dxa"/>
            <w:shd w:val="clear" w:color="auto" w:fill="auto"/>
          </w:tcPr>
          <w:p w14:paraId="541FAB6F" w14:textId="57B6E990" w:rsidR="00726836" w:rsidRDefault="003D78C0" w:rsidP="00DC4FEE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 w:val="0"/>
                <w:bCs w:val="0"/>
                <w:color w:val="538135" w:themeColor="accent6" w:themeShade="BF"/>
              </w:rPr>
            </w:pPr>
            <w:r>
              <w:rPr>
                <w:rStyle w:val="lev"/>
                <w:b w:val="0"/>
                <w:bCs w:val="0"/>
                <w:color w:val="538135" w:themeColor="accent6" w:themeShade="BF"/>
              </w:rPr>
              <w:t>--</w:t>
            </w:r>
          </w:p>
        </w:tc>
        <w:tc>
          <w:tcPr>
            <w:tcW w:w="2145" w:type="dxa"/>
            <w:shd w:val="clear" w:color="auto" w:fill="auto"/>
          </w:tcPr>
          <w:p w14:paraId="5E009D42" w14:textId="128CFC97" w:rsidR="00726836" w:rsidRPr="00D1066A" w:rsidRDefault="003D78C0" w:rsidP="00DC4FEE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 w:val="0"/>
                <w:bCs w:val="0"/>
                <w:color w:val="538135" w:themeColor="accent6" w:themeShade="BF"/>
              </w:rPr>
            </w:pPr>
            <w:r>
              <w:rPr>
                <w:rStyle w:val="lev"/>
                <w:b w:val="0"/>
                <w:bCs w:val="0"/>
                <w:color w:val="538135" w:themeColor="accent6" w:themeShade="BF"/>
              </w:rPr>
              <w:t>Oui</w:t>
            </w:r>
          </w:p>
        </w:tc>
      </w:tr>
      <w:tr w:rsidR="006259DA" w:rsidRPr="00D1066A" w14:paraId="505BBD6C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  <w:shd w:val="clear" w:color="auto" w:fill="auto"/>
          </w:tcPr>
          <w:p w14:paraId="6CB7E584" w14:textId="107CCDB7" w:rsidR="006259DA" w:rsidRDefault="006259DA" w:rsidP="00DC4FEE">
            <w:pPr>
              <w:pStyle w:val="Paragraphedeliste"/>
              <w:rPr>
                <w:rStyle w:val="lev"/>
                <w:color w:val="538135" w:themeColor="accent6" w:themeShade="BF"/>
              </w:rPr>
            </w:pPr>
            <w:proofErr w:type="spellStart"/>
            <w:r>
              <w:rPr>
                <w:rStyle w:val="lev"/>
                <w:color w:val="538135" w:themeColor="accent6" w:themeShade="BF"/>
              </w:rPr>
              <w:t>Rule</w:t>
            </w:r>
            <w:r w:rsidR="003D78C0">
              <w:rPr>
                <w:rStyle w:val="lev"/>
                <w:color w:val="538135" w:themeColor="accent6" w:themeShade="BF"/>
              </w:rPr>
              <w:t>Code</w:t>
            </w:r>
            <w:proofErr w:type="spellEnd"/>
          </w:p>
        </w:tc>
        <w:tc>
          <w:tcPr>
            <w:tcW w:w="2397" w:type="dxa"/>
            <w:shd w:val="clear" w:color="auto" w:fill="auto"/>
          </w:tcPr>
          <w:p w14:paraId="65ECFA6D" w14:textId="77777777" w:rsidR="006259DA" w:rsidRDefault="006259DA" w:rsidP="00DC4FE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b w:val="0"/>
                <w:bCs w:val="0"/>
                <w:color w:val="538135" w:themeColor="accent6" w:themeShade="BF"/>
              </w:rPr>
            </w:pPr>
            <w:r>
              <w:rPr>
                <w:rStyle w:val="lev"/>
                <w:b w:val="0"/>
                <w:bCs w:val="0"/>
                <w:color w:val="538135" w:themeColor="accent6" w:themeShade="BF"/>
              </w:rPr>
              <w:t>1 octet</w:t>
            </w:r>
          </w:p>
        </w:tc>
        <w:tc>
          <w:tcPr>
            <w:tcW w:w="2145" w:type="dxa"/>
            <w:shd w:val="clear" w:color="auto" w:fill="auto"/>
          </w:tcPr>
          <w:p w14:paraId="4F502301" w14:textId="77777777" w:rsidR="006259DA" w:rsidRPr="00D1066A" w:rsidRDefault="006259DA" w:rsidP="00DC4FE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b w:val="0"/>
                <w:bCs w:val="0"/>
                <w:color w:val="538135" w:themeColor="accent6" w:themeShade="BF"/>
              </w:rPr>
            </w:pPr>
            <w:r>
              <w:rPr>
                <w:rStyle w:val="lev"/>
                <w:b w:val="0"/>
                <w:bCs w:val="0"/>
                <w:color w:val="538135" w:themeColor="accent6" w:themeShade="BF"/>
              </w:rPr>
              <w:t>Oui</w:t>
            </w:r>
          </w:p>
        </w:tc>
      </w:tr>
    </w:tbl>
    <w:p w14:paraId="7FFAF44A" w14:textId="77777777" w:rsidR="006259DA" w:rsidRDefault="006259DA" w:rsidP="006259DA">
      <w:pPr>
        <w:tabs>
          <w:tab w:val="left" w:pos="576"/>
        </w:tabs>
      </w:pPr>
    </w:p>
    <w:p w14:paraId="7678748B" w14:textId="77777777" w:rsidR="00726836" w:rsidRDefault="00726836" w:rsidP="006259DA">
      <w:pPr>
        <w:tabs>
          <w:tab w:val="left" w:pos="576"/>
        </w:tabs>
      </w:pPr>
    </w:p>
    <w:p w14:paraId="7823F3BD" w14:textId="3F979302" w:rsidR="00726836" w:rsidDel="00D23D69" w:rsidRDefault="00726836" w:rsidP="006259DA">
      <w:pPr>
        <w:tabs>
          <w:tab w:val="left" w:pos="576"/>
        </w:tabs>
        <w:rPr>
          <w:del w:id="69" w:author="MAHMOUD Mohamed-Ali" w:date="2025-05-11T01:51:00Z"/>
        </w:rPr>
      </w:pPr>
      <w:del w:id="70" w:author="MAHMOUD Mohamed-Ali" w:date="2025-05-11T01:51:00Z">
        <w:r w:rsidRPr="00726836" w:rsidDel="00D23D69">
          <w:rPr>
            <w:highlight w:val="yellow"/>
          </w:rPr>
          <w:delText>A vérifier</w:delText>
        </w:r>
        <w:r w:rsidDel="00D23D69">
          <w:delText xml:space="preserve"> </w:delText>
        </w:r>
      </w:del>
    </w:p>
    <w:p w14:paraId="66C28CEA" w14:textId="77777777" w:rsidR="00EC2DB2" w:rsidRPr="00ED77FF" w:rsidRDefault="00EC2DB2" w:rsidP="00EC2DB2">
      <w:pPr>
        <w:tabs>
          <w:tab w:val="left" w:pos="576"/>
        </w:tabs>
        <w:rPr>
          <w:color w:val="538135" w:themeColor="accent6" w:themeShade="BF"/>
        </w:rPr>
      </w:pPr>
      <w:r w:rsidRPr="00ED77FF">
        <w:rPr>
          <w:color w:val="538135" w:themeColor="accent6" w:themeShade="BF"/>
        </w:rPr>
        <w:t>La propriété Id est codée sur deux octets et sa valeur appartient à l’intervalle [1, 65 535].</w:t>
      </w:r>
    </w:p>
    <w:p w14:paraId="25605C50" w14:textId="624233A6" w:rsidR="00B919FF" w:rsidRPr="00421B82" w:rsidDel="000A2D1D" w:rsidRDefault="00EC2DB2" w:rsidP="00EC2DB2">
      <w:pPr>
        <w:tabs>
          <w:tab w:val="left" w:pos="576"/>
        </w:tabs>
        <w:jc w:val="left"/>
        <w:rPr>
          <w:del w:id="71" w:author="MAHMOUD Mohamed-Ali" w:date="2025-05-11T01:55:00Z"/>
          <w:color w:val="538135" w:themeColor="accent6" w:themeShade="BF"/>
        </w:rPr>
      </w:pPr>
      <w:del w:id="72" w:author="MAHMOUD Mohamed-Ali" w:date="2025-05-14T14:46:00Z">
        <w:r w:rsidRPr="00D35A1F" w:rsidDel="00AF5CB4">
          <w:rPr>
            <w:strike/>
            <w:color w:val="538135" w:themeColor="accent6" w:themeShade="BF"/>
            <w:rPrChange w:id="73" w:author="MAHMOUD Mohamed-Ali" w:date="2025-05-11T01:52:00Z">
              <w:rPr>
                <w:color w:val="538135" w:themeColor="accent6" w:themeShade="BF"/>
              </w:rPr>
            </w:rPrChange>
          </w:rPr>
          <w:delText>Les propriétés ‘startNodeId’ et ‘endNodeId’ contiennent les identifiants des nœuds correspondant aux limites de la zone concernée.</w:delText>
        </w:r>
      </w:del>
      <w:ins w:id="74" w:author="MAHMOUD Mohamed-Ali" w:date="2025-05-11T01:55:00Z">
        <w:r w:rsidR="000A2D1D" w:rsidRPr="000A2D1D">
          <w:rPr>
            <w:color w:val="538135" w:themeColor="accent6" w:themeShade="BF"/>
          </w:rPr>
          <w:t>Chaque identifiant d’arc est représenté par une séquence de deux octets, l’ensemble des identifiants étant ainsi codé sous forme de séquences de deux octets par I</w:t>
        </w:r>
        <w:r w:rsidR="000A2D1D">
          <w:rPr>
            <w:color w:val="538135" w:themeColor="accent6" w:themeShade="BF"/>
          </w:rPr>
          <w:t>d</w:t>
        </w:r>
        <w:r w:rsidR="000A2D1D" w:rsidRPr="000A2D1D">
          <w:rPr>
            <w:color w:val="538135" w:themeColor="accent6" w:themeShade="BF"/>
          </w:rPr>
          <w:t>.</w:t>
        </w:r>
      </w:ins>
    </w:p>
    <w:p w14:paraId="4B26603C" w14:textId="77777777" w:rsidR="00EC2DB2" w:rsidRPr="00ED77FF" w:rsidRDefault="00EC2DB2" w:rsidP="00EC2DB2">
      <w:pPr>
        <w:tabs>
          <w:tab w:val="left" w:pos="576"/>
        </w:tabs>
        <w:jc w:val="left"/>
        <w:rPr>
          <w:color w:val="538135" w:themeColor="accent6" w:themeShade="BF"/>
        </w:rPr>
      </w:pPr>
    </w:p>
    <w:p w14:paraId="02E281CB" w14:textId="4894670B" w:rsidR="00EC2DB2" w:rsidRPr="00ED77FF" w:rsidRDefault="00EC2DB2" w:rsidP="00EC2DB2">
      <w:pPr>
        <w:tabs>
          <w:tab w:val="left" w:pos="576"/>
        </w:tabs>
        <w:jc w:val="left"/>
        <w:rPr>
          <w:color w:val="538135" w:themeColor="accent6" w:themeShade="BF"/>
        </w:rPr>
      </w:pPr>
      <w:r w:rsidRPr="00ED77FF">
        <w:rPr>
          <w:color w:val="538135" w:themeColor="accent6" w:themeShade="BF"/>
        </w:rPr>
        <w:t xml:space="preserve">La propriété </w:t>
      </w:r>
      <w:r w:rsidR="00390D63" w:rsidRPr="00ED77FF">
        <w:rPr>
          <w:color w:val="538135" w:themeColor="accent6" w:themeShade="BF"/>
        </w:rPr>
        <w:t>‘</w:t>
      </w:r>
      <w:proofErr w:type="spellStart"/>
      <w:r w:rsidRPr="00ED77FF">
        <w:rPr>
          <w:color w:val="538135" w:themeColor="accent6" w:themeShade="BF"/>
        </w:rPr>
        <w:t>rule</w:t>
      </w:r>
      <w:ins w:id="75" w:author="MAHMOUD Mohamed-Ali" w:date="2025-05-12T02:53:00Z">
        <w:r w:rsidR="00D94AFC">
          <w:rPr>
            <w:color w:val="538135" w:themeColor="accent6" w:themeShade="BF"/>
          </w:rPr>
          <w:t>Code</w:t>
        </w:r>
      </w:ins>
      <w:proofErr w:type="spellEnd"/>
      <w:r w:rsidR="00390D63" w:rsidRPr="00ED77FF">
        <w:rPr>
          <w:color w:val="538135" w:themeColor="accent6" w:themeShade="BF"/>
        </w:rPr>
        <w:t>’</w:t>
      </w:r>
      <w:r w:rsidRPr="00ED77FF">
        <w:rPr>
          <w:color w:val="538135" w:themeColor="accent6" w:themeShade="BF"/>
        </w:rPr>
        <w:t xml:space="preserve"> doit respecter les règles de codage </w:t>
      </w:r>
      <w:r w:rsidR="00390D63" w:rsidRPr="00ED77FF">
        <w:rPr>
          <w:color w:val="538135" w:themeColor="accent6" w:themeShade="BF"/>
        </w:rPr>
        <w:t>suivantes :</w:t>
      </w:r>
    </w:p>
    <w:p w14:paraId="499FEEA4" w14:textId="59428423" w:rsidR="00EC2DB2" w:rsidRPr="00ED77FF" w:rsidRDefault="002C693B" w:rsidP="00EC2DB2">
      <w:pPr>
        <w:tabs>
          <w:tab w:val="left" w:pos="576"/>
        </w:tabs>
        <w:jc w:val="left"/>
        <w:rPr>
          <w:color w:val="538135" w:themeColor="accent6" w:themeShade="BF"/>
        </w:rPr>
      </w:pPr>
      <w:moveFromRangeStart w:id="76" w:author="MAHMOUD Mohamed-Ali" w:date="2025-05-02T16:35:00Z" w:name="move197096158"/>
      <w:moveFrom w:id="77" w:author="MAHMOUD Mohamed-Ali" w:date="2025-05-02T16:35:00Z">
        <w:r w:rsidRPr="00ED77FF" w:rsidDel="007A224D">
          <w:rPr>
            <w:color w:val="538135" w:themeColor="accent6" w:themeShade="BF"/>
          </w:rPr>
          <w:t>Un Encodage mixte : base 140 + bitmask</w:t>
        </w:r>
      </w:moveFrom>
      <w:moveFromRangeEnd w:id="76"/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EC2DB2" w:rsidRPr="00AE519F" w:rsidDel="00B773C1" w14:paraId="0B618CD3" w14:textId="52AE11CE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del w:id="78" w:author="MAHMOUD Mohamed-Ali" w:date="2025-05-02T16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792EC56" w14:textId="4CE63AD7" w:rsidR="00EC2DB2" w:rsidRPr="00AE519F" w:rsidDel="00B773C1" w:rsidRDefault="00EC2DB2" w:rsidP="00DC4FEE">
            <w:pPr>
              <w:rPr>
                <w:del w:id="79" w:author="MAHMOUD Mohamed-Ali" w:date="2025-05-02T16:36:00Z"/>
              </w:rPr>
            </w:pPr>
            <w:del w:id="80" w:author="MAHMOUD Mohamed-Ali" w:date="2025-05-02T16:36:00Z">
              <w:r w:rsidDel="00B773C1">
                <w:delText>Rule</w:delText>
              </w:r>
            </w:del>
          </w:p>
        </w:tc>
        <w:tc>
          <w:tcPr>
            <w:tcW w:w="3146" w:type="dxa"/>
          </w:tcPr>
          <w:p w14:paraId="7A816226" w14:textId="4B7223A9" w:rsidR="00EC2DB2" w:rsidRPr="00AE519F" w:rsidDel="00B773C1" w:rsidRDefault="00EC2DB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1" w:author="MAHMOUD Mohamed-Ali" w:date="2025-05-02T16:36:00Z"/>
              </w:rPr>
            </w:pPr>
            <w:del w:id="82" w:author="MAHMOUD Mohamed-Ali" w:date="2025-05-02T16:36:00Z">
              <w:r w:rsidRPr="00AE519F" w:rsidDel="00B773C1">
                <w:delText xml:space="preserve">Règle de code </w:delText>
              </w:r>
            </w:del>
          </w:p>
        </w:tc>
        <w:tc>
          <w:tcPr>
            <w:tcW w:w="3146" w:type="dxa"/>
          </w:tcPr>
          <w:p w14:paraId="509F53E0" w14:textId="43669D51" w:rsidR="00EC2DB2" w:rsidRPr="00AE519F" w:rsidDel="00B773C1" w:rsidRDefault="00EC2DB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3" w:author="MAHMOUD Mohamed-Ali" w:date="2025-05-02T16:36:00Z"/>
              </w:rPr>
            </w:pPr>
            <w:del w:id="84" w:author="MAHMOUD Mohamed-Ali" w:date="2025-05-02T16:36:00Z">
              <w:r w:rsidRPr="00AE519F" w:rsidDel="00B773C1">
                <w:delText>Code</w:delText>
              </w:r>
            </w:del>
          </w:p>
        </w:tc>
      </w:tr>
      <w:tr w:rsidR="00F84D78" w:rsidRPr="00AC4EBB" w:rsidDel="00B773C1" w14:paraId="59F43C08" w14:textId="0D55D574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85" w:author="MAHMOUD Mohamed-Ali" w:date="2025-05-02T16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386422F7" w14:textId="122F5F6E" w:rsidR="00F84D78" w:rsidRPr="00AC4EBB" w:rsidDel="00B773C1" w:rsidRDefault="00F84D78" w:rsidP="00DC4FEE">
            <w:pPr>
              <w:rPr>
                <w:del w:id="86" w:author="MAHMOUD Mohamed-Ali" w:date="2025-05-02T16:36:00Z"/>
                <w:b w:val="0"/>
                <w:bCs w:val="0"/>
                <w:color w:val="538135" w:themeColor="accent6" w:themeShade="BF"/>
              </w:rPr>
            </w:pPr>
            <w:del w:id="87" w:author="MAHMOUD Mohamed-Ali" w:date="2025-05-02T16:36:00Z">
              <w:r w:rsidRPr="00AC4EBB" w:rsidDel="00B773C1">
                <w:rPr>
                  <w:b w:val="0"/>
                  <w:bCs w:val="0"/>
                  <w:color w:val="538135" w:themeColor="accent6" w:themeShade="BF"/>
                </w:rPr>
                <w:delText>Standard</w:delText>
              </w:r>
            </w:del>
          </w:p>
        </w:tc>
        <w:tc>
          <w:tcPr>
            <w:tcW w:w="3146" w:type="dxa"/>
            <w:vMerge w:val="restart"/>
            <w:vAlign w:val="center"/>
          </w:tcPr>
          <w:p w14:paraId="749E2CED" w14:textId="37145B71" w:rsidR="00F84D78" w:rsidRPr="00AC4EBB" w:rsidDel="00B773C1" w:rsidRDefault="00F84D78" w:rsidP="00DC4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8" w:author="MAHMOUD Mohamed-Ali" w:date="2025-05-02T16:36:00Z"/>
                <w:b/>
                <w:bCs/>
                <w:color w:val="538135" w:themeColor="accent6" w:themeShade="BF"/>
              </w:rPr>
            </w:pPr>
            <w:commentRangeStart w:id="89"/>
            <w:commentRangeStart w:id="90"/>
            <w:del w:id="91" w:author="MAHMOUD Mohamed-Ali" w:date="2025-05-02T16:36:00Z">
              <w:r w:rsidRPr="00AC4EBB" w:rsidDel="00B773C1">
                <w:rPr>
                  <w:b/>
                  <w:bCs/>
                  <w:color w:val="538135" w:themeColor="accent6" w:themeShade="BF"/>
                </w:rPr>
                <w:delText>[140,150]</w:delText>
              </w:r>
              <w:commentRangeEnd w:id="89"/>
              <w:r w:rsidDel="00B773C1">
                <w:rPr>
                  <w:rStyle w:val="Marquedecommentaire"/>
                </w:rPr>
                <w:commentReference w:id="89"/>
              </w:r>
            </w:del>
            <w:commentRangeEnd w:id="90"/>
            <w:r w:rsidR="006D365B">
              <w:rPr>
                <w:rStyle w:val="Marquedecommentaire"/>
              </w:rPr>
              <w:commentReference w:id="90"/>
            </w:r>
          </w:p>
        </w:tc>
        <w:tc>
          <w:tcPr>
            <w:tcW w:w="3146" w:type="dxa"/>
          </w:tcPr>
          <w:p w14:paraId="732E8013" w14:textId="0AF8FEDB" w:rsidR="00F84D78" w:rsidRPr="00AC4EBB" w:rsidDel="00B773C1" w:rsidRDefault="00F84D78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2" w:author="MAHMOUD Mohamed-Ali" w:date="2025-05-02T16:36:00Z"/>
                <w:b/>
                <w:bCs/>
                <w:color w:val="538135" w:themeColor="accent6" w:themeShade="BF"/>
              </w:rPr>
            </w:pPr>
            <w:del w:id="93" w:author="MAHMOUD Mohamed-Ali" w:date="2025-05-02T16:36:00Z">
              <w:r w:rsidRPr="00AC4EBB" w:rsidDel="00B773C1">
                <w:rPr>
                  <w:b/>
                  <w:bCs/>
                  <w:color w:val="538135" w:themeColor="accent6" w:themeShade="BF"/>
                </w:rPr>
                <w:delText>140</w:delText>
              </w:r>
            </w:del>
          </w:p>
        </w:tc>
      </w:tr>
      <w:tr w:rsidR="00F84D78" w:rsidRPr="00AC4EBB" w:rsidDel="00B773C1" w14:paraId="1110CFC7" w14:textId="22A48075" w:rsidTr="00DC4FEE">
        <w:trPr>
          <w:jc w:val="center"/>
          <w:del w:id="94" w:author="MAHMOUD Mohamed-Ali" w:date="2025-05-02T16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09AFE4BD" w14:textId="2E091ABE" w:rsidR="00F84D78" w:rsidRPr="00AC4EBB" w:rsidDel="00B773C1" w:rsidRDefault="00F84D78" w:rsidP="00DC4FEE">
            <w:pPr>
              <w:rPr>
                <w:del w:id="95" w:author="MAHMOUD Mohamed-Ali" w:date="2025-05-02T16:36:00Z"/>
                <w:b w:val="0"/>
                <w:bCs w:val="0"/>
                <w:color w:val="538135" w:themeColor="accent6" w:themeShade="BF"/>
              </w:rPr>
            </w:pPr>
            <w:del w:id="96" w:author="MAHMOUD Mohamed-Ali" w:date="2025-05-02T16:36:00Z">
              <w:r w:rsidRPr="00AC4EBB" w:rsidDel="00B773C1">
                <w:rPr>
                  <w:b w:val="0"/>
                  <w:bCs w:val="0"/>
                  <w:color w:val="538135" w:themeColor="accent6" w:themeShade="BF"/>
                </w:rPr>
                <w:delText>AVAS_ON</w:delText>
              </w:r>
            </w:del>
          </w:p>
        </w:tc>
        <w:tc>
          <w:tcPr>
            <w:tcW w:w="3146" w:type="dxa"/>
            <w:vMerge/>
          </w:tcPr>
          <w:p w14:paraId="3BE6D45E" w14:textId="2E53C6F6" w:rsidR="00F84D78" w:rsidRPr="00AC4EBB" w:rsidDel="00B773C1" w:rsidRDefault="00F84D78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" w:author="MAHMOUD Mohamed-Ali" w:date="2025-05-02T16:36:00Z"/>
                <w:b/>
                <w:bCs/>
                <w:color w:val="538135" w:themeColor="accent6" w:themeShade="BF"/>
              </w:rPr>
            </w:pPr>
          </w:p>
        </w:tc>
        <w:tc>
          <w:tcPr>
            <w:tcW w:w="3146" w:type="dxa"/>
          </w:tcPr>
          <w:p w14:paraId="216DEC59" w14:textId="2A1C8198" w:rsidR="00F84D78" w:rsidRPr="00AC4EBB" w:rsidDel="00B773C1" w:rsidRDefault="00F84D78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8" w:author="MAHMOUD Mohamed-Ali" w:date="2025-05-02T16:36:00Z"/>
                <w:b/>
                <w:bCs/>
                <w:color w:val="538135" w:themeColor="accent6" w:themeShade="BF"/>
              </w:rPr>
            </w:pPr>
            <w:del w:id="99" w:author="MAHMOUD Mohamed-Ali" w:date="2025-05-02T16:36:00Z">
              <w:r w:rsidRPr="00AC4EBB" w:rsidDel="00B773C1">
                <w:rPr>
                  <w:b/>
                  <w:bCs/>
                  <w:color w:val="538135" w:themeColor="accent6" w:themeShade="BF"/>
                </w:rPr>
                <w:delText>141</w:delText>
              </w:r>
            </w:del>
          </w:p>
        </w:tc>
      </w:tr>
      <w:tr w:rsidR="00F84D78" w:rsidRPr="00AC4EBB" w:rsidDel="00B773C1" w14:paraId="498BF9C5" w14:textId="44CAC32D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100" w:author="MAHMOUD Mohamed-Ali" w:date="2025-05-02T16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4CFFB6AC" w14:textId="1B0AD628" w:rsidR="00F84D78" w:rsidRPr="00AC4EBB" w:rsidDel="00B773C1" w:rsidRDefault="00F84D78" w:rsidP="00DC4FEE">
            <w:pPr>
              <w:rPr>
                <w:del w:id="101" w:author="MAHMOUD Mohamed-Ali" w:date="2025-05-02T16:36:00Z"/>
                <w:b w:val="0"/>
                <w:bCs w:val="0"/>
                <w:color w:val="538135" w:themeColor="accent6" w:themeShade="BF"/>
              </w:rPr>
            </w:pPr>
            <w:del w:id="102" w:author="MAHMOUD Mohamed-Ali" w:date="2025-05-02T16:36:00Z">
              <w:r w:rsidRPr="00AC4EBB" w:rsidDel="00B773C1">
                <w:rPr>
                  <w:b w:val="0"/>
                  <w:bCs w:val="0"/>
                  <w:color w:val="538135" w:themeColor="accent6" w:themeShade="BF"/>
                </w:rPr>
                <w:delText>INTERIOR_LIGHT_ON</w:delText>
              </w:r>
            </w:del>
          </w:p>
        </w:tc>
        <w:tc>
          <w:tcPr>
            <w:tcW w:w="3146" w:type="dxa"/>
            <w:vMerge/>
          </w:tcPr>
          <w:p w14:paraId="090FB2DD" w14:textId="09C67063" w:rsidR="00F84D78" w:rsidRPr="00AC4EBB" w:rsidDel="00B773C1" w:rsidRDefault="00F84D78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3" w:author="MAHMOUD Mohamed-Ali" w:date="2025-05-02T16:36:00Z"/>
                <w:b/>
                <w:bCs/>
                <w:color w:val="538135" w:themeColor="accent6" w:themeShade="BF"/>
              </w:rPr>
            </w:pPr>
          </w:p>
        </w:tc>
        <w:tc>
          <w:tcPr>
            <w:tcW w:w="3146" w:type="dxa"/>
          </w:tcPr>
          <w:p w14:paraId="3A4D7B9D" w14:textId="08B28CA8" w:rsidR="00F84D78" w:rsidRPr="00AC4EBB" w:rsidDel="00B773C1" w:rsidRDefault="00F84D78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4" w:author="MAHMOUD Mohamed-Ali" w:date="2025-05-02T16:36:00Z"/>
                <w:b/>
                <w:bCs/>
                <w:color w:val="538135" w:themeColor="accent6" w:themeShade="BF"/>
              </w:rPr>
            </w:pPr>
            <w:del w:id="105" w:author="MAHMOUD Mohamed-Ali" w:date="2025-05-02T16:36:00Z">
              <w:r w:rsidRPr="00AC4EBB" w:rsidDel="00B773C1">
                <w:rPr>
                  <w:b/>
                  <w:bCs/>
                  <w:color w:val="538135" w:themeColor="accent6" w:themeShade="BF"/>
                </w:rPr>
                <w:delText>142</w:delText>
              </w:r>
            </w:del>
          </w:p>
        </w:tc>
      </w:tr>
      <w:tr w:rsidR="00F84D78" w:rsidRPr="00AC4EBB" w:rsidDel="00B773C1" w14:paraId="35598865" w14:textId="3A30E03A" w:rsidTr="00DC4FEE">
        <w:trPr>
          <w:jc w:val="center"/>
          <w:del w:id="106" w:author="MAHMOUD Mohamed-Ali" w:date="2025-05-02T16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29406DB" w14:textId="0BA75937" w:rsidR="00F84D78" w:rsidRPr="00AC4EBB" w:rsidDel="00B773C1" w:rsidRDefault="00F84D78" w:rsidP="00DC4FEE">
            <w:pPr>
              <w:rPr>
                <w:del w:id="107" w:author="MAHMOUD Mohamed-Ali" w:date="2025-05-02T16:36:00Z"/>
                <w:b w:val="0"/>
                <w:bCs w:val="0"/>
                <w:color w:val="538135" w:themeColor="accent6" w:themeShade="BF"/>
              </w:rPr>
            </w:pPr>
            <w:del w:id="108" w:author="MAHMOUD Mohamed-Ali" w:date="2025-05-02T16:36:00Z">
              <w:r w:rsidRPr="00AC4EBB" w:rsidDel="00B773C1">
                <w:rPr>
                  <w:b w:val="0"/>
                  <w:bCs w:val="0"/>
                  <w:color w:val="538135" w:themeColor="accent6" w:themeShade="BF"/>
                </w:rPr>
                <w:delText>NETWORK_NO_COVERAGE</w:delText>
              </w:r>
            </w:del>
          </w:p>
        </w:tc>
        <w:tc>
          <w:tcPr>
            <w:tcW w:w="3146" w:type="dxa"/>
            <w:vMerge/>
          </w:tcPr>
          <w:p w14:paraId="13D7F067" w14:textId="2E165C30" w:rsidR="00F84D78" w:rsidRPr="00AC4EBB" w:rsidDel="00B773C1" w:rsidRDefault="00F84D78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9" w:author="MAHMOUD Mohamed-Ali" w:date="2025-05-02T16:36:00Z"/>
                <w:color w:val="538135" w:themeColor="accent6" w:themeShade="BF"/>
              </w:rPr>
            </w:pPr>
          </w:p>
        </w:tc>
        <w:tc>
          <w:tcPr>
            <w:tcW w:w="3146" w:type="dxa"/>
          </w:tcPr>
          <w:p w14:paraId="5E2E6806" w14:textId="6E89DEAF" w:rsidR="00F84D78" w:rsidRPr="00AC4EBB" w:rsidDel="00B773C1" w:rsidRDefault="00F84D78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0" w:author="MAHMOUD Mohamed-Ali" w:date="2025-05-02T16:36:00Z"/>
                <w:b/>
                <w:bCs/>
                <w:color w:val="538135" w:themeColor="accent6" w:themeShade="BF"/>
              </w:rPr>
            </w:pPr>
            <w:del w:id="111" w:author="MAHMOUD Mohamed-Ali" w:date="2025-05-02T16:36:00Z">
              <w:r w:rsidRPr="00AC4EBB" w:rsidDel="00B773C1">
                <w:rPr>
                  <w:b/>
                  <w:bCs/>
                  <w:color w:val="538135" w:themeColor="accent6" w:themeShade="BF"/>
                </w:rPr>
                <w:delText>144</w:delText>
              </w:r>
            </w:del>
          </w:p>
        </w:tc>
      </w:tr>
      <w:tr w:rsidR="00F84D78" w:rsidRPr="00AC4EBB" w:rsidDel="00B773C1" w14:paraId="08D5A43C" w14:textId="00BF87BF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112" w:author="MAHMOUD Mohamed-Ali" w:date="2025-05-02T16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01F55725" w14:textId="098C8657" w:rsidR="00F84D78" w:rsidRPr="00AC4EBB" w:rsidDel="00B773C1" w:rsidRDefault="00F84D78" w:rsidP="00DC4FEE">
            <w:pPr>
              <w:rPr>
                <w:del w:id="113" w:author="MAHMOUD Mohamed-Ali" w:date="2025-05-02T16:36:00Z"/>
                <w:b w:val="0"/>
                <w:bCs w:val="0"/>
                <w:color w:val="538135" w:themeColor="accent6" w:themeShade="BF"/>
              </w:rPr>
            </w:pPr>
            <w:del w:id="114" w:author="MAHMOUD Mohamed-Ali" w:date="2025-05-02T16:36:00Z">
              <w:r w:rsidRPr="00AC4EBB" w:rsidDel="00B773C1">
                <w:rPr>
                  <w:b w:val="0"/>
                  <w:bCs w:val="0"/>
                  <w:color w:val="538135" w:themeColor="accent6" w:themeShade="BF"/>
                </w:rPr>
                <w:delText>NETWORK_LIMITED_COVERAGE</w:delText>
              </w:r>
            </w:del>
          </w:p>
        </w:tc>
        <w:tc>
          <w:tcPr>
            <w:tcW w:w="3146" w:type="dxa"/>
            <w:vMerge/>
          </w:tcPr>
          <w:p w14:paraId="3C1CC6F6" w14:textId="6F0A5D98" w:rsidR="00F84D78" w:rsidRPr="00AC4EBB" w:rsidDel="00B773C1" w:rsidRDefault="00F84D78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" w:author="MAHMOUD Mohamed-Ali" w:date="2025-05-02T16:36:00Z"/>
                <w:b/>
                <w:bCs/>
                <w:color w:val="538135" w:themeColor="accent6" w:themeShade="BF"/>
              </w:rPr>
            </w:pPr>
          </w:p>
        </w:tc>
        <w:tc>
          <w:tcPr>
            <w:tcW w:w="3146" w:type="dxa"/>
          </w:tcPr>
          <w:p w14:paraId="3709AA43" w14:textId="13536111" w:rsidR="00F84D78" w:rsidRPr="00AC4EBB" w:rsidDel="00B773C1" w:rsidRDefault="00F84D78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6" w:author="MAHMOUD Mohamed-Ali" w:date="2025-05-02T16:36:00Z"/>
                <w:b/>
                <w:bCs/>
                <w:color w:val="538135" w:themeColor="accent6" w:themeShade="BF"/>
              </w:rPr>
            </w:pPr>
            <w:del w:id="117" w:author="MAHMOUD Mohamed-Ali" w:date="2025-05-02T16:36:00Z">
              <w:r w:rsidRPr="00AC4EBB" w:rsidDel="00B773C1">
                <w:rPr>
                  <w:b/>
                  <w:bCs/>
                  <w:color w:val="538135" w:themeColor="accent6" w:themeShade="BF"/>
                </w:rPr>
                <w:delText>148</w:delText>
              </w:r>
            </w:del>
          </w:p>
        </w:tc>
      </w:tr>
      <w:tr w:rsidR="00F84D78" w:rsidRPr="002C693B" w:rsidDel="00B773C1" w14:paraId="2285CF54" w14:textId="6186E837" w:rsidTr="00DC4FEE">
        <w:trPr>
          <w:jc w:val="center"/>
          <w:del w:id="118" w:author="MAHMOUD Mohamed-Ali" w:date="2025-05-02T16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AADEEA3" w14:textId="6D108C55" w:rsidR="00F84D78" w:rsidRPr="002C693B" w:rsidDel="00B773C1" w:rsidRDefault="00F84D78" w:rsidP="00DC4FEE">
            <w:pPr>
              <w:rPr>
                <w:del w:id="119" w:author="MAHMOUD Mohamed-Ali" w:date="2025-05-02T16:36:00Z"/>
                <w:b w:val="0"/>
                <w:bCs w:val="0"/>
                <w:color w:val="92D050"/>
              </w:rPr>
            </w:pPr>
            <w:del w:id="120" w:author="MAHMOUD Mohamed-Ali" w:date="2025-05-02T16:36:00Z">
              <w:r w:rsidRPr="002060F2" w:rsidDel="00B773C1">
                <w:rPr>
                  <w:color w:val="538135" w:themeColor="accent6" w:themeShade="BF"/>
                </w:rPr>
                <w:delText>SLOPE_UPHILL</w:delText>
              </w:r>
              <w:r w:rsidDel="00B773C1">
                <w:rPr>
                  <w:color w:val="538135" w:themeColor="accent6" w:themeShade="BF"/>
                </w:rPr>
                <w:delText> </w:delText>
              </w:r>
            </w:del>
          </w:p>
        </w:tc>
        <w:tc>
          <w:tcPr>
            <w:tcW w:w="3146" w:type="dxa"/>
            <w:vMerge/>
          </w:tcPr>
          <w:p w14:paraId="5DA8CBD0" w14:textId="2EE492DD" w:rsidR="00F84D78" w:rsidRPr="002C693B" w:rsidDel="00B773C1" w:rsidRDefault="00F84D78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1" w:author="MAHMOUD Mohamed-Ali" w:date="2025-05-02T16:36:00Z"/>
                <w:b/>
                <w:bCs/>
                <w:color w:val="92D050"/>
              </w:rPr>
            </w:pPr>
          </w:p>
        </w:tc>
        <w:tc>
          <w:tcPr>
            <w:tcW w:w="3146" w:type="dxa"/>
          </w:tcPr>
          <w:p w14:paraId="2F9FDA48" w14:textId="6ECDA02E" w:rsidR="00F84D78" w:rsidRPr="00472AE1" w:rsidDel="00B773C1" w:rsidRDefault="00F84D78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2" w:author="MAHMOUD Mohamed-Ali" w:date="2025-05-02T16:36:00Z"/>
                <w:b/>
                <w:bCs/>
                <w:color w:val="538135" w:themeColor="accent6" w:themeShade="BF"/>
                <w:rPrChange w:id="123" w:author="MAHMOUD Mohamed-Ali" w:date="2025-05-02T16:34:00Z">
                  <w:rPr>
                    <w:del w:id="124" w:author="MAHMOUD Mohamed-Ali" w:date="2025-05-02T16:36:00Z"/>
                    <w:b/>
                    <w:bCs/>
                    <w:color w:val="92D050"/>
                  </w:rPr>
                </w:rPrChange>
              </w:rPr>
            </w:pPr>
          </w:p>
        </w:tc>
      </w:tr>
      <w:tr w:rsidR="00F84D78" w:rsidRPr="002C693B" w:rsidDel="00B773C1" w14:paraId="3D9845BF" w14:textId="2714150E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del w:id="125" w:author="MAHMOUD Mohamed-Ali" w:date="2025-05-02T16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3B12BB2C" w14:textId="4F592683" w:rsidR="00F84D78" w:rsidRPr="002060F2" w:rsidDel="00B773C1" w:rsidRDefault="00F84D78" w:rsidP="00DC4FEE">
            <w:pPr>
              <w:rPr>
                <w:del w:id="126" w:author="MAHMOUD Mohamed-Ali" w:date="2025-05-02T16:36:00Z"/>
                <w:color w:val="538135" w:themeColor="accent6" w:themeShade="BF"/>
              </w:rPr>
            </w:pPr>
            <w:del w:id="127" w:author="MAHMOUD Mohamed-Ali" w:date="2025-05-02T16:36:00Z">
              <w:r w:rsidRPr="002060F2" w:rsidDel="00B773C1">
                <w:rPr>
                  <w:color w:val="538135" w:themeColor="accent6" w:themeShade="BF"/>
                </w:rPr>
                <w:delText>SLOPE_DOWNHILL</w:delText>
              </w:r>
              <w:r w:rsidDel="00B773C1">
                <w:rPr>
                  <w:color w:val="538135" w:themeColor="accent6" w:themeShade="BF"/>
                </w:rPr>
                <w:delText> </w:delText>
              </w:r>
            </w:del>
          </w:p>
        </w:tc>
        <w:tc>
          <w:tcPr>
            <w:tcW w:w="3146" w:type="dxa"/>
            <w:vMerge/>
          </w:tcPr>
          <w:p w14:paraId="58A364CB" w14:textId="2A27416A" w:rsidR="00F84D78" w:rsidRPr="002C693B" w:rsidDel="00B773C1" w:rsidRDefault="00F84D78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8" w:author="MAHMOUD Mohamed-Ali" w:date="2025-05-02T16:36:00Z"/>
                <w:b/>
                <w:bCs/>
                <w:color w:val="92D050"/>
              </w:rPr>
            </w:pPr>
          </w:p>
        </w:tc>
        <w:tc>
          <w:tcPr>
            <w:tcW w:w="3146" w:type="dxa"/>
          </w:tcPr>
          <w:p w14:paraId="0F5EA979" w14:textId="478727F1" w:rsidR="00F84D78" w:rsidRPr="00472AE1" w:rsidDel="00B773C1" w:rsidRDefault="00F84D78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9" w:author="MAHMOUD Mohamed-Ali" w:date="2025-05-02T16:36:00Z"/>
                <w:b/>
                <w:bCs/>
                <w:color w:val="538135" w:themeColor="accent6" w:themeShade="BF"/>
                <w:rPrChange w:id="130" w:author="MAHMOUD Mohamed-Ali" w:date="2025-05-02T16:34:00Z">
                  <w:rPr>
                    <w:del w:id="131" w:author="MAHMOUD Mohamed-Ali" w:date="2025-05-02T16:36:00Z"/>
                    <w:b/>
                    <w:bCs/>
                    <w:color w:val="92D050"/>
                  </w:rPr>
                </w:rPrChange>
              </w:rPr>
            </w:pPr>
          </w:p>
        </w:tc>
      </w:tr>
    </w:tbl>
    <w:p w14:paraId="2C0B37CB" w14:textId="29AB35C1" w:rsidR="00EC2DB2" w:rsidRPr="006259DA" w:rsidRDefault="00EC2DB2" w:rsidP="00EC2DB2">
      <w:pPr>
        <w:tabs>
          <w:tab w:val="left" w:pos="576"/>
        </w:tabs>
        <w:jc w:val="left"/>
        <w:sectPr w:rsidR="00EC2DB2" w:rsidRPr="006259DA" w:rsidSect="007E5202">
          <w:pgSz w:w="11906" w:h="16838"/>
          <w:pgMar w:top="1701" w:right="1304" w:bottom="1418" w:left="1304" w:header="510" w:footer="709" w:gutter="0"/>
          <w:cols w:space="708"/>
          <w:docGrid w:linePitch="360"/>
        </w:sectPr>
      </w:pPr>
    </w:p>
    <w:p w14:paraId="22EABDF1" w14:textId="77777777" w:rsidR="00BA5AEB" w:rsidRDefault="00BA5AEB" w:rsidP="00C40E6F">
      <w:pPr>
        <w:rPr>
          <w:ins w:id="132" w:author="MAHMOUD Mohamed-Ali" w:date="2025-05-02T16:35:00Z"/>
        </w:rPr>
      </w:pPr>
    </w:p>
    <w:p w14:paraId="7A768DC5" w14:textId="77777777" w:rsidR="007A224D" w:rsidRDefault="007A224D" w:rsidP="00C40E6F">
      <w:pPr>
        <w:rPr>
          <w:ins w:id="133" w:author="MAHMOUD Mohamed-Ali" w:date="2025-05-02T16:35:00Z"/>
        </w:rPr>
      </w:pPr>
    </w:p>
    <w:p w14:paraId="10CACC91" w14:textId="6D21DF7F" w:rsidR="007A224D" w:rsidRDefault="007A224D" w:rsidP="00C40E6F">
      <w:pPr>
        <w:rPr>
          <w:ins w:id="134" w:author="MAHMOUD Mohamed-Ali" w:date="2025-05-02T16:35:00Z"/>
        </w:rPr>
      </w:pPr>
      <w:moveToRangeStart w:id="135" w:author="MAHMOUD Mohamed-Ali" w:date="2025-05-02T16:35:00Z" w:name="move197096158"/>
      <w:moveTo w:id="136" w:author="MAHMOUD Mohamed-Ali" w:date="2025-05-02T16:35:00Z">
        <w:r w:rsidRPr="00ED77FF">
          <w:rPr>
            <w:color w:val="538135" w:themeColor="accent6" w:themeShade="BF"/>
          </w:rPr>
          <w:t xml:space="preserve">Un Encodage mixte : base 140 + </w:t>
        </w:r>
        <w:proofErr w:type="spellStart"/>
        <w:r w:rsidRPr="00ED77FF">
          <w:rPr>
            <w:color w:val="538135" w:themeColor="accent6" w:themeShade="BF"/>
          </w:rPr>
          <w:t>bitmask</w:t>
        </w:r>
      </w:moveTo>
      <w:moveToRangeEnd w:id="135"/>
      <w:proofErr w:type="spellEnd"/>
    </w:p>
    <w:p w14:paraId="313987C6" w14:textId="77777777" w:rsidR="007A224D" w:rsidRDefault="007A224D" w:rsidP="00C40E6F"/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3146"/>
        <w:gridCol w:w="3146"/>
        <w:gridCol w:w="3146"/>
      </w:tblGrid>
      <w:tr w:rsidR="00AB1111" w:rsidRPr="00AE519F" w14:paraId="74079DB0" w14:textId="77777777" w:rsidTr="0042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7BB175FA" w14:textId="110BCA29" w:rsidR="00AB1111" w:rsidRPr="00AE519F" w:rsidRDefault="00AB1111" w:rsidP="00DC4FEE">
            <w:r>
              <w:t>R</w:t>
            </w:r>
            <w:r w:rsidR="0009275F">
              <w:t>ègles</w:t>
            </w:r>
          </w:p>
        </w:tc>
        <w:tc>
          <w:tcPr>
            <w:tcW w:w="3146" w:type="dxa"/>
          </w:tcPr>
          <w:p w14:paraId="13425211" w14:textId="2B37D300" w:rsidR="00AB1111" w:rsidRPr="00AE519F" w:rsidRDefault="00AB1111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Valeur de base </w:t>
            </w:r>
          </w:p>
        </w:tc>
        <w:tc>
          <w:tcPr>
            <w:tcW w:w="3146" w:type="dxa"/>
          </w:tcPr>
          <w:p w14:paraId="620802BC" w14:textId="7E0B9275" w:rsidR="00AB1111" w:rsidRPr="00AE519F" w:rsidRDefault="00AB1111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Décalage</w:t>
            </w:r>
          </w:p>
        </w:tc>
        <w:tc>
          <w:tcPr>
            <w:tcW w:w="3146" w:type="dxa"/>
          </w:tcPr>
          <w:p w14:paraId="685DDD81" w14:textId="77777777" w:rsidR="00AB1111" w:rsidRPr="00AE519F" w:rsidRDefault="00AB1111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519F">
              <w:t>Code</w:t>
            </w:r>
          </w:p>
        </w:tc>
      </w:tr>
      <w:tr w:rsidR="00AB1111" w:rsidRPr="00AB1111" w14:paraId="1AE766A0" w14:textId="77777777" w:rsidTr="00AB1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6339647E" w14:textId="77777777" w:rsidR="00AB1111" w:rsidRPr="00AB1111" w:rsidRDefault="00AB1111" w:rsidP="00DC4FEE">
            <w:pPr>
              <w:rPr>
                <w:b w:val="0"/>
                <w:bCs w:val="0"/>
                <w:color w:val="538135" w:themeColor="accent6" w:themeShade="BF"/>
              </w:rPr>
            </w:pPr>
            <w:r w:rsidRPr="00AB1111">
              <w:rPr>
                <w:b w:val="0"/>
                <w:bCs w:val="0"/>
                <w:color w:val="538135" w:themeColor="accent6" w:themeShade="BF"/>
              </w:rPr>
              <w:t>Standard</w:t>
            </w:r>
          </w:p>
        </w:tc>
        <w:tc>
          <w:tcPr>
            <w:tcW w:w="3146" w:type="dxa"/>
            <w:vMerge w:val="restart"/>
            <w:vAlign w:val="center"/>
          </w:tcPr>
          <w:p w14:paraId="788627BD" w14:textId="4BB60ECE" w:rsidR="00AB1111" w:rsidRPr="00AB1111" w:rsidRDefault="00AB1111" w:rsidP="00DC4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140</w:t>
            </w:r>
          </w:p>
        </w:tc>
        <w:tc>
          <w:tcPr>
            <w:tcW w:w="3146" w:type="dxa"/>
            <w:vAlign w:val="center"/>
          </w:tcPr>
          <w:p w14:paraId="2BD123D8" w14:textId="6A9A3ABE" w:rsidR="00AB1111" w:rsidRPr="00AB1111" w:rsidRDefault="00AB1111" w:rsidP="00DC4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0</w:t>
            </w:r>
          </w:p>
        </w:tc>
        <w:tc>
          <w:tcPr>
            <w:tcW w:w="3146" w:type="dxa"/>
          </w:tcPr>
          <w:p w14:paraId="1158E8CB" w14:textId="77777777" w:rsidR="00AB1111" w:rsidRPr="00AB1111" w:rsidRDefault="00AB1111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140</w:t>
            </w:r>
          </w:p>
        </w:tc>
      </w:tr>
      <w:tr w:rsidR="00AB1111" w:rsidRPr="00AB1111" w14:paraId="5860C848" w14:textId="77777777" w:rsidTr="00AB11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3A58C86A" w14:textId="77777777" w:rsidR="00AB1111" w:rsidRPr="00AB1111" w:rsidRDefault="00AB1111" w:rsidP="00DC4FEE">
            <w:pPr>
              <w:rPr>
                <w:b w:val="0"/>
                <w:bCs w:val="0"/>
                <w:color w:val="538135" w:themeColor="accent6" w:themeShade="BF"/>
              </w:rPr>
            </w:pPr>
            <w:r w:rsidRPr="00AB1111">
              <w:rPr>
                <w:b w:val="0"/>
                <w:bCs w:val="0"/>
                <w:color w:val="538135" w:themeColor="accent6" w:themeShade="BF"/>
              </w:rPr>
              <w:t>AVAS_ON</w:t>
            </w:r>
          </w:p>
        </w:tc>
        <w:tc>
          <w:tcPr>
            <w:tcW w:w="3146" w:type="dxa"/>
            <w:vMerge/>
          </w:tcPr>
          <w:p w14:paraId="60C715AB" w14:textId="77777777" w:rsidR="00AB1111" w:rsidRPr="00AB1111" w:rsidRDefault="00AB1111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3146" w:type="dxa"/>
            <w:shd w:val="clear" w:color="auto" w:fill="DEEAF6" w:themeFill="accent5" w:themeFillTint="33"/>
          </w:tcPr>
          <w:p w14:paraId="7B0D5E80" w14:textId="39C964DC" w:rsidR="00AB1111" w:rsidRPr="00AB1111" w:rsidRDefault="00AB1111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+1</w:t>
            </w:r>
          </w:p>
        </w:tc>
        <w:tc>
          <w:tcPr>
            <w:tcW w:w="3146" w:type="dxa"/>
          </w:tcPr>
          <w:p w14:paraId="4AEF4617" w14:textId="77777777" w:rsidR="00AB1111" w:rsidRPr="00AB1111" w:rsidRDefault="00AB1111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141</w:t>
            </w:r>
          </w:p>
        </w:tc>
      </w:tr>
      <w:tr w:rsidR="00AB1111" w:rsidRPr="00AB1111" w14:paraId="1F9498E4" w14:textId="77777777" w:rsidTr="0042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3F04987" w14:textId="77777777" w:rsidR="00AB1111" w:rsidRPr="00AB1111" w:rsidRDefault="00AB1111" w:rsidP="00DC4FEE">
            <w:pPr>
              <w:rPr>
                <w:b w:val="0"/>
                <w:bCs w:val="0"/>
                <w:color w:val="538135" w:themeColor="accent6" w:themeShade="BF"/>
              </w:rPr>
            </w:pPr>
            <w:r w:rsidRPr="00AB1111">
              <w:rPr>
                <w:b w:val="0"/>
                <w:bCs w:val="0"/>
                <w:color w:val="538135" w:themeColor="accent6" w:themeShade="BF"/>
              </w:rPr>
              <w:t>INTERIOR_LIGHT_ON</w:t>
            </w:r>
          </w:p>
        </w:tc>
        <w:tc>
          <w:tcPr>
            <w:tcW w:w="3146" w:type="dxa"/>
            <w:vMerge/>
          </w:tcPr>
          <w:p w14:paraId="521CE814" w14:textId="77777777" w:rsidR="00AB1111" w:rsidRPr="00AB1111" w:rsidRDefault="00AB1111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3146" w:type="dxa"/>
          </w:tcPr>
          <w:p w14:paraId="04416B95" w14:textId="7E2F0C82" w:rsidR="00AB1111" w:rsidRPr="00AB1111" w:rsidRDefault="00AB1111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+2</w:t>
            </w:r>
          </w:p>
        </w:tc>
        <w:tc>
          <w:tcPr>
            <w:tcW w:w="3146" w:type="dxa"/>
          </w:tcPr>
          <w:p w14:paraId="5CC8D4B2" w14:textId="77777777" w:rsidR="00AB1111" w:rsidRPr="00AB1111" w:rsidRDefault="00AB1111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142</w:t>
            </w:r>
          </w:p>
        </w:tc>
      </w:tr>
      <w:tr w:rsidR="00AB1111" w:rsidRPr="00AB1111" w14:paraId="4D94CFDC" w14:textId="77777777" w:rsidTr="00423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22BA2FB5" w14:textId="77777777" w:rsidR="00AB1111" w:rsidRPr="00AB1111" w:rsidRDefault="00AB1111" w:rsidP="00DC4FEE">
            <w:pPr>
              <w:rPr>
                <w:b w:val="0"/>
                <w:bCs w:val="0"/>
                <w:color w:val="538135" w:themeColor="accent6" w:themeShade="BF"/>
              </w:rPr>
            </w:pPr>
            <w:r w:rsidRPr="00AB1111">
              <w:rPr>
                <w:b w:val="0"/>
                <w:bCs w:val="0"/>
                <w:color w:val="538135" w:themeColor="accent6" w:themeShade="BF"/>
              </w:rPr>
              <w:t>NETWORK_NO_COVERAGE</w:t>
            </w:r>
          </w:p>
        </w:tc>
        <w:tc>
          <w:tcPr>
            <w:tcW w:w="3146" w:type="dxa"/>
            <w:vMerge/>
          </w:tcPr>
          <w:p w14:paraId="337B698A" w14:textId="77777777" w:rsidR="00AB1111" w:rsidRPr="00AB1111" w:rsidRDefault="00AB1111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3146" w:type="dxa"/>
          </w:tcPr>
          <w:p w14:paraId="5BC4F42A" w14:textId="6DFFC718" w:rsidR="00AB1111" w:rsidRPr="00AB1111" w:rsidRDefault="00AB1111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+4</w:t>
            </w:r>
          </w:p>
        </w:tc>
        <w:tc>
          <w:tcPr>
            <w:tcW w:w="3146" w:type="dxa"/>
          </w:tcPr>
          <w:p w14:paraId="2DD7DF0D" w14:textId="77777777" w:rsidR="00AB1111" w:rsidRPr="00AB1111" w:rsidRDefault="00AB1111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144</w:t>
            </w:r>
          </w:p>
        </w:tc>
      </w:tr>
      <w:tr w:rsidR="00AB1111" w:rsidRPr="00AB1111" w14:paraId="2AD810BE" w14:textId="77777777" w:rsidTr="0042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60F71877" w14:textId="77777777" w:rsidR="00AB1111" w:rsidRPr="00AB1111" w:rsidRDefault="00AB1111" w:rsidP="00DC4FEE">
            <w:pPr>
              <w:rPr>
                <w:b w:val="0"/>
                <w:bCs w:val="0"/>
                <w:color w:val="538135" w:themeColor="accent6" w:themeShade="BF"/>
              </w:rPr>
            </w:pPr>
            <w:r w:rsidRPr="00AB1111">
              <w:rPr>
                <w:b w:val="0"/>
                <w:bCs w:val="0"/>
                <w:color w:val="538135" w:themeColor="accent6" w:themeShade="BF"/>
              </w:rPr>
              <w:t>NETWORK_LIMITED_COVERAGE</w:t>
            </w:r>
          </w:p>
        </w:tc>
        <w:tc>
          <w:tcPr>
            <w:tcW w:w="3146" w:type="dxa"/>
            <w:vMerge/>
          </w:tcPr>
          <w:p w14:paraId="4F5903B0" w14:textId="77777777" w:rsidR="00AB1111" w:rsidRPr="00AB1111" w:rsidRDefault="00AB1111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3146" w:type="dxa"/>
          </w:tcPr>
          <w:p w14:paraId="02727C81" w14:textId="0EDF9C06" w:rsidR="00AB1111" w:rsidRPr="00AB1111" w:rsidRDefault="00AB1111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+8</w:t>
            </w:r>
          </w:p>
        </w:tc>
        <w:tc>
          <w:tcPr>
            <w:tcW w:w="3146" w:type="dxa"/>
          </w:tcPr>
          <w:p w14:paraId="7D1F0A38" w14:textId="77777777" w:rsidR="00AB1111" w:rsidRPr="00AB1111" w:rsidRDefault="00AB1111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148</w:t>
            </w:r>
          </w:p>
        </w:tc>
      </w:tr>
      <w:tr w:rsidR="00AB1111" w:rsidRPr="00AB1111" w14:paraId="36CA936E" w14:textId="77777777" w:rsidTr="00423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3E06FFF2" w14:textId="77777777" w:rsidR="00AB1111" w:rsidRPr="00AB1111" w:rsidRDefault="00AB1111" w:rsidP="00DC4FEE">
            <w:pPr>
              <w:rPr>
                <w:b w:val="0"/>
                <w:bCs w:val="0"/>
                <w:color w:val="538135" w:themeColor="accent6" w:themeShade="BF"/>
              </w:rPr>
            </w:pPr>
            <w:r w:rsidRPr="00AB1111">
              <w:rPr>
                <w:b w:val="0"/>
                <w:bCs w:val="0"/>
                <w:color w:val="538135" w:themeColor="accent6" w:themeShade="BF"/>
              </w:rPr>
              <w:t>SLOPE_UPHILL </w:t>
            </w:r>
          </w:p>
        </w:tc>
        <w:tc>
          <w:tcPr>
            <w:tcW w:w="3146" w:type="dxa"/>
            <w:vMerge/>
          </w:tcPr>
          <w:p w14:paraId="0F78ABBF" w14:textId="77777777" w:rsidR="00AB1111" w:rsidRPr="00AB1111" w:rsidRDefault="00AB1111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3146" w:type="dxa"/>
          </w:tcPr>
          <w:p w14:paraId="2D95C639" w14:textId="53075BCF" w:rsidR="00AB1111" w:rsidRPr="00AB1111" w:rsidRDefault="00AB1111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+16</w:t>
            </w:r>
          </w:p>
        </w:tc>
        <w:tc>
          <w:tcPr>
            <w:tcW w:w="3146" w:type="dxa"/>
          </w:tcPr>
          <w:p w14:paraId="65E25458" w14:textId="3B9072EE" w:rsidR="00AB1111" w:rsidRPr="00AB1111" w:rsidRDefault="00AB1111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156</w:t>
            </w:r>
          </w:p>
        </w:tc>
      </w:tr>
      <w:tr w:rsidR="00AB1111" w:rsidRPr="00AB1111" w14:paraId="553F765E" w14:textId="77777777" w:rsidTr="0042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486A62D" w14:textId="77777777" w:rsidR="00AB1111" w:rsidRPr="00AB1111" w:rsidRDefault="00AB1111" w:rsidP="00DC4FEE">
            <w:pPr>
              <w:rPr>
                <w:b w:val="0"/>
                <w:bCs w:val="0"/>
                <w:color w:val="538135" w:themeColor="accent6" w:themeShade="BF"/>
              </w:rPr>
            </w:pPr>
            <w:r w:rsidRPr="00AB1111">
              <w:rPr>
                <w:b w:val="0"/>
                <w:bCs w:val="0"/>
                <w:color w:val="538135" w:themeColor="accent6" w:themeShade="BF"/>
              </w:rPr>
              <w:t>SLOPE_DOWNHILL </w:t>
            </w:r>
          </w:p>
        </w:tc>
        <w:tc>
          <w:tcPr>
            <w:tcW w:w="3146" w:type="dxa"/>
            <w:vMerge/>
          </w:tcPr>
          <w:p w14:paraId="6FAFB68B" w14:textId="77777777" w:rsidR="00AB1111" w:rsidRPr="00AB1111" w:rsidRDefault="00AB1111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3146" w:type="dxa"/>
          </w:tcPr>
          <w:p w14:paraId="0CA1BD34" w14:textId="37FCCDC1" w:rsidR="00AB1111" w:rsidRPr="00AB1111" w:rsidRDefault="00AB1111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B1111">
              <w:rPr>
                <w:color w:val="538135" w:themeColor="accent6" w:themeShade="BF"/>
              </w:rPr>
              <w:t>+32</w:t>
            </w:r>
          </w:p>
        </w:tc>
        <w:tc>
          <w:tcPr>
            <w:tcW w:w="3146" w:type="dxa"/>
          </w:tcPr>
          <w:p w14:paraId="33E437DA" w14:textId="76F3F5DF" w:rsidR="00AB1111" w:rsidRPr="00AB1111" w:rsidRDefault="00AB1111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172</w:t>
            </w:r>
          </w:p>
        </w:tc>
      </w:tr>
    </w:tbl>
    <w:p w14:paraId="52DA04C3" w14:textId="77777777" w:rsidR="00AB1111" w:rsidRPr="00C40E6F" w:rsidRDefault="00AB1111" w:rsidP="00C40E6F"/>
    <w:p w14:paraId="46EDBABB" w14:textId="02BDB97E" w:rsidR="00AB1111" w:rsidRDefault="00C12A08" w:rsidP="00AB1111">
      <w:pPr>
        <w:pStyle w:val="Titre1"/>
        <w:numPr>
          <w:ilvl w:val="0"/>
          <w:numId w:val="0"/>
        </w:numPr>
        <w:ind w:left="360"/>
        <w:rPr>
          <w:b w:val="0"/>
          <w:bCs w:val="0"/>
          <w:color w:val="538135" w:themeColor="accent6" w:themeShade="BF"/>
          <w:sz w:val="22"/>
          <w:szCs w:val="22"/>
        </w:rPr>
      </w:pPr>
      <w:bookmarkStart w:id="137" w:name="_Toc196260940"/>
      <w:commentRangeStart w:id="138"/>
      <w:commentRangeStart w:id="139"/>
      <w:r w:rsidRPr="00C12A08">
        <w:rPr>
          <w:b w:val="0"/>
          <w:bCs w:val="0"/>
          <w:color w:val="538135" w:themeColor="accent6" w:themeShade="BF"/>
          <w:sz w:val="22"/>
          <w:szCs w:val="22"/>
        </w:rPr>
        <w:t>Le</w:t>
      </w:r>
      <w:r>
        <w:rPr>
          <w:b w:val="0"/>
          <w:bCs w:val="0"/>
          <w:color w:val="538135" w:themeColor="accent6" w:themeShade="BF"/>
          <w:sz w:val="22"/>
          <w:szCs w:val="22"/>
        </w:rPr>
        <w:t>s combinaisons possibles pour tous les valeurs possibles sont</w:t>
      </w:r>
      <w:r w:rsidR="0009275F">
        <w:rPr>
          <w:b w:val="0"/>
          <w:bCs w:val="0"/>
          <w:color w:val="538135" w:themeColor="accent6" w:themeShade="BF"/>
          <w:sz w:val="22"/>
          <w:szCs w:val="22"/>
        </w:rPr>
        <w:t> :</w:t>
      </w:r>
      <w:bookmarkEnd w:id="137"/>
      <w:commentRangeEnd w:id="138"/>
      <w:r w:rsidR="00A8468F">
        <w:rPr>
          <w:rStyle w:val="Marquedecommentaire"/>
          <w:b w:val="0"/>
          <w:bCs w:val="0"/>
          <w:color w:val="28385A"/>
        </w:rPr>
        <w:commentReference w:id="138"/>
      </w:r>
      <w:commentRangeEnd w:id="139"/>
      <w:r w:rsidR="00815C0F">
        <w:rPr>
          <w:rStyle w:val="Marquedecommentaire"/>
          <w:b w:val="0"/>
          <w:bCs w:val="0"/>
          <w:color w:val="28385A"/>
        </w:rPr>
        <w:commentReference w:id="139"/>
      </w:r>
    </w:p>
    <w:p w14:paraId="64EE0E49" w14:textId="77777777" w:rsidR="0009275F" w:rsidRPr="0009275F" w:rsidRDefault="0009275F" w:rsidP="0009275F"/>
    <w:tbl>
      <w:tblPr>
        <w:tblStyle w:val="TableauGrille4-Accentuation5"/>
        <w:tblW w:w="8954" w:type="dxa"/>
        <w:jc w:val="center"/>
        <w:tblLook w:val="04A0" w:firstRow="1" w:lastRow="0" w:firstColumn="1" w:lastColumn="0" w:noHBand="0" w:noVBand="1"/>
      </w:tblPr>
      <w:tblGrid>
        <w:gridCol w:w="7068"/>
        <w:gridCol w:w="1886"/>
      </w:tblGrid>
      <w:tr w:rsidR="0009275F" w:rsidRPr="0009275F" w14:paraId="2B67669B" w14:textId="49BAA93F" w:rsidTr="00092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2E667370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color w:val="000000"/>
                <w:lang w:eastAsia="fr-FR"/>
              </w:rPr>
            </w:pPr>
            <w:r w:rsidRPr="0009275F">
              <w:rPr>
                <w:rFonts w:eastAsia="Times New Roman" w:cs="Calibri"/>
                <w:color w:val="000000"/>
                <w:lang w:eastAsia="fr-FR"/>
              </w:rPr>
              <w:t>Règles actives</w:t>
            </w:r>
          </w:p>
        </w:tc>
        <w:tc>
          <w:tcPr>
            <w:tcW w:w="1886" w:type="dxa"/>
          </w:tcPr>
          <w:p w14:paraId="6DD2707B" w14:textId="0734C148" w:rsidR="0009275F" w:rsidRDefault="0009275F" w:rsidP="0009275F">
            <w:pPr>
              <w:tabs>
                <w:tab w:val="left" w:pos="380"/>
              </w:tabs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000000"/>
                <w:lang w:eastAsia="fr-FR"/>
              </w:rPr>
            </w:pPr>
            <w:r w:rsidRPr="0009275F">
              <w:rPr>
                <w:rFonts w:eastAsia="Times New Roman" w:cs="Calibri"/>
                <w:color w:val="000000"/>
                <w:lang w:eastAsia="fr-FR"/>
              </w:rPr>
              <w:t>Code</w:t>
            </w:r>
          </w:p>
        </w:tc>
      </w:tr>
      <w:tr w:rsidR="0009275F" w:rsidRPr="0009275F" w14:paraId="47488B54" w14:textId="0D6E4344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54EDF122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STANDARD</w:t>
            </w:r>
          </w:p>
        </w:tc>
        <w:tc>
          <w:tcPr>
            <w:tcW w:w="1886" w:type="dxa"/>
          </w:tcPr>
          <w:p w14:paraId="447097E3" w14:textId="0DE7A25A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140</w:t>
            </w:r>
          </w:p>
        </w:tc>
      </w:tr>
      <w:tr w:rsidR="0009275F" w:rsidRPr="0009275F" w14:paraId="15A3C069" w14:textId="4BB2DDF0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76C599A2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</w:t>
            </w:r>
          </w:p>
        </w:tc>
        <w:tc>
          <w:tcPr>
            <w:tcW w:w="1886" w:type="dxa"/>
          </w:tcPr>
          <w:p w14:paraId="75DD8C88" w14:textId="0A4C1D35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141</w:t>
            </w:r>
          </w:p>
        </w:tc>
      </w:tr>
      <w:tr w:rsidR="0009275F" w:rsidRPr="0009275F" w14:paraId="6962B0D5" w14:textId="1BB2E158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4DEBC7F4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</w:t>
            </w:r>
          </w:p>
        </w:tc>
        <w:tc>
          <w:tcPr>
            <w:tcW w:w="1886" w:type="dxa"/>
          </w:tcPr>
          <w:p w14:paraId="75E02AB2" w14:textId="25092ACF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142</w:t>
            </w:r>
          </w:p>
        </w:tc>
      </w:tr>
      <w:tr w:rsidR="0009275F" w:rsidRPr="0009275F" w14:paraId="0EC8726F" w14:textId="7D6D3D0D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0D08343B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</w:t>
            </w:r>
          </w:p>
        </w:tc>
        <w:tc>
          <w:tcPr>
            <w:tcW w:w="1886" w:type="dxa"/>
          </w:tcPr>
          <w:p w14:paraId="3B9BC992" w14:textId="6BBC15A6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143</w:t>
            </w:r>
          </w:p>
        </w:tc>
      </w:tr>
      <w:tr w:rsidR="0009275F" w:rsidRPr="0009275F" w14:paraId="27CB27AF" w14:textId="4BC83FE0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76DA17AC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NETWORK_NO_COVERAGE</w:t>
            </w:r>
          </w:p>
        </w:tc>
        <w:tc>
          <w:tcPr>
            <w:tcW w:w="1886" w:type="dxa"/>
          </w:tcPr>
          <w:p w14:paraId="635DAC18" w14:textId="299761F7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144</w:t>
            </w:r>
          </w:p>
        </w:tc>
      </w:tr>
      <w:tr w:rsidR="0009275F" w:rsidRPr="0009275F" w14:paraId="49A5DE26" w14:textId="377EFAEB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1484E730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NETWORK_NO_COVERAGE</w:t>
            </w:r>
          </w:p>
        </w:tc>
        <w:tc>
          <w:tcPr>
            <w:tcW w:w="1886" w:type="dxa"/>
          </w:tcPr>
          <w:p w14:paraId="63530151" w14:textId="2F96007F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145</w:t>
            </w:r>
          </w:p>
        </w:tc>
      </w:tr>
      <w:tr w:rsidR="0009275F" w:rsidRPr="0009275F" w14:paraId="195AA1C6" w14:textId="75BFBB80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1D5D24D4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NETWORK_NO_COVERAGE</w:t>
            </w:r>
          </w:p>
        </w:tc>
        <w:tc>
          <w:tcPr>
            <w:tcW w:w="1886" w:type="dxa"/>
          </w:tcPr>
          <w:p w14:paraId="2C56CC3B" w14:textId="289DD1B8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146</w:t>
            </w:r>
          </w:p>
        </w:tc>
      </w:tr>
      <w:tr w:rsidR="0009275F" w:rsidRPr="0009275F" w14:paraId="6F3763A5" w14:textId="4259734F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35C55AC1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NETWORK_NO_COVERAGE</w:t>
            </w:r>
          </w:p>
        </w:tc>
        <w:tc>
          <w:tcPr>
            <w:tcW w:w="1886" w:type="dxa"/>
          </w:tcPr>
          <w:p w14:paraId="3E85F2B5" w14:textId="4983418E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147</w:t>
            </w:r>
          </w:p>
        </w:tc>
      </w:tr>
      <w:tr w:rsidR="0009275F" w:rsidRPr="0009275F" w14:paraId="284F2C4A" w14:textId="0A0E7552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2272C729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NETWORK_LIMITED_COVERAGE</w:t>
            </w:r>
          </w:p>
        </w:tc>
        <w:tc>
          <w:tcPr>
            <w:tcW w:w="1886" w:type="dxa"/>
          </w:tcPr>
          <w:p w14:paraId="6E3AE97F" w14:textId="4B76C9E3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148</w:t>
            </w:r>
          </w:p>
        </w:tc>
      </w:tr>
      <w:tr w:rsidR="0009275F" w:rsidRPr="0009275F" w14:paraId="17216C97" w14:textId="0585079A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6AB0AE73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lastRenderedPageBreak/>
              <w:t>AVAS_ON + NETWORK_LIMITED_COVERAGE</w:t>
            </w:r>
          </w:p>
        </w:tc>
        <w:tc>
          <w:tcPr>
            <w:tcW w:w="1886" w:type="dxa"/>
          </w:tcPr>
          <w:p w14:paraId="13EE6580" w14:textId="272BF97C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149</w:t>
            </w:r>
          </w:p>
        </w:tc>
      </w:tr>
      <w:tr w:rsidR="0009275F" w:rsidRPr="0009275F" w14:paraId="681A69FC" w14:textId="0D3DB426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1FDC78FE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NETWORK_LIMITED_COVERAGE</w:t>
            </w:r>
          </w:p>
        </w:tc>
        <w:tc>
          <w:tcPr>
            <w:tcW w:w="1886" w:type="dxa"/>
          </w:tcPr>
          <w:p w14:paraId="32DCF324" w14:textId="5D0ED2BA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150</w:t>
            </w:r>
          </w:p>
        </w:tc>
      </w:tr>
      <w:tr w:rsidR="0009275F" w:rsidRPr="0009275F" w14:paraId="08428CE1" w14:textId="6B935B65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14C5EDDA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NETWORK_LIMITED_COVERAGE</w:t>
            </w:r>
          </w:p>
        </w:tc>
        <w:tc>
          <w:tcPr>
            <w:tcW w:w="1886" w:type="dxa"/>
          </w:tcPr>
          <w:p w14:paraId="7F2BD977" w14:textId="1CB70AC1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151</w:t>
            </w:r>
          </w:p>
        </w:tc>
      </w:tr>
      <w:tr w:rsidR="0009275F" w:rsidRPr="0009275F" w14:paraId="45189B58" w14:textId="44529299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71898DFA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NETWORK_NO_COVERAGE + NETWORK_LIMITED_COVERAGE</w:t>
            </w:r>
          </w:p>
        </w:tc>
        <w:tc>
          <w:tcPr>
            <w:tcW w:w="1886" w:type="dxa"/>
          </w:tcPr>
          <w:p w14:paraId="29185012" w14:textId="35245825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152</w:t>
            </w:r>
          </w:p>
        </w:tc>
      </w:tr>
      <w:tr w:rsidR="0009275F" w:rsidRPr="0009275F" w14:paraId="361F4DA5" w14:textId="4F08909F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5EBDE5A2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NETWORK_NO_COVERAGE + NETWORK_LIMITED_COVERAGE</w:t>
            </w:r>
          </w:p>
        </w:tc>
        <w:tc>
          <w:tcPr>
            <w:tcW w:w="1886" w:type="dxa"/>
          </w:tcPr>
          <w:p w14:paraId="21ADD515" w14:textId="4E56489A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153</w:t>
            </w:r>
          </w:p>
        </w:tc>
      </w:tr>
      <w:tr w:rsidR="0009275F" w:rsidRPr="0009275F" w14:paraId="4B66311B" w14:textId="3A951E74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18F007C1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NETWORK_NO_COVERAGE + NETWORK_LIMITED_COVERAGE</w:t>
            </w:r>
          </w:p>
        </w:tc>
        <w:tc>
          <w:tcPr>
            <w:tcW w:w="1886" w:type="dxa"/>
          </w:tcPr>
          <w:p w14:paraId="7EB7391B" w14:textId="5F2C0885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154</w:t>
            </w:r>
          </w:p>
        </w:tc>
      </w:tr>
      <w:tr w:rsidR="0009275F" w:rsidRPr="0009275F" w14:paraId="6DD64A30" w14:textId="67A3A8F4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2A1474EC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NETWORK_NO_COVERAGE + NETWORK_LIMITED_COVERAGE</w:t>
            </w:r>
          </w:p>
        </w:tc>
        <w:tc>
          <w:tcPr>
            <w:tcW w:w="1886" w:type="dxa"/>
          </w:tcPr>
          <w:p w14:paraId="3E8AA95B" w14:textId="374FC895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155</w:t>
            </w:r>
          </w:p>
        </w:tc>
      </w:tr>
      <w:tr w:rsidR="0009275F" w:rsidRPr="0009275F" w14:paraId="53EDEE2B" w14:textId="5D3E7FE1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169B03D0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SLOPE_UPHILL</w:t>
            </w:r>
          </w:p>
        </w:tc>
        <w:tc>
          <w:tcPr>
            <w:tcW w:w="1886" w:type="dxa"/>
          </w:tcPr>
          <w:p w14:paraId="73839E98" w14:textId="0ACED60C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156</w:t>
            </w:r>
          </w:p>
        </w:tc>
      </w:tr>
      <w:tr w:rsidR="0009275F" w:rsidRPr="0009275F" w14:paraId="49FBF481" w14:textId="010EF06E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72E4AE34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SLOPE_UPHILL</w:t>
            </w:r>
          </w:p>
        </w:tc>
        <w:tc>
          <w:tcPr>
            <w:tcW w:w="1886" w:type="dxa"/>
          </w:tcPr>
          <w:p w14:paraId="04A0D10F" w14:textId="3BF63CA3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157</w:t>
            </w:r>
          </w:p>
        </w:tc>
      </w:tr>
      <w:tr w:rsidR="0009275F" w:rsidRPr="0009275F" w14:paraId="73EDC8E4" w14:textId="36BE704D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643582F4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SLOPE_UPHILL</w:t>
            </w:r>
          </w:p>
        </w:tc>
        <w:tc>
          <w:tcPr>
            <w:tcW w:w="1886" w:type="dxa"/>
          </w:tcPr>
          <w:p w14:paraId="745A6A69" w14:textId="70810E7B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158</w:t>
            </w:r>
          </w:p>
        </w:tc>
      </w:tr>
      <w:tr w:rsidR="0009275F" w:rsidRPr="0009275F" w14:paraId="5A92CC8C" w14:textId="32B57961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464B874F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SLOPE_UPHILL</w:t>
            </w:r>
          </w:p>
        </w:tc>
        <w:tc>
          <w:tcPr>
            <w:tcW w:w="1886" w:type="dxa"/>
          </w:tcPr>
          <w:p w14:paraId="6A1089BC" w14:textId="221579A6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159</w:t>
            </w:r>
          </w:p>
        </w:tc>
      </w:tr>
      <w:tr w:rsidR="0009275F" w:rsidRPr="0009275F" w14:paraId="34F7D353" w14:textId="1543D76D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2DE49368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NETWORK_NO_COVERAGE + SLOPE_UPHILL</w:t>
            </w:r>
          </w:p>
        </w:tc>
        <w:tc>
          <w:tcPr>
            <w:tcW w:w="1886" w:type="dxa"/>
          </w:tcPr>
          <w:p w14:paraId="458A5208" w14:textId="2CE89D9D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160</w:t>
            </w:r>
          </w:p>
        </w:tc>
      </w:tr>
      <w:tr w:rsidR="0009275F" w:rsidRPr="0009275F" w14:paraId="469FDBC9" w14:textId="75133D05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2D663F87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NETWORK_NO_COVERAGE + SLOPE_UPHILL</w:t>
            </w:r>
          </w:p>
        </w:tc>
        <w:tc>
          <w:tcPr>
            <w:tcW w:w="1886" w:type="dxa"/>
          </w:tcPr>
          <w:p w14:paraId="68E8A94F" w14:textId="72F34E5F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161</w:t>
            </w:r>
          </w:p>
        </w:tc>
      </w:tr>
      <w:tr w:rsidR="0009275F" w:rsidRPr="0009275F" w14:paraId="43722720" w14:textId="1AF58A7B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35E8EA52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NETWORK_NO_COVERAGE + SLOPE_UPHILL</w:t>
            </w:r>
          </w:p>
        </w:tc>
        <w:tc>
          <w:tcPr>
            <w:tcW w:w="1886" w:type="dxa"/>
          </w:tcPr>
          <w:p w14:paraId="5C3D0C2B" w14:textId="7B129782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162</w:t>
            </w:r>
          </w:p>
        </w:tc>
      </w:tr>
      <w:tr w:rsidR="0009275F" w:rsidRPr="0009275F" w14:paraId="267703CD" w14:textId="0035BB3D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65DB3B18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NETWORK_NO_COVERAGE + SLOPE_UPHILL</w:t>
            </w:r>
          </w:p>
        </w:tc>
        <w:tc>
          <w:tcPr>
            <w:tcW w:w="1886" w:type="dxa"/>
          </w:tcPr>
          <w:p w14:paraId="4196F9D2" w14:textId="134B3FF4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163</w:t>
            </w:r>
          </w:p>
        </w:tc>
      </w:tr>
      <w:tr w:rsidR="0009275F" w:rsidRPr="0009275F" w14:paraId="76CF880E" w14:textId="085A429E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3E16412F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NETWORK_LIMITED_COVERAGE + SLOPE_UPHILL</w:t>
            </w:r>
          </w:p>
        </w:tc>
        <w:tc>
          <w:tcPr>
            <w:tcW w:w="1886" w:type="dxa"/>
          </w:tcPr>
          <w:p w14:paraId="4C459CAF" w14:textId="48E13281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164</w:t>
            </w:r>
          </w:p>
        </w:tc>
      </w:tr>
      <w:tr w:rsidR="0009275F" w:rsidRPr="0009275F" w14:paraId="600945CC" w14:textId="4F98B9E3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23CF3AA3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NETWORK_LIMITED_COVERAGE + SLOPE_UPHILL</w:t>
            </w:r>
          </w:p>
        </w:tc>
        <w:tc>
          <w:tcPr>
            <w:tcW w:w="1886" w:type="dxa"/>
          </w:tcPr>
          <w:p w14:paraId="7047736D" w14:textId="025B67EB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165</w:t>
            </w:r>
          </w:p>
        </w:tc>
      </w:tr>
      <w:tr w:rsidR="0009275F" w:rsidRPr="0009275F" w14:paraId="42DC64C3" w14:textId="3909CC8F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26AC80F8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NETWORK_LIMITED_COVERAGE + SLOPE_UPHILL</w:t>
            </w:r>
          </w:p>
        </w:tc>
        <w:tc>
          <w:tcPr>
            <w:tcW w:w="1886" w:type="dxa"/>
          </w:tcPr>
          <w:p w14:paraId="03B6DEB4" w14:textId="07AE48D0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166</w:t>
            </w:r>
          </w:p>
        </w:tc>
      </w:tr>
      <w:tr w:rsidR="0009275F" w:rsidRPr="0009275F" w14:paraId="018932EC" w14:textId="41C178BB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0A448404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NETWORK_LIMITED_COVERAGE + SLOPE_UPHILL</w:t>
            </w:r>
          </w:p>
        </w:tc>
        <w:tc>
          <w:tcPr>
            <w:tcW w:w="1886" w:type="dxa"/>
          </w:tcPr>
          <w:p w14:paraId="6C857893" w14:textId="442C0E02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167</w:t>
            </w:r>
          </w:p>
        </w:tc>
      </w:tr>
      <w:tr w:rsidR="0009275F" w:rsidRPr="0009275F" w14:paraId="5C00E5D5" w14:textId="0B209BA3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69AAE430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NETWORK_NO_COVERAGE + NETWORK_LIMITED_COVERAGE + SLOPE_UPHILL</w:t>
            </w:r>
          </w:p>
        </w:tc>
        <w:tc>
          <w:tcPr>
            <w:tcW w:w="1886" w:type="dxa"/>
          </w:tcPr>
          <w:p w14:paraId="6FB3E5E1" w14:textId="69224745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168</w:t>
            </w:r>
          </w:p>
        </w:tc>
      </w:tr>
      <w:tr w:rsidR="0009275F" w:rsidRPr="0009275F" w14:paraId="43DEAEAD" w14:textId="6DFF6FE2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6166E7FD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NETWORK_NO_COVERAGE + NETWORK_LIMITED_COVERAGE + SLOPE_UPHILL</w:t>
            </w:r>
          </w:p>
        </w:tc>
        <w:tc>
          <w:tcPr>
            <w:tcW w:w="1886" w:type="dxa"/>
          </w:tcPr>
          <w:p w14:paraId="49109DD1" w14:textId="631509D7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169</w:t>
            </w:r>
          </w:p>
        </w:tc>
      </w:tr>
      <w:tr w:rsidR="0009275F" w:rsidRPr="0009275F" w14:paraId="27005526" w14:textId="33FBCA6E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39A917BC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NETWORK_NO_COVERAGE + NETWORK_LIMITED_COVERAGE + SLOPE_UPHILL</w:t>
            </w:r>
          </w:p>
        </w:tc>
        <w:tc>
          <w:tcPr>
            <w:tcW w:w="1886" w:type="dxa"/>
          </w:tcPr>
          <w:p w14:paraId="503B15F7" w14:textId="39276CE6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170</w:t>
            </w:r>
          </w:p>
        </w:tc>
      </w:tr>
      <w:tr w:rsidR="0009275F" w:rsidRPr="0009275F" w14:paraId="093958D8" w14:textId="3645B32F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78F279D8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NETWORK_NO_COVERAGE + NETWORK_LIMITED_COVERAGE + SLOPE_UPHILL</w:t>
            </w:r>
          </w:p>
        </w:tc>
        <w:tc>
          <w:tcPr>
            <w:tcW w:w="1886" w:type="dxa"/>
          </w:tcPr>
          <w:p w14:paraId="2CC143E4" w14:textId="38898DB2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171</w:t>
            </w:r>
          </w:p>
        </w:tc>
      </w:tr>
      <w:tr w:rsidR="0009275F" w:rsidRPr="0009275F" w14:paraId="37FFDC1A" w14:textId="0575726C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68EBC560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lastRenderedPageBreak/>
              <w:t>SLOPE_DOWNHILL</w:t>
            </w:r>
          </w:p>
        </w:tc>
        <w:tc>
          <w:tcPr>
            <w:tcW w:w="1886" w:type="dxa"/>
          </w:tcPr>
          <w:p w14:paraId="43443519" w14:textId="100DACD9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172</w:t>
            </w:r>
          </w:p>
        </w:tc>
      </w:tr>
      <w:tr w:rsidR="0009275F" w:rsidRPr="0009275F" w14:paraId="61F45F2E" w14:textId="4C5E9F19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6BE59790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SLOPE_DOWNHILL</w:t>
            </w:r>
          </w:p>
        </w:tc>
        <w:tc>
          <w:tcPr>
            <w:tcW w:w="1886" w:type="dxa"/>
          </w:tcPr>
          <w:p w14:paraId="1C9E6E1C" w14:textId="77ACC9BC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173</w:t>
            </w:r>
          </w:p>
        </w:tc>
      </w:tr>
      <w:tr w:rsidR="0009275F" w:rsidRPr="0009275F" w14:paraId="7028A6DD" w14:textId="58500B99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149D4339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SLOPE_DOWNHILL</w:t>
            </w:r>
          </w:p>
        </w:tc>
        <w:tc>
          <w:tcPr>
            <w:tcW w:w="1886" w:type="dxa"/>
          </w:tcPr>
          <w:p w14:paraId="74235E00" w14:textId="3AC42762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174</w:t>
            </w:r>
          </w:p>
        </w:tc>
      </w:tr>
      <w:tr w:rsidR="0009275F" w:rsidRPr="0009275F" w14:paraId="6FA18D1C" w14:textId="6A4D7286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3DD0001F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SLOPE_DOWNHILL</w:t>
            </w:r>
          </w:p>
        </w:tc>
        <w:tc>
          <w:tcPr>
            <w:tcW w:w="1886" w:type="dxa"/>
          </w:tcPr>
          <w:p w14:paraId="48326A81" w14:textId="1227BEA2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175</w:t>
            </w:r>
          </w:p>
        </w:tc>
      </w:tr>
      <w:tr w:rsidR="0009275F" w:rsidRPr="0009275F" w14:paraId="12D07CE6" w14:textId="111DB609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1A4CE3EB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NETWORK_NO_COVERAGE + SLOPE_DOWNHILL</w:t>
            </w:r>
          </w:p>
        </w:tc>
        <w:tc>
          <w:tcPr>
            <w:tcW w:w="1886" w:type="dxa"/>
          </w:tcPr>
          <w:p w14:paraId="3D833888" w14:textId="19C91323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176</w:t>
            </w:r>
          </w:p>
        </w:tc>
      </w:tr>
      <w:tr w:rsidR="0009275F" w:rsidRPr="0009275F" w14:paraId="7928C609" w14:textId="2FE8A59C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32E0E7C9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NETWORK_NO_COVERAGE + SLOPE_DOWNHILL</w:t>
            </w:r>
          </w:p>
        </w:tc>
        <w:tc>
          <w:tcPr>
            <w:tcW w:w="1886" w:type="dxa"/>
          </w:tcPr>
          <w:p w14:paraId="5B0CF541" w14:textId="51EFE7BA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177</w:t>
            </w:r>
          </w:p>
        </w:tc>
      </w:tr>
      <w:tr w:rsidR="0009275F" w:rsidRPr="0009275F" w14:paraId="23ACDE33" w14:textId="5151DE6B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02D44021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NETWORK_NO_COVERAGE + SLOPE_DOWNHILL</w:t>
            </w:r>
          </w:p>
        </w:tc>
        <w:tc>
          <w:tcPr>
            <w:tcW w:w="1886" w:type="dxa"/>
          </w:tcPr>
          <w:p w14:paraId="2682638A" w14:textId="7B99A561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178</w:t>
            </w:r>
          </w:p>
        </w:tc>
      </w:tr>
      <w:tr w:rsidR="0009275F" w:rsidRPr="0009275F" w14:paraId="146FC38E" w14:textId="2ADDFA1A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3C1889EB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NETWORK_NO_COVERAGE + SLOPE_DOWNHILL</w:t>
            </w:r>
          </w:p>
        </w:tc>
        <w:tc>
          <w:tcPr>
            <w:tcW w:w="1886" w:type="dxa"/>
          </w:tcPr>
          <w:p w14:paraId="47C7E2D8" w14:textId="506A8022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179</w:t>
            </w:r>
          </w:p>
        </w:tc>
      </w:tr>
      <w:tr w:rsidR="0009275F" w:rsidRPr="0009275F" w14:paraId="7CFE982A" w14:textId="7823E013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10969C80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NETWORK_LIMITED_COVERAGE + SLOPE_DOWNHILL</w:t>
            </w:r>
          </w:p>
        </w:tc>
        <w:tc>
          <w:tcPr>
            <w:tcW w:w="1886" w:type="dxa"/>
          </w:tcPr>
          <w:p w14:paraId="3B3C0268" w14:textId="20C288F9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180</w:t>
            </w:r>
          </w:p>
        </w:tc>
      </w:tr>
      <w:tr w:rsidR="0009275F" w:rsidRPr="0009275F" w14:paraId="23AFACCD" w14:textId="383DAD75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4D71D971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NETWORK_LIMITED_COVERAGE + SLOPE_DOWNHILL</w:t>
            </w:r>
          </w:p>
        </w:tc>
        <w:tc>
          <w:tcPr>
            <w:tcW w:w="1886" w:type="dxa"/>
          </w:tcPr>
          <w:p w14:paraId="7C50B5FF" w14:textId="620D6C28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181</w:t>
            </w:r>
          </w:p>
        </w:tc>
      </w:tr>
      <w:tr w:rsidR="0009275F" w:rsidRPr="0009275F" w14:paraId="1F33C968" w14:textId="3909B0D8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7C212921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NETWORK_LIMITED_COVERAGE + SLOPE_DOWNHILL</w:t>
            </w:r>
          </w:p>
        </w:tc>
        <w:tc>
          <w:tcPr>
            <w:tcW w:w="1886" w:type="dxa"/>
          </w:tcPr>
          <w:p w14:paraId="52E1C3D1" w14:textId="37FB211C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182</w:t>
            </w:r>
          </w:p>
        </w:tc>
      </w:tr>
      <w:tr w:rsidR="0009275F" w:rsidRPr="0009275F" w14:paraId="2B1E7C24" w14:textId="6EDD21D4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5B5D7355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NETWORK_LIMITED_COVERAGE + SLOPE_DOWNHILL</w:t>
            </w:r>
          </w:p>
        </w:tc>
        <w:tc>
          <w:tcPr>
            <w:tcW w:w="1886" w:type="dxa"/>
          </w:tcPr>
          <w:p w14:paraId="4799F650" w14:textId="3831FC33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183</w:t>
            </w:r>
          </w:p>
        </w:tc>
      </w:tr>
      <w:tr w:rsidR="0009275F" w:rsidRPr="0009275F" w14:paraId="00AC0285" w14:textId="08A471EC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03D0E9F5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NETWORK_NO_COVERAGE + NETWORK_LIMITED_COVERAGE + SLOPE_DOWNHILL</w:t>
            </w:r>
          </w:p>
        </w:tc>
        <w:tc>
          <w:tcPr>
            <w:tcW w:w="1886" w:type="dxa"/>
          </w:tcPr>
          <w:p w14:paraId="0EF239AC" w14:textId="70A4FFE0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184</w:t>
            </w:r>
          </w:p>
        </w:tc>
      </w:tr>
      <w:tr w:rsidR="0009275F" w:rsidRPr="0009275F" w14:paraId="11707964" w14:textId="1FD6D58E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5289F45D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NETWORK_NO_COVERAGE + NETWORK_LIMITED_COVERAGE + SLOPE_DOWNHILL</w:t>
            </w:r>
          </w:p>
        </w:tc>
        <w:tc>
          <w:tcPr>
            <w:tcW w:w="1886" w:type="dxa"/>
          </w:tcPr>
          <w:p w14:paraId="459EE274" w14:textId="04F91BEE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185</w:t>
            </w:r>
          </w:p>
        </w:tc>
      </w:tr>
      <w:tr w:rsidR="0009275F" w:rsidRPr="0009275F" w14:paraId="63B18F8F" w14:textId="0B1B5B02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1398B056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NETWORK_NO_COVERAGE + NETWORK_LIMITED_COVERAGE + SLOPE_DOWNHILL</w:t>
            </w:r>
          </w:p>
        </w:tc>
        <w:tc>
          <w:tcPr>
            <w:tcW w:w="1886" w:type="dxa"/>
          </w:tcPr>
          <w:p w14:paraId="05A35A35" w14:textId="63B12E22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186</w:t>
            </w:r>
          </w:p>
        </w:tc>
      </w:tr>
      <w:tr w:rsidR="0009275F" w:rsidRPr="0009275F" w14:paraId="28B9951F" w14:textId="2E909761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1C69FA71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NETWORK_NO_COVERAGE + NETWORK_LIMITED_COVERAGE + SLOPE_DOWNHILL</w:t>
            </w:r>
          </w:p>
        </w:tc>
        <w:tc>
          <w:tcPr>
            <w:tcW w:w="1886" w:type="dxa"/>
          </w:tcPr>
          <w:p w14:paraId="2C52B106" w14:textId="1F43C2CB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187</w:t>
            </w:r>
          </w:p>
        </w:tc>
      </w:tr>
      <w:tr w:rsidR="0009275F" w:rsidRPr="0009275F" w14:paraId="7EC74270" w14:textId="7C23BD88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2FD7A44F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SLOPE_UPHILL + SLOPE_DOWNHILL</w:t>
            </w:r>
          </w:p>
        </w:tc>
        <w:tc>
          <w:tcPr>
            <w:tcW w:w="1886" w:type="dxa"/>
          </w:tcPr>
          <w:p w14:paraId="60C79A44" w14:textId="0594A391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188</w:t>
            </w:r>
          </w:p>
        </w:tc>
      </w:tr>
      <w:tr w:rsidR="0009275F" w:rsidRPr="0009275F" w14:paraId="17085C5D" w14:textId="4534F798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4325AA70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SLOPE_UPHILL + SLOPE_DOWNHILL</w:t>
            </w:r>
          </w:p>
        </w:tc>
        <w:tc>
          <w:tcPr>
            <w:tcW w:w="1886" w:type="dxa"/>
          </w:tcPr>
          <w:p w14:paraId="1DF02BF6" w14:textId="32539F88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189</w:t>
            </w:r>
          </w:p>
        </w:tc>
      </w:tr>
      <w:tr w:rsidR="0009275F" w:rsidRPr="0009275F" w14:paraId="1FA78423" w14:textId="7D139A63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4D610FCA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SLOPE_UPHILL + SLOPE_DOWNHILL</w:t>
            </w:r>
          </w:p>
        </w:tc>
        <w:tc>
          <w:tcPr>
            <w:tcW w:w="1886" w:type="dxa"/>
          </w:tcPr>
          <w:p w14:paraId="42A7CC0C" w14:textId="4D1C048A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190</w:t>
            </w:r>
          </w:p>
        </w:tc>
      </w:tr>
      <w:tr w:rsidR="0009275F" w:rsidRPr="0009275F" w14:paraId="239FB8AC" w14:textId="257214C1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212BAD2F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SLOPE_UPHILL + SLOPE_DOWNHILL</w:t>
            </w:r>
          </w:p>
        </w:tc>
        <w:tc>
          <w:tcPr>
            <w:tcW w:w="1886" w:type="dxa"/>
          </w:tcPr>
          <w:p w14:paraId="08B36133" w14:textId="46E6FDB2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191</w:t>
            </w:r>
          </w:p>
        </w:tc>
      </w:tr>
      <w:tr w:rsidR="0009275F" w:rsidRPr="0009275F" w14:paraId="6DAAD2F9" w14:textId="3556C551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59CB7741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NETWORK_NO_COVERAGE + SLOPE_UPHILL + SLOPE_DOWNHILL</w:t>
            </w:r>
          </w:p>
        </w:tc>
        <w:tc>
          <w:tcPr>
            <w:tcW w:w="1886" w:type="dxa"/>
          </w:tcPr>
          <w:p w14:paraId="1BFD361F" w14:textId="269F6E28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192</w:t>
            </w:r>
          </w:p>
        </w:tc>
      </w:tr>
      <w:tr w:rsidR="0009275F" w:rsidRPr="0009275F" w14:paraId="6BA30927" w14:textId="13C65E54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5ACC5343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NETWORK_NO_COVERAGE + SLOPE_UPHILL + SLOPE_DOWNHILL</w:t>
            </w:r>
          </w:p>
        </w:tc>
        <w:tc>
          <w:tcPr>
            <w:tcW w:w="1886" w:type="dxa"/>
          </w:tcPr>
          <w:p w14:paraId="381C835E" w14:textId="4D51BBDD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193</w:t>
            </w:r>
          </w:p>
        </w:tc>
      </w:tr>
      <w:tr w:rsidR="0009275F" w:rsidRPr="0009275F" w14:paraId="56F8CDE5" w14:textId="4FF6B99A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53FE1F04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NETWORK_NO_COVERAGE + SLOPE_UPHILL + SLOPE_DOWNHILL</w:t>
            </w:r>
          </w:p>
        </w:tc>
        <w:tc>
          <w:tcPr>
            <w:tcW w:w="1886" w:type="dxa"/>
          </w:tcPr>
          <w:p w14:paraId="4AAF33AB" w14:textId="53A0E420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194</w:t>
            </w:r>
          </w:p>
        </w:tc>
      </w:tr>
      <w:tr w:rsidR="0009275F" w:rsidRPr="0009275F" w14:paraId="2A2B12F0" w14:textId="41DD9443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674A5851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lastRenderedPageBreak/>
              <w:t>AVAS_ON + INTERIOR_LIGHT_ON + NETWORK_NO_COVERAGE + SLOPE_UPHILL + SLOPE_DOWNHILL</w:t>
            </w:r>
          </w:p>
        </w:tc>
        <w:tc>
          <w:tcPr>
            <w:tcW w:w="1886" w:type="dxa"/>
          </w:tcPr>
          <w:p w14:paraId="397416BA" w14:textId="5E5C8D78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195</w:t>
            </w:r>
          </w:p>
        </w:tc>
      </w:tr>
      <w:tr w:rsidR="0009275F" w:rsidRPr="0009275F" w14:paraId="29B9363A" w14:textId="111DC286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0F4A1FF8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NETWORK_LIMITED_COVERAGE + SLOPE_UPHILL + SLOPE_DOWNHILL</w:t>
            </w:r>
          </w:p>
        </w:tc>
        <w:tc>
          <w:tcPr>
            <w:tcW w:w="1886" w:type="dxa"/>
          </w:tcPr>
          <w:p w14:paraId="3D905686" w14:textId="1FAC1960" w:rsidR="0009275F" w:rsidRPr="0009275F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196</w:t>
            </w:r>
          </w:p>
        </w:tc>
      </w:tr>
      <w:tr w:rsidR="0009275F" w:rsidRPr="0009275F" w14:paraId="31B9790D" w14:textId="7CBB2DBF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69A673E8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NETWORK_LIMITED_COVERAGE + SLOPE_UPHILL + SLOPE_DOWNHILL</w:t>
            </w:r>
          </w:p>
        </w:tc>
        <w:tc>
          <w:tcPr>
            <w:tcW w:w="1886" w:type="dxa"/>
          </w:tcPr>
          <w:p w14:paraId="6B64A328" w14:textId="2856371E" w:rsidR="0009275F" w:rsidRPr="0009275F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197</w:t>
            </w:r>
          </w:p>
        </w:tc>
      </w:tr>
      <w:tr w:rsidR="000D044D" w:rsidRPr="000D044D" w14:paraId="5FA4C324" w14:textId="5B16B310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6257DC21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NETWORK_LIMITED_COVERAGE + SLOPE_UPHILL + SLOPE_DOWNHILL</w:t>
            </w:r>
          </w:p>
        </w:tc>
        <w:tc>
          <w:tcPr>
            <w:tcW w:w="1886" w:type="dxa"/>
          </w:tcPr>
          <w:p w14:paraId="7A752933" w14:textId="0E8D3911" w:rsidR="0009275F" w:rsidRPr="000D044D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198</w:t>
            </w:r>
          </w:p>
        </w:tc>
      </w:tr>
      <w:tr w:rsidR="000D044D" w:rsidRPr="000D044D" w14:paraId="49C1C15C" w14:textId="0A927D59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6094DBD1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NETWORK_LIMITED_COVERAGE + SLOPE_UPHILL + SLOPE_DOWNHILL</w:t>
            </w:r>
          </w:p>
        </w:tc>
        <w:tc>
          <w:tcPr>
            <w:tcW w:w="1886" w:type="dxa"/>
          </w:tcPr>
          <w:p w14:paraId="3F597010" w14:textId="5AD2F95F" w:rsidR="0009275F" w:rsidRPr="000D044D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199</w:t>
            </w:r>
          </w:p>
        </w:tc>
      </w:tr>
      <w:tr w:rsidR="000D044D" w:rsidRPr="000D044D" w14:paraId="62A69345" w14:textId="06E56525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5A434B24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NETWORK_NO_COVERAGE + NETWORK_LIMITED_COVERAGE + SLOPE_UPHILL + SLOPE_DOWNHILL</w:t>
            </w:r>
          </w:p>
        </w:tc>
        <w:tc>
          <w:tcPr>
            <w:tcW w:w="1886" w:type="dxa"/>
          </w:tcPr>
          <w:p w14:paraId="057A47CC" w14:textId="6AB59431" w:rsidR="0009275F" w:rsidRPr="000D044D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200</w:t>
            </w:r>
          </w:p>
        </w:tc>
      </w:tr>
      <w:tr w:rsidR="000D044D" w:rsidRPr="000D044D" w14:paraId="4E7392FA" w14:textId="4402DAF4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033CCC3B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NETWORK_NO_COVERAGE + NETWORK_LIMITED_COVERAGE + SLOPE_UPHILL + SLOPE_DOWNHILL</w:t>
            </w:r>
          </w:p>
        </w:tc>
        <w:tc>
          <w:tcPr>
            <w:tcW w:w="1886" w:type="dxa"/>
          </w:tcPr>
          <w:p w14:paraId="70587540" w14:textId="5302FE1B" w:rsidR="0009275F" w:rsidRPr="000D044D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201</w:t>
            </w:r>
          </w:p>
        </w:tc>
      </w:tr>
      <w:tr w:rsidR="000D044D" w:rsidRPr="000D044D" w14:paraId="4D07A883" w14:textId="770CA2BA" w:rsidTr="0009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5089AEE7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INTERIOR_LIGHT_ON + NETWORK_NO_COVERAGE + NETWORK_LIMITED_COVERAGE + SLOPE_UPHILL + SLOPE_DOWNHILL</w:t>
            </w:r>
          </w:p>
        </w:tc>
        <w:tc>
          <w:tcPr>
            <w:tcW w:w="1886" w:type="dxa"/>
          </w:tcPr>
          <w:p w14:paraId="1A94F745" w14:textId="34DB37A3" w:rsidR="0009275F" w:rsidRPr="000D044D" w:rsidRDefault="0009275F" w:rsidP="0009275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202</w:t>
            </w:r>
          </w:p>
        </w:tc>
      </w:tr>
      <w:tr w:rsidR="000D044D" w:rsidRPr="000D044D" w14:paraId="3F1B4232" w14:textId="322D2EED" w:rsidTr="0009275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noWrap/>
            <w:hideMark/>
          </w:tcPr>
          <w:p w14:paraId="42A13FD9" w14:textId="77777777" w:rsidR="0009275F" w:rsidRPr="0009275F" w:rsidRDefault="0009275F" w:rsidP="0009275F">
            <w:pPr>
              <w:spacing w:after="0"/>
              <w:jc w:val="left"/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b w:val="0"/>
                <w:bCs w:val="0"/>
                <w:color w:val="538135" w:themeColor="accent6" w:themeShade="BF"/>
                <w:lang w:eastAsia="fr-FR"/>
              </w:rPr>
              <w:t>AVAS_ON + INTERIOR_LIGHT_ON + NETWORK_NO_COVERAGE + NETWORK_LIMITED_COVERAGE + SLOPE_UPHILL + SLOPE_DOWNHILL</w:t>
            </w:r>
          </w:p>
        </w:tc>
        <w:tc>
          <w:tcPr>
            <w:tcW w:w="1886" w:type="dxa"/>
          </w:tcPr>
          <w:p w14:paraId="03E22DEB" w14:textId="58F23C48" w:rsidR="0009275F" w:rsidRPr="000D044D" w:rsidRDefault="0009275F" w:rsidP="0009275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538135" w:themeColor="accent6" w:themeShade="BF"/>
                <w:lang w:eastAsia="fr-FR"/>
              </w:rPr>
            </w:pPr>
            <w:r w:rsidRPr="0009275F">
              <w:rPr>
                <w:rFonts w:eastAsia="Times New Roman" w:cs="Calibri"/>
                <w:color w:val="538135" w:themeColor="accent6" w:themeShade="BF"/>
                <w:lang w:eastAsia="fr-FR"/>
              </w:rPr>
              <w:t>203</w:t>
            </w:r>
          </w:p>
        </w:tc>
      </w:tr>
    </w:tbl>
    <w:p w14:paraId="5AFF0CB5" w14:textId="77777777" w:rsidR="00807673" w:rsidRDefault="00807673" w:rsidP="00807673">
      <w:bookmarkStart w:id="140" w:name="_Toc196260941"/>
    </w:p>
    <w:p w14:paraId="5C9C0F75" w14:textId="0137F6AD" w:rsidR="00A80DAB" w:rsidRDefault="00B60E85" w:rsidP="00B60E85">
      <w:pPr>
        <w:pStyle w:val="Titre1"/>
        <w:rPr>
          <w:rFonts w:asciiTheme="minorHAnsi" w:hAnsiTheme="minorHAnsi" w:cstheme="minorHAnsi"/>
        </w:rPr>
      </w:pPr>
      <w:r w:rsidRPr="00B60E85">
        <w:rPr>
          <w:rFonts w:asciiTheme="minorHAnsi" w:hAnsiTheme="minorHAnsi" w:cstheme="minorHAnsi"/>
        </w:rPr>
        <w:t>Structure des données</w:t>
      </w:r>
      <w:bookmarkEnd w:id="140"/>
    </w:p>
    <w:p w14:paraId="67B68567" w14:textId="77777777" w:rsidR="00A323D4" w:rsidRDefault="00BE53A5" w:rsidP="00BE53A5">
      <w:r>
        <w:t xml:space="preserve">Le référentiel </w:t>
      </w:r>
      <w:r w:rsidR="00A323D4">
        <w:t>topologie envoyée</w:t>
      </w:r>
      <w:r>
        <w:t xml:space="preserve"> à l’AD</w:t>
      </w:r>
      <w:r w:rsidR="00A323D4">
        <w:t xml:space="preserve">, se structure de la façon : </w:t>
      </w:r>
    </w:p>
    <w:p w14:paraId="05266ACB" w14:textId="10E31A98" w:rsidR="00BE53A5" w:rsidRDefault="00A323D4" w:rsidP="00E6600D">
      <w:pPr>
        <w:pStyle w:val="Paragraphedeliste"/>
        <w:numPr>
          <w:ilvl w:val="0"/>
          <w:numId w:val="6"/>
        </w:numPr>
      </w:pPr>
      <w:r>
        <w:t>Une première partie l</w:t>
      </w:r>
      <w:ins w:id="141" w:author="MAHMOUD Mohamed-Ali" w:date="2025-05-11T20:46:00Z">
        <w:r w:rsidR="00174B4D">
          <w:t xml:space="preserve">es propriétés </w:t>
        </w:r>
      </w:ins>
      <w:ins w:id="142" w:author="MAHMOUD Mohamed-Ali" w:date="2025-05-11T20:48:00Z">
        <w:r w:rsidR="00502BEC">
          <w:t>suivan</w:t>
        </w:r>
      </w:ins>
      <w:ins w:id="143" w:author="MAHMOUD Mohamed-Ali" w:date="2025-05-11T20:49:00Z">
        <w:r w:rsidR="00502BEC">
          <w:t xml:space="preserve">tes id, </w:t>
        </w:r>
        <w:proofErr w:type="spellStart"/>
        <w:r w:rsidR="00502BEC">
          <w:t>name</w:t>
        </w:r>
        <w:proofErr w:type="spellEnd"/>
        <w:r w:rsidR="00502BEC">
          <w:t xml:space="preserve">, description et </w:t>
        </w:r>
        <w:proofErr w:type="spellStart"/>
        <w:r w:rsidR="00502BEC">
          <w:t>versionRT</w:t>
        </w:r>
      </w:ins>
      <w:proofErr w:type="spellEnd"/>
      <w:del w:id="144" w:author="MAHMOUD Mohamed-Ali" w:date="2025-05-11T20:46:00Z">
        <w:r w:rsidDel="00174B4D">
          <w:delText>a liste</w:delText>
        </w:r>
        <w:r w:rsidDel="00C60145">
          <w:delText xml:space="preserve"> complète des arcs ‘edges’</w:delText>
        </w:r>
      </w:del>
    </w:p>
    <w:p w14:paraId="56F79428" w14:textId="27A9B0D7" w:rsidR="00A323D4" w:rsidRDefault="00A323D4" w:rsidP="00E6600D">
      <w:pPr>
        <w:pStyle w:val="Paragraphedeliste"/>
        <w:numPr>
          <w:ilvl w:val="0"/>
          <w:numId w:val="6"/>
        </w:numPr>
      </w:pPr>
      <w:r>
        <w:t>Une deuxième partie de la liste complète des</w:t>
      </w:r>
      <w:ins w:id="145" w:author="MAHMOUD Mohamed-Ali" w:date="2025-05-11T20:49:00Z">
        <w:r w:rsidR="00DA3E84">
          <w:t xml:space="preserve"> arcs ‘</w:t>
        </w:r>
        <w:proofErr w:type="spellStart"/>
        <w:r w:rsidR="00DA3E84">
          <w:t>edges</w:t>
        </w:r>
        <w:proofErr w:type="spellEnd"/>
        <w:r w:rsidR="00DA3E84">
          <w:t>’</w:t>
        </w:r>
      </w:ins>
      <w:del w:id="146" w:author="MAHMOUD Mohamed-Ali" w:date="2025-05-11T20:49:00Z">
        <w:r w:rsidDel="00DA3E84">
          <w:delText xml:space="preserve"> nœuds ‘nodes’</w:delText>
        </w:r>
      </w:del>
    </w:p>
    <w:p w14:paraId="6C130B18" w14:textId="64D8B4D2" w:rsidR="00A323D4" w:rsidRDefault="000A5DC4" w:rsidP="00E6600D">
      <w:pPr>
        <w:pStyle w:val="Paragraphedeliste"/>
        <w:numPr>
          <w:ilvl w:val="0"/>
          <w:numId w:val="6"/>
        </w:numPr>
      </w:pPr>
      <w:r>
        <w:t xml:space="preserve">Une troisième partie la liste des </w:t>
      </w:r>
      <w:ins w:id="147" w:author="MAHMOUD Mohamed-Ali" w:date="2025-05-11T20:49:00Z">
        <w:r w:rsidR="00DA3E84">
          <w:t>nœuds ‘</w:t>
        </w:r>
        <w:proofErr w:type="spellStart"/>
        <w:r w:rsidR="00DA3E84">
          <w:t>nodes</w:t>
        </w:r>
        <w:proofErr w:type="spellEnd"/>
        <w:r w:rsidR="00DA3E84">
          <w:t>’</w:t>
        </w:r>
      </w:ins>
      <w:del w:id="148" w:author="MAHMOUD Mohamed-Ali" w:date="2025-05-11T20:49:00Z">
        <w:r w:rsidDel="00DA3E84">
          <w:delText>‘mileStone’</w:delText>
        </w:r>
      </w:del>
    </w:p>
    <w:p w14:paraId="706D7800" w14:textId="06DF39E8" w:rsidR="000A5DC4" w:rsidRDefault="000A5DC4" w:rsidP="00E6600D">
      <w:pPr>
        <w:pStyle w:val="Paragraphedeliste"/>
        <w:numPr>
          <w:ilvl w:val="0"/>
          <w:numId w:val="6"/>
        </w:numPr>
      </w:pPr>
      <w:r>
        <w:t xml:space="preserve">Une quatrième partie la liste des </w:t>
      </w:r>
      <w:ins w:id="149" w:author="MAHMOUD Mohamed-Ali" w:date="2025-05-11T20:50:00Z">
        <w:r w:rsidR="00DA3E84">
          <w:t>‘</w:t>
        </w:r>
        <w:proofErr w:type="spellStart"/>
        <w:r w:rsidR="00DA3E84">
          <w:t>mileStone</w:t>
        </w:r>
        <w:proofErr w:type="spellEnd"/>
        <w:r w:rsidR="00DA3E84">
          <w:t>’</w:t>
        </w:r>
      </w:ins>
      <w:del w:id="150" w:author="MAHMOUD Mohamed-Ali" w:date="2025-05-11T20:50:00Z">
        <w:r w:rsidDel="00DA3E84">
          <w:delText>‘PC’</w:delText>
        </w:r>
      </w:del>
    </w:p>
    <w:p w14:paraId="12BAD703" w14:textId="4569CC08" w:rsidR="000A5DC4" w:rsidRDefault="000A5DC4" w:rsidP="00E6600D">
      <w:pPr>
        <w:pStyle w:val="Paragraphedeliste"/>
        <w:numPr>
          <w:ilvl w:val="0"/>
          <w:numId w:val="6"/>
        </w:numPr>
        <w:rPr>
          <w:ins w:id="151" w:author="MAHMOUD Mohamed-Ali" w:date="2025-05-11T13:31:00Z"/>
        </w:rPr>
      </w:pPr>
      <w:r>
        <w:t>Une cinquième partie la liste des p</w:t>
      </w:r>
      <w:ins w:id="152" w:author="MAHMOUD Mohamed-Ali" w:date="2025-05-11T20:50:00Z">
        <w:r w:rsidR="00DA3E84">
          <w:t>latef</w:t>
        </w:r>
        <w:r w:rsidR="001D246B">
          <w:t>or</w:t>
        </w:r>
        <w:r w:rsidR="00DA3E84">
          <w:t>mes de croisement</w:t>
        </w:r>
      </w:ins>
      <w:del w:id="153" w:author="MAHMOUD Mohamed-Ali" w:date="2025-05-11T20:50:00Z">
        <w:r w:rsidDel="00DA3E84">
          <w:delText>assages à niveau</w:delText>
        </w:r>
      </w:del>
      <w:r>
        <w:t xml:space="preserve"> </w:t>
      </w:r>
    </w:p>
    <w:p w14:paraId="5DC2B5BD" w14:textId="3BEBB2D7" w:rsidR="0099447E" w:rsidRDefault="003744E5" w:rsidP="00E6600D">
      <w:pPr>
        <w:pStyle w:val="Paragraphedeliste"/>
        <w:numPr>
          <w:ilvl w:val="0"/>
          <w:numId w:val="6"/>
        </w:numPr>
        <w:rPr>
          <w:ins w:id="154" w:author="MAHMOUD Mohamed-Ali" w:date="2025-05-11T20:41:00Z"/>
        </w:rPr>
      </w:pPr>
      <w:ins w:id="155" w:author="MAHMOUD Mohamed-Ali" w:date="2025-05-11T20:39:00Z">
        <w:r>
          <w:t>Une si</w:t>
        </w:r>
      </w:ins>
      <w:ins w:id="156" w:author="MAHMOUD Mohamed-Ali" w:date="2025-05-11T20:40:00Z">
        <w:r>
          <w:t xml:space="preserve">xième partie </w:t>
        </w:r>
        <w:r w:rsidR="00976B1A">
          <w:t xml:space="preserve">la liste des </w:t>
        </w:r>
      </w:ins>
      <w:ins w:id="157" w:author="MAHMOUD Mohamed-Ali" w:date="2025-05-11T20:50:00Z">
        <w:r w:rsidR="001D246B">
          <w:t xml:space="preserve">passages </w:t>
        </w:r>
      </w:ins>
      <w:ins w:id="158" w:author="MAHMOUD Mohamed-Ali" w:date="2025-05-11T20:51:00Z">
        <w:r w:rsidR="00A23F22">
          <w:t>à niveau</w:t>
        </w:r>
      </w:ins>
      <w:ins w:id="159" w:author="MAHMOUD Mohamed-Ali" w:date="2025-05-11T20:50:00Z">
        <w:r w:rsidR="001D246B">
          <w:t>.</w:t>
        </w:r>
      </w:ins>
      <w:ins w:id="160" w:author="MAHMOUD Mohamed-Ali" w:date="2025-05-11T20:41:00Z">
        <w:r w:rsidR="005360C1">
          <w:t xml:space="preserve"> </w:t>
        </w:r>
      </w:ins>
    </w:p>
    <w:p w14:paraId="137BA181" w14:textId="4A567254" w:rsidR="005360C1" w:rsidRDefault="005360C1" w:rsidP="00E6600D">
      <w:pPr>
        <w:pStyle w:val="Paragraphedeliste"/>
        <w:numPr>
          <w:ilvl w:val="0"/>
          <w:numId w:val="6"/>
        </w:numPr>
        <w:rPr>
          <w:ins w:id="161" w:author="MAHMOUD Mohamed-Ali" w:date="2025-05-11T20:42:00Z"/>
        </w:rPr>
      </w:pPr>
      <w:ins w:id="162" w:author="MAHMOUD Mohamed-Ali" w:date="2025-05-11T20:41:00Z">
        <w:r>
          <w:t xml:space="preserve">Une septième partie la liste </w:t>
        </w:r>
      </w:ins>
      <w:ins w:id="163" w:author="MAHMOUD Mohamed-Ali" w:date="2025-05-11T20:42:00Z">
        <w:r w:rsidR="00C85051">
          <w:t xml:space="preserve">des </w:t>
        </w:r>
      </w:ins>
      <w:proofErr w:type="spellStart"/>
      <w:ins w:id="164" w:author="MAHMOUD Mohamed-Ali" w:date="2025-05-11T20:51:00Z">
        <w:r w:rsidR="00A23F22">
          <w:t>safetyZones</w:t>
        </w:r>
        <w:proofErr w:type="spellEnd"/>
        <w:r w:rsidR="00A23F22">
          <w:t>.</w:t>
        </w:r>
      </w:ins>
    </w:p>
    <w:p w14:paraId="7003A11B" w14:textId="486A410E" w:rsidR="00C85051" w:rsidRDefault="00C85051" w:rsidP="00E6600D">
      <w:pPr>
        <w:pStyle w:val="Paragraphedeliste"/>
        <w:numPr>
          <w:ilvl w:val="0"/>
          <w:numId w:val="6"/>
        </w:numPr>
        <w:rPr>
          <w:ins w:id="165" w:author="MAHMOUD Mohamed-Ali" w:date="2025-05-11T20:51:00Z"/>
        </w:rPr>
      </w:pPr>
      <w:ins w:id="166" w:author="MAHMOUD Mohamed-Ali" w:date="2025-05-11T20:42:00Z">
        <w:r>
          <w:t xml:space="preserve">Une </w:t>
        </w:r>
      </w:ins>
      <w:ins w:id="167" w:author="MAHMOUD Mohamed-Ali" w:date="2025-05-11T20:45:00Z">
        <w:r w:rsidR="009822FB">
          <w:t xml:space="preserve">huitième partie </w:t>
        </w:r>
        <w:r w:rsidR="001E4C79">
          <w:t xml:space="preserve">la liste des </w:t>
        </w:r>
      </w:ins>
      <w:ins w:id="168" w:author="MAHMOUD Mohamed-Ali" w:date="2025-05-11T20:51:00Z">
        <w:r w:rsidR="00A23F22">
          <w:t>emplacements des recharges</w:t>
        </w:r>
      </w:ins>
    </w:p>
    <w:p w14:paraId="35D7D713" w14:textId="65294117" w:rsidR="00A23F22" w:rsidRDefault="000B2A81" w:rsidP="00E6600D">
      <w:pPr>
        <w:pStyle w:val="Paragraphedeliste"/>
        <w:numPr>
          <w:ilvl w:val="0"/>
          <w:numId w:val="6"/>
        </w:numPr>
        <w:rPr>
          <w:ins w:id="169" w:author="MAHMOUD Mohamed-Ali" w:date="2025-05-11T20:52:00Z"/>
        </w:rPr>
      </w:pPr>
      <w:ins w:id="170" w:author="MAHMOUD Mohamed-Ali" w:date="2025-05-11T20:51:00Z">
        <w:r>
          <w:lastRenderedPageBreak/>
          <w:t>Une neuvième</w:t>
        </w:r>
      </w:ins>
      <w:ins w:id="171" w:author="MAHMOUD Mohamed-Ali" w:date="2025-05-11T20:52:00Z">
        <w:r>
          <w:t xml:space="preserve"> par</w:t>
        </w:r>
      </w:ins>
      <w:ins w:id="172" w:author="MAHMOUD Mohamed-Ali" w:date="2025-05-11T21:01:00Z">
        <w:r w:rsidR="000F206E">
          <w:t>t</w:t>
        </w:r>
      </w:ins>
      <w:ins w:id="173" w:author="MAHMOUD Mohamed-Ali" w:date="2025-05-11T20:52:00Z">
        <w:r>
          <w:t xml:space="preserve">ie </w:t>
        </w:r>
        <w:r w:rsidR="00534760">
          <w:t>la liste complète itinéraires</w:t>
        </w:r>
      </w:ins>
    </w:p>
    <w:p w14:paraId="14127426" w14:textId="1C1F3B28" w:rsidR="00534760" w:rsidRDefault="00534760" w:rsidP="00E6600D">
      <w:pPr>
        <w:pStyle w:val="Paragraphedeliste"/>
        <w:numPr>
          <w:ilvl w:val="0"/>
          <w:numId w:val="6"/>
        </w:numPr>
        <w:rPr>
          <w:ins w:id="174" w:author="MAHMOUD Mohamed-Ali" w:date="2025-05-11T21:09:00Z"/>
        </w:rPr>
      </w:pPr>
      <w:ins w:id="175" w:author="MAHMOUD Mohamed-Ali" w:date="2025-05-11T20:52:00Z">
        <w:r>
          <w:t xml:space="preserve">Une dixième </w:t>
        </w:r>
      </w:ins>
      <w:ins w:id="176" w:author="MAHMOUD Mohamed-Ali" w:date="2025-05-11T21:01:00Z">
        <w:r w:rsidR="000F206E">
          <w:t xml:space="preserve">partie </w:t>
        </w:r>
      </w:ins>
      <w:ins w:id="177" w:author="MAHMOUD Mohamed-Ali" w:date="2025-05-11T21:02:00Z">
        <w:r w:rsidR="00E16F51">
          <w:t xml:space="preserve">la liste </w:t>
        </w:r>
      </w:ins>
      <w:ins w:id="178" w:author="MAHMOUD Mohamed-Ali" w:date="2025-05-11T21:09:00Z">
        <w:r w:rsidR="00C627E8">
          <w:t>des zones réglementées ‘</w:t>
        </w:r>
        <w:proofErr w:type="spellStart"/>
        <w:r w:rsidR="00C627E8">
          <w:t>reg</w:t>
        </w:r>
        <w:r w:rsidR="00A27CF0">
          <w:t>ulatedZone</w:t>
        </w:r>
        <w:proofErr w:type="spellEnd"/>
        <w:r w:rsidR="00A27CF0">
          <w:t>’</w:t>
        </w:r>
      </w:ins>
    </w:p>
    <w:p w14:paraId="2DE1D8B3" w14:textId="54F27841" w:rsidR="00A27CF0" w:rsidRPr="00BE53A5" w:rsidRDefault="00A27CF0" w:rsidP="00E6600D">
      <w:pPr>
        <w:pStyle w:val="Paragraphedeliste"/>
        <w:numPr>
          <w:ilvl w:val="0"/>
          <w:numId w:val="6"/>
        </w:numPr>
      </w:pPr>
      <w:ins w:id="179" w:author="MAHMOUD Mohamed-Ali" w:date="2025-05-11T21:09:00Z">
        <w:r>
          <w:t xml:space="preserve">La dernière partie </w:t>
        </w:r>
      </w:ins>
      <w:ins w:id="180" w:author="MAHMOUD Mohamed-Ali" w:date="2025-05-11T21:10:00Z">
        <w:r w:rsidR="000337CE">
          <w:t>la liste des plateformes alignement</w:t>
        </w:r>
      </w:ins>
    </w:p>
    <w:p w14:paraId="55D9E4F3" w14:textId="1F4C0BE0" w:rsidR="00390D63" w:rsidRPr="000832C4" w:rsidRDefault="00B60E85" w:rsidP="00E846C6">
      <w:pPr>
        <w:rPr>
          <w:b/>
          <w:bCs/>
        </w:rPr>
      </w:pPr>
      <w:r>
        <w:rPr>
          <w:b/>
          <w:bCs/>
        </w:rPr>
        <w:t>Line :</w:t>
      </w: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1363"/>
        <w:gridCol w:w="1289"/>
        <w:gridCol w:w="1466"/>
        <w:gridCol w:w="1544"/>
        <w:gridCol w:w="1196"/>
        <w:gridCol w:w="1440"/>
        <w:gridCol w:w="1440"/>
        <w:gridCol w:w="1440"/>
        <w:gridCol w:w="1440"/>
      </w:tblGrid>
      <w:tr w:rsidR="00807673" w14:paraId="55887E54" w14:textId="4334A288" w:rsidTr="00807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5102DA8" w14:textId="7829609D" w:rsidR="00807673" w:rsidRPr="006C1F89" w:rsidRDefault="00807673" w:rsidP="00E846C6">
            <w:r w:rsidRPr="006C1F89">
              <w:t>Champ</w:t>
            </w:r>
          </w:p>
        </w:tc>
        <w:tc>
          <w:tcPr>
            <w:tcW w:w="1289" w:type="dxa"/>
          </w:tcPr>
          <w:p w14:paraId="2B838290" w14:textId="79FE773F" w:rsidR="00807673" w:rsidRDefault="00807673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466" w:type="dxa"/>
          </w:tcPr>
          <w:p w14:paraId="0EFE140F" w14:textId="1E4EC313" w:rsidR="00807673" w:rsidRDefault="00807673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544" w:type="dxa"/>
          </w:tcPr>
          <w:p w14:paraId="437F459F" w14:textId="10104CC4" w:rsidR="00807673" w:rsidRDefault="00807673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</w:tcPr>
          <w:p w14:paraId="1FC7602C" w14:textId="77777777" w:rsidR="00807673" w:rsidRDefault="00807673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  <w:bCs w:val="0"/>
              </w:rPr>
              <w:t>VersionRT</w:t>
            </w:r>
            <w:proofErr w:type="spellEnd"/>
          </w:p>
        </w:tc>
        <w:tc>
          <w:tcPr>
            <w:tcW w:w="1440" w:type="dxa"/>
            <w:vMerge w:val="restart"/>
            <w:shd w:val="clear" w:color="auto" w:fill="BF8F00" w:themeFill="accent4" w:themeFillShade="BF"/>
            <w:vAlign w:val="center"/>
          </w:tcPr>
          <w:p w14:paraId="7EDE70CC" w14:textId="6E1594D9" w:rsidR="00807673" w:rsidRDefault="00807673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Edge 1</w:t>
            </w:r>
          </w:p>
        </w:tc>
        <w:tc>
          <w:tcPr>
            <w:tcW w:w="1440" w:type="dxa"/>
            <w:vMerge w:val="restart"/>
            <w:shd w:val="clear" w:color="auto" w:fill="BF8F00" w:themeFill="accent4" w:themeFillShade="BF"/>
            <w:vAlign w:val="center"/>
          </w:tcPr>
          <w:p w14:paraId="780E5650" w14:textId="25918D64" w:rsidR="00807673" w:rsidRPr="00022117" w:rsidRDefault="00807673" w:rsidP="0080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22117">
              <w:rPr>
                <w:b w:val="0"/>
                <w:bCs w:val="0"/>
              </w:rPr>
              <w:t>Edge 2</w:t>
            </w:r>
          </w:p>
        </w:tc>
        <w:tc>
          <w:tcPr>
            <w:tcW w:w="1440" w:type="dxa"/>
            <w:vMerge w:val="restart"/>
            <w:shd w:val="clear" w:color="auto" w:fill="BF8F00" w:themeFill="accent4" w:themeFillShade="BF"/>
            <w:vAlign w:val="center"/>
          </w:tcPr>
          <w:p w14:paraId="09D6C6A8" w14:textId="3DD11051" w:rsidR="00807673" w:rsidRPr="00022117" w:rsidRDefault="00807673" w:rsidP="0080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22117">
              <w:rPr>
                <w:b w:val="0"/>
                <w:bCs w:val="0"/>
              </w:rPr>
              <w:t>Edge3</w:t>
            </w:r>
          </w:p>
        </w:tc>
        <w:tc>
          <w:tcPr>
            <w:tcW w:w="1440" w:type="dxa"/>
            <w:vMerge w:val="restart"/>
            <w:shd w:val="clear" w:color="auto" w:fill="BF8F00" w:themeFill="accent4" w:themeFillShade="BF"/>
            <w:vAlign w:val="center"/>
          </w:tcPr>
          <w:p w14:paraId="554C214F" w14:textId="1B24CE93" w:rsidR="00807673" w:rsidRPr="00022117" w:rsidRDefault="00807673" w:rsidP="00807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22117">
              <w:rPr>
                <w:b w:val="0"/>
                <w:bCs w:val="0"/>
              </w:rPr>
              <w:t>Edge N</w:t>
            </w:r>
          </w:p>
        </w:tc>
      </w:tr>
      <w:tr w:rsidR="00807673" w14:paraId="4223A9BE" w14:textId="64A6AEBC" w:rsidTr="00807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B80F7AA" w14:textId="6A4AA7A4" w:rsidR="00807673" w:rsidRPr="006C1F89" w:rsidRDefault="00807673" w:rsidP="00E846C6">
            <w:r w:rsidRPr="006C1F89">
              <w:t xml:space="preserve">Code/valeur </w:t>
            </w:r>
          </w:p>
        </w:tc>
        <w:tc>
          <w:tcPr>
            <w:tcW w:w="1289" w:type="dxa"/>
          </w:tcPr>
          <w:p w14:paraId="4DFC21B1" w14:textId="4C9D2A04" w:rsidR="00807673" w:rsidRPr="002B34B3" w:rsidRDefault="00000000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noProof/>
              </w:rPr>
              <w:pict w14:anchorId="053F4EB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09" type="#_x0000_t32" style="position:absolute;left:0;text-align:left;margin-left:25.25pt;margin-top:32.8pt;width:263.35pt;height:59.6pt;flip:x;z-index:251658240;mso-position-horizontal-relative:text;mso-position-vertical-relative:text" o:connectortype="straight">
                  <v:stroke endarrow="block"/>
                </v:shape>
              </w:pict>
            </w:r>
            <w:r w:rsidR="00807673" w:rsidRPr="002B34B3">
              <w:rPr>
                <w:sz w:val="20"/>
                <w:szCs w:val="20"/>
              </w:rPr>
              <w:t>Valeur sur 1 octet</w:t>
            </w:r>
          </w:p>
        </w:tc>
        <w:tc>
          <w:tcPr>
            <w:tcW w:w="1466" w:type="dxa"/>
          </w:tcPr>
          <w:p w14:paraId="70EB0FD0" w14:textId="3A5B844C" w:rsidR="00807673" w:rsidRDefault="00807673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10 octets</w:t>
            </w:r>
          </w:p>
        </w:tc>
        <w:tc>
          <w:tcPr>
            <w:tcW w:w="1544" w:type="dxa"/>
          </w:tcPr>
          <w:p w14:paraId="57CF5974" w14:textId="579CD3CD" w:rsidR="00807673" w:rsidRDefault="00807673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25 octets</w:t>
            </w:r>
          </w:p>
        </w:tc>
        <w:tc>
          <w:tcPr>
            <w:tcW w:w="1196" w:type="dxa"/>
            <w:shd w:val="clear" w:color="auto" w:fill="auto"/>
          </w:tcPr>
          <w:p w14:paraId="220C5F01" w14:textId="2474E56A" w:rsidR="00807673" w:rsidRDefault="00000000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w:pict w14:anchorId="053F4EB9">
                <v:shape id="_x0000_s2110" type="#_x0000_t32" style="position:absolute;left:0;text-align:left;margin-left:25.05pt;margin-top:32.8pt;width:48.6pt;height:44pt;flip:x;z-index:251658241;mso-position-horizontal-relative:text;mso-position-vertical-relative:text" o:connectortype="straight">
                  <v:stroke endarrow="block"/>
                </v:shape>
              </w:pict>
            </w:r>
            <w:r w:rsidR="00807673">
              <w:rPr>
                <w:b/>
                <w:bCs/>
              </w:rPr>
              <w:t>Valeur sur 2 octets</w:t>
            </w:r>
          </w:p>
        </w:tc>
        <w:tc>
          <w:tcPr>
            <w:tcW w:w="1440" w:type="dxa"/>
            <w:vMerge/>
            <w:shd w:val="clear" w:color="auto" w:fill="BF8F00" w:themeFill="accent4" w:themeFillShade="BF"/>
            <w:vAlign w:val="center"/>
          </w:tcPr>
          <w:p w14:paraId="55D7F56E" w14:textId="016886EA" w:rsidR="00807673" w:rsidRDefault="00807673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40" w:type="dxa"/>
            <w:vMerge/>
            <w:shd w:val="clear" w:color="auto" w:fill="BF8F00" w:themeFill="accent4" w:themeFillShade="BF"/>
          </w:tcPr>
          <w:p w14:paraId="29398B51" w14:textId="77777777" w:rsidR="00807673" w:rsidRDefault="00807673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40" w:type="dxa"/>
            <w:vMerge/>
            <w:shd w:val="clear" w:color="auto" w:fill="BF8F00" w:themeFill="accent4" w:themeFillShade="BF"/>
            <w:vAlign w:val="center"/>
          </w:tcPr>
          <w:p w14:paraId="1AC14519" w14:textId="77777777" w:rsidR="00807673" w:rsidRDefault="00807673" w:rsidP="0080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40" w:type="dxa"/>
            <w:vMerge/>
            <w:shd w:val="clear" w:color="auto" w:fill="BF8F00" w:themeFill="accent4" w:themeFillShade="BF"/>
          </w:tcPr>
          <w:p w14:paraId="698A56BC" w14:textId="77777777" w:rsidR="00807673" w:rsidRDefault="00807673" w:rsidP="00E84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BB5EA06" w14:textId="77777777" w:rsidR="00F1630B" w:rsidRDefault="00F1630B" w:rsidP="00E846C6">
      <w:pPr>
        <w:rPr>
          <w:b/>
          <w:bCs/>
        </w:rPr>
      </w:pPr>
    </w:p>
    <w:p w14:paraId="3F7E610E" w14:textId="75F3DC93" w:rsidR="00B60E85" w:rsidRPr="00F1630B" w:rsidRDefault="00F1630B" w:rsidP="00E846C6">
      <w:r>
        <w:t>La valeur de ‘nom’ est encodée en 9 octets, chaque octet représente un le code d’ascii d’un charactère. La valeur de champ description est encodée sur 25 octets chaque octet pareil représente le code ascii d’un charactère. (PS : l</w:t>
      </w:r>
      <w:r w:rsidR="004D5BE6">
        <w:t xml:space="preserve">e champ Description n’est pas obligatoire) </w:t>
      </w:r>
    </w:p>
    <w:tbl>
      <w:tblPr>
        <w:tblStyle w:val="TableauGrille6Couleur-Accentuation1"/>
        <w:tblW w:w="13935" w:type="dxa"/>
        <w:jc w:val="center"/>
        <w:tblLayout w:type="fixed"/>
        <w:tblLook w:val="04A0" w:firstRow="1" w:lastRow="0" w:firstColumn="1" w:lastColumn="0" w:noHBand="0" w:noVBand="1"/>
      </w:tblPr>
      <w:tblGrid>
        <w:gridCol w:w="1228"/>
        <w:gridCol w:w="905"/>
        <w:gridCol w:w="737"/>
        <w:gridCol w:w="1335"/>
        <w:gridCol w:w="9"/>
        <w:gridCol w:w="1139"/>
        <w:gridCol w:w="2429"/>
        <w:gridCol w:w="1147"/>
        <w:gridCol w:w="922"/>
        <w:gridCol w:w="1468"/>
        <w:gridCol w:w="1308"/>
        <w:gridCol w:w="1308"/>
      </w:tblGrid>
      <w:tr w:rsidR="00BE53A5" w:rsidRPr="00693DA2" w14:paraId="10EA5189" w14:textId="46BF49DE" w:rsidTr="00BE5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49E3C443" w14:textId="1483FC49" w:rsidR="00BE53A5" w:rsidRPr="00693DA2" w:rsidRDefault="00BE53A5" w:rsidP="00E846C6">
            <w:pPr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Champ</w:t>
            </w:r>
          </w:p>
        </w:tc>
        <w:tc>
          <w:tcPr>
            <w:tcW w:w="905" w:type="dxa"/>
            <w:shd w:val="clear" w:color="auto" w:fill="F4B083" w:themeFill="accent2" w:themeFillTint="99"/>
          </w:tcPr>
          <w:p w14:paraId="3D6AFF76" w14:textId="24366AA1" w:rsidR="00BE53A5" w:rsidRPr="00693DA2" w:rsidRDefault="00BE53A5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Code Edge</w:t>
            </w:r>
          </w:p>
        </w:tc>
        <w:tc>
          <w:tcPr>
            <w:tcW w:w="737" w:type="dxa"/>
          </w:tcPr>
          <w:p w14:paraId="41ED1901" w14:textId="47F5F655" w:rsidR="00BE53A5" w:rsidRPr="00693DA2" w:rsidRDefault="00BE53A5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693DA2">
              <w:rPr>
                <w:sz w:val="16"/>
                <w:szCs w:val="16"/>
              </w:rPr>
              <w:t>id</w:t>
            </w:r>
            <w:proofErr w:type="gramEnd"/>
          </w:p>
        </w:tc>
        <w:tc>
          <w:tcPr>
            <w:tcW w:w="1344" w:type="dxa"/>
            <w:gridSpan w:val="2"/>
          </w:tcPr>
          <w:p w14:paraId="512F0BCA" w14:textId="3B60FBA4" w:rsidR="00BE53A5" w:rsidRPr="00693DA2" w:rsidRDefault="00BE53A5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metricSystem</w:t>
            </w:r>
            <w:proofErr w:type="spellEnd"/>
            <w:proofErr w:type="gramEnd"/>
          </w:p>
        </w:tc>
        <w:tc>
          <w:tcPr>
            <w:tcW w:w="1139" w:type="dxa"/>
          </w:tcPr>
          <w:p w14:paraId="0D48CF51" w14:textId="7E64EF23" w:rsidR="00BE53A5" w:rsidRPr="00693DA2" w:rsidRDefault="00BE53A5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startKP</w:t>
            </w:r>
            <w:proofErr w:type="spellEnd"/>
            <w:proofErr w:type="gramEnd"/>
          </w:p>
        </w:tc>
        <w:tc>
          <w:tcPr>
            <w:tcW w:w="2429" w:type="dxa"/>
          </w:tcPr>
          <w:p w14:paraId="416A0670" w14:textId="030F11F5" w:rsidR="00BE53A5" w:rsidRPr="00693DA2" w:rsidRDefault="00BE53A5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endKP</w:t>
            </w:r>
            <w:proofErr w:type="spellEnd"/>
            <w:proofErr w:type="gramEnd"/>
          </w:p>
        </w:tc>
        <w:tc>
          <w:tcPr>
            <w:tcW w:w="1147" w:type="dxa"/>
            <w:shd w:val="clear" w:color="auto" w:fill="auto"/>
            <w:vAlign w:val="center"/>
          </w:tcPr>
          <w:p w14:paraId="4E92B56F" w14:textId="354AAB04" w:rsidR="00BE53A5" w:rsidRPr="00693DA2" w:rsidRDefault="00BE53A5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startNodeId</w:t>
            </w:r>
            <w:proofErr w:type="spellEnd"/>
            <w:proofErr w:type="gramEnd"/>
          </w:p>
          <w:p w14:paraId="62CE313C" w14:textId="77777777" w:rsidR="00BE53A5" w:rsidRPr="00693DA2" w:rsidRDefault="00BE53A5" w:rsidP="006C1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  <w:p w14:paraId="7689A921" w14:textId="71D31CAD" w:rsidR="00BE53A5" w:rsidRPr="00693DA2" w:rsidRDefault="00BE53A5" w:rsidP="006C1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15AB2D8" w14:textId="0F740AE8" w:rsidR="00BE53A5" w:rsidRPr="00693DA2" w:rsidRDefault="00BE53A5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endNodeId</w:t>
            </w:r>
            <w:proofErr w:type="spellEnd"/>
            <w:proofErr w:type="gramEnd"/>
          </w:p>
        </w:tc>
        <w:tc>
          <w:tcPr>
            <w:tcW w:w="1468" w:type="dxa"/>
          </w:tcPr>
          <w:p w14:paraId="681078DB" w14:textId="7A6958A4" w:rsidR="00BE53A5" w:rsidRPr="00693DA2" w:rsidRDefault="00BE53A5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saftyZoneId</w:t>
            </w:r>
            <w:proofErr w:type="spellEnd"/>
            <w:proofErr w:type="gramEnd"/>
          </w:p>
        </w:tc>
        <w:tc>
          <w:tcPr>
            <w:tcW w:w="1308" w:type="dxa"/>
          </w:tcPr>
          <w:p w14:paraId="2A86D01A" w14:textId="3D2252C1" w:rsidR="00BE53A5" w:rsidRPr="00693DA2" w:rsidRDefault="00BE53A5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maxSpeed</w:t>
            </w:r>
            <w:proofErr w:type="spellEnd"/>
            <w:proofErr w:type="gramEnd"/>
          </w:p>
        </w:tc>
        <w:tc>
          <w:tcPr>
            <w:tcW w:w="1308" w:type="dxa"/>
          </w:tcPr>
          <w:p w14:paraId="3381B027" w14:textId="3F084BC6" w:rsidR="00BE53A5" w:rsidRPr="00693DA2" w:rsidRDefault="00BE53A5" w:rsidP="00E84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RegulatedZoneId</w:t>
            </w:r>
            <w:proofErr w:type="spellEnd"/>
          </w:p>
        </w:tc>
      </w:tr>
      <w:tr w:rsidR="00BE53A5" w:rsidRPr="00693DA2" w14:paraId="7FAEDEF4" w14:textId="114F8E3B" w:rsidTr="00BE5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0846B151" w14:textId="21F0DD2F" w:rsidR="00BE53A5" w:rsidRPr="00693DA2" w:rsidRDefault="00BE53A5" w:rsidP="00BE53A5">
            <w:pPr>
              <w:jc w:val="left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Code/valeur</w:t>
            </w:r>
          </w:p>
        </w:tc>
        <w:tc>
          <w:tcPr>
            <w:tcW w:w="905" w:type="dxa"/>
            <w:shd w:val="clear" w:color="auto" w:fill="F4B083" w:themeFill="accent2" w:themeFillTint="99"/>
          </w:tcPr>
          <w:p w14:paraId="75ABF0D0" w14:textId="7F285B26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93DA2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37" w:type="dxa"/>
          </w:tcPr>
          <w:p w14:paraId="1B0D1AEA" w14:textId="7ED008F7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Valeur sur 2 octets</w:t>
            </w:r>
          </w:p>
        </w:tc>
        <w:tc>
          <w:tcPr>
            <w:tcW w:w="1335" w:type="dxa"/>
          </w:tcPr>
          <w:p w14:paraId="61FEA55D" w14:textId="42F8996F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 xml:space="preserve">Valeur sur </w:t>
            </w:r>
            <w:r>
              <w:rPr>
                <w:sz w:val="16"/>
                <w:szCs w:val="16"/>
              </w:rPr>
              <w:t>1</w:t>
            </w:r>
            <w:r w:rsidRPr="00693DA2">
              <w:rPr>
                <w:sz w:val="16"/>
                <w:szCs w:val="16"/>
              </w:rPr>
              <w:t xml:space="preserve"> octet</w:t>
            </w:r>
          </w:p>
        </w:tc>
        <w:tc>
          <w:tcPr>
            <w:tcW w:w="1148" w:type="dxa"/>
            <w:gridSpan w:val="2"/>
          </w:tcPr>
          <w:p w14:paraId="2CF67917" w14:textId="63AECB73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Valeur sur 4 octets</w:t>
            </w:r>
          </w:p>
        </w:tc>
        <w:tc>
          <w:tcPr>
            <w:tcW w:w="2429" w:type="dxa"/>
          </w:tcPr>
          <w:p w14:paraId="069032D0" w14:textId="4B00141B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Valeur sur 4 octets</w:t>
            </w:r>
          </w:p>
        </w:tc>
        <w:tc>
          <w:tcPr>
            <w:tcW w:w="1147" w:type="dxa"/>
          </w:tcPr>
          <w:p w14:paraId="6C4BE89F" w14:textId="471DC7A1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Valeur sur 2 octets</w:t>
            </w:r>
          </w:p>
        </w:tc>
        <w:tc>
          <w:tcPr>
            <w:tcW w:w="922" w:type="dxa"/>
          </w:tcPr>
          <w:p w14:paraId="7CAFAD59" w14:textId="59FB2A61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Valeur sur 2 octets</w:t>
            </w:r>
          </w:p>
        </w:tc>
        <w:tc>
          <w:tcPr>
            <w:tcW w:w="1468" w:type="dxa"/>
          </w:tcPr>
          <w:p w14:paraId="7A9A25DE" w14:textId="2664BCC6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 xml:space="preserve">Valeurs </w:t>
            </w:r>
            <w:proofErr w:type="gramStart"/>
            <w:r w:rsidRPr="00693DA2">
              <w:rPr>
                <w:sz w:val="16"/>
                <w:szCs w:val="16"/>
              </w:rPr>
              <w:t xml:space="preserve">sur  </w:t>
            </w:r>
            <w:ins w:id="181" w:author="MAHMOUD Mohamed-Ali" w:date="2025-05-19T17:18:00Z">
              <w:r w:rsidR="00F61B14">
                <w:rPr>
                  <w:sz w:val="16"/>
                  <w:szCs w:val="16"/>
                </w:rPr>
                <w:t>2</w:t>
              </w:r>
              <w:proofErr w:type="gramEnd"/>
              <w:r w:rsidR="00F61B14">
                <w:rPr>
                  <w:sz w:val="16"/>
                  <w:szCs w:val="16"/>
                </w:rPr>
                <w:t xml:space="preserve"> </w:t>
              </w:r>
            </w:ins>
            <w:del w:id="182" w:author="MAHMOUD Mohamed-Ali" w:date="2025-05-19T17:18:00Z">
              <w:r w:rsidDel="00F61B14">
                <w:rPr>
                  <w:sz w:val="16"/>
                  <w:szCs w:val="16"/>
                </w:rPr>
                <w:delText xml:space="preserve">1 </w:delText>
              </w:r>
            </w:del>
            <w:r w:rsidRPr="00693DA2">
              <w:rPr>
                <w:sz w:val="16"/>
                <w:szCs w:val="16"/>
              </w:rPr>
              <w:t>octet</w:t>
            </w:r>
            <w:ins w:id="183" w:author="MAHMOUD Mohamed-Ali" w:date="2025-05-19T17:18:00Z">
              <w:r w:rsidR="00F61B14">
                <w:rPr>
                  <w:sz w:val="16"/>
                  <w:szCs w:val="16"/>
                </w:rPr>
                <w:t>s</w:t>
              </w:r>
            </w:ins>
          </w:p>
        </w:tc>
        <w:tc>
          <w:tcPr>
            <w:tcW w:w="1308" w:type="dxa"/>
          </w:tcPr>
          <w:p w14:paraId="15086F9F" w14:textId="1F6C0E79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 xml:space="preserve">Valeur sur 1 octet </w:t>
            </w:r>
          </w:p>
        </w:tc>
        <w:tc>
          <w:tcPr>
            <w:tcW w:w="1308" w:type="dxa"/>
          </w:tcPr>
          <w:p w14:paraId="34101A8B" w14:textId="2401EC9D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Valeur sur </w:t>
            </w:r>
            <w:ins w:id="184" w:author="MAHMOUD Mohamed-Ali" w:date="2025-05-19T17:44:00Z">
              <w:r w:rsidR="00D112B3">
                <w:rPr>
                  <w:sz w:val="16"/>
                  <w:szCs w:val="16"/>
                </w:rPr>
                <w:t>2</w:t>
              </w:r>
            </w:ins>
            <w:del w:id="185" w:author="MAHMOUD Mohamed-Ali" w:date="2025-05-19T17:44:00Z">
              <w:r w:rsidDel="00D112B3">
                <w:rPr>
                  <w:sz w:val="16"/>
                  <w:szCs w:val="16"/>
                </w:rPr>
                <w:delText>1</w:delText>
              </w:r>
            </w:del>
            <w:r>
              <w:rPr>
                <w:sz w:val="16"/>
                <w:szCs w:val="16"/>
              </w:rPr>
              <w:t xml:space="preserve"> octet</w:t>
            </w:r>
            <w:ins w:id="186" w:author="MAHMOUD Mohamed-Ali" w:date="2025-05-19T17:44:00Z">
              <w:r w:rsidR="00D112B3">
                <w:rPr>
                  <w:sz w:val="16"/>
                  <w:szCs w:val="16"/>
                </w:rPr>
                <w:t>s</w:t>
              </w:r>
            </w:ins>
          </w:p>
        </w:tc>
      </w:tr>
    </w:tbl>
    <w:p w14:paraId="55442691" w14:textId="77777777" w:rsidR="00C22AEB" w:rsidRDefault="00C22AEB" w:rsidP="00E846C6"/>
    <w:tbl>
      <w:tblPr>
        <w:tblStyle w:val="TableauGrille6Couleur-Accentuation1"/>
        <w:tblW w:w="13935" w:type="dxa"/>
        <w:tblLayout w:type="fixed"/>
        <w:tblLook w:val="04A0" w:firstRow="1" w:lastRow="0" w:firstColumn="1" w:lastColumn="0" w:noHBand="0" w:noVBand="1"/>
      </w:tblPr>
      <w:tblGrid>
        <w:gridCol w:w="984"/>
        <w:gridCol w:w="796"/>
        <w:gridCol w:w="1466"/>
        <w:gridCol w:w="10"/>
        <w:gridCol w:w="1246"/>
        <w:gridCol w:w="2689"/>
        <w:gridCol w:w="1256"/>
        <w:gridCol w:w="1004"/>
        <w:gridCol w:w="1614"/>
        <w:gridCol w:w="1435"/>
        <w:gridCol w:w="1435"/>
      </w:tblGrid>
      <w:tr w:rsidR="00BE53A5" w:rsidRPr="00693DA2" w14:paraId="2040E51F" w14:textId="2F3C8AF0" w:rsidTr="00BE5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shd w:val="clear" w:color="auto" w:fill="F4B083" w:themeFill="accent2" w:themeFillTint="99"/>
          </w:tcPr>
          <w:p w14:paraId="4065034F" w14:textId="77777777" w:rsidR="00BE53A5" w:rsidRPr="00693DA2" w:rsidRDefault="00BE53A5" w:rsidP="00BE53A5">
            <w:pPr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Code Edge</w:t>
            </w:r>
          </w:p>
        </w:tc>
        <w:tc>
          <w:tcPr>
            <w:tcW w:w="796" w:type="dxa"/>
          </w:tcPr>
          <w:p w14:paraId="7E3CBD1F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693DA2">
              <w:rPr>
                <w:sz w:val="16"/>
                <w:szCs w:val="16"/>
              </w:rPr>
              <w:t>id</w:t>
            </w:r>
            <w:proofErr w:type="gramEnd"/>
          </w:p>
        </w:tc>
        <w:tc>
          <w:tcPr>
            <w:tcW w:w="1476" w:type="dxa"/>
            <w:gridSpan w:val="2"/>
          </w:tcPr>
          <w:p w14:paraId="7B303CC7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metricSystem</w:t>
            </w:r>
            <w:proofErr w:type="spellEnd"/>
            <w:proofErr w:type="gramEnd"/>
          </w:p>
        </w:tc>
        <w:tc>
          <w:tcPr>
            <w:tcW w:w="1246" w:type="dxa"/>
          </w:tcPr>
          <w:p w14:paraId="04989B81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startKP</w:t>
            </w:r>
            <w:proofErr w:type="spellEnd"/>
            <w:proofErr w:type="gramEnd"/>
          </w:p>
        </w:tc>
        <w:tc>
          <w:tcPr>
            <w:tcW w:w="2689" w:type="dxa"/>
          </w:tcPr>
          <w:p w14:paraId="6D92450E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endKP</w:t>
            </w:r>
            <w:proofErr w:type="spellEnd"/>
            <w:proofErr w:type="gramEnd"/>
          </w:p>
        </w:tc>
        <w:tc>
          <w:tcPr>
            <w:tcW w:w="1256" w:type="dxa"/>
            <w:shd w:val="clear" w:color="auto" w:fill="auto"/>
            <w:vAlign w:val="center"/>
          </w:tcPr>
          <w:p w14:paraId="1F7015D6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startNodeId</w:t>
            </w:r>
            <w:proofErr w:type="spellEnd"/>
            <w:proofErr w:type="gramEnd"/>
          </w:p>
          <w:p w14:paraId="2A026E03" w14:textId="77777777" w:rsidR="00BE53A5" w:rsidRPr="00693DA2" w:rsidRDefault="00BE53A5" w:rsidP="00BE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  <w:p w14:paraId="3A433691" w14:textId="77777777" w:rsidR="00BE53A5" w:rsidRPr="00693DA2" w:rsidRDefault="00BE53A5" w:rsidP="00BE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004" w:type="dxa"/>
            <w:shd w:val="clear" w:color="auto" w:fill="auto"/>
            <w:vAlign w:val="center"/>
          </w:tcPr>
          <w:p w14:paraId="3F912B79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endNodeId</w:t>
            </w:r>
            <w:proofErr w:type="spellEnd"/>
            <w:proofErr w:type="gramEnd"/>
          </w:p>
        </w:tc>
        <w:tc>
          <w:tcPr>
            <w:tcW w:w="1614" w:type="dxa"/>
          </w:tcPr>
          <w:p w14:paraId="3F3D8FC8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saftyZoneId</w:t>
            </w:r>
            <w:proofErr w:type="spellEnd"/>
            <w:proofErr w:type="gramEnd"/>
          </w:p>
        </w:tc>
        <w:tc>
          <w:tcPr>
            <w:tcW w:w="1435" w:type="dxa"/>
          </w:tcPr>
          <w:p w14:paraId="37C1C8CB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maxSpeed</w:t>
            </w:r>
            <w:proofErr w:type="spellEnd"/>
            <w:proofErr w:type="gramEnd"/>
          </w:p>
        </w:tc>
        <w:tc>
          <w:tcPr>
            <w:tcW w:w="1435" w:type="dxa"/>
          </w:tcPr>
          <w:p w14:paraId="021C858E" w14:textId="77BE7E5F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RegulatedZoneId</w:t>
            </w:r>
            <w:proofErr w:type="spellEnd"/>
          </w:p>
        </w:tc>
      </w:tr>
      <w:tr w:rsidR="00BE53A5" w:rsidRPr="00693DA2" w14:paraId="6424D2B7" w14:textId="76A502F5" w:rsidTr="00BE5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shd w:val="clear" w:color="auto" w:fill="F4B083" w:themeFill="accent2" w:themeFillTint="99"/>
          </w:tcPr>
          <w:p w14:paraId="1C0C1801" w14:textId="66325DE8" w:rsidR="00BE53A5" w:rsidRPr="00693DA2" w:rsidRDefault="00BE53A5" w:rsidP="00BE53A5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96" w:type="dxa"/>
          </w:tcPr>
          <w:p w14:paraId="1701A89F" w14:textId="77777777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Valeur sur 2 octets</w:t>
            </w:r>
          </w:p>
        </w:tc>
        <w:tc>
          <w:tcPr>
            <w:tcW w:w="1466" w:type="dxa"/>
          </w:tcPr>
          <w:p w14:paraId="35AE8F77" w14:textId="145F6528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 xml:space="preserve">Valeur sur </w:t>
            </w:r>
            <w:r>
              <w:rPr>
                <w:sz w:val="16"/>
                <w:szCs w:val="16"/>
              </w:rPr>
              <w:t>1</w:t>
            </w:r>
            <w:r w:rsidRPr="00693DA2">
              <w:rPr>
                <w:sz w:val="16"/>
                <w:szCs w:val="16"/>
              </w:rPr>
              <w:t xml:space="preserve"> octet</w:t>
            </w:r>
          </w:p>
        </w:tc>
        <w:tc>
          <w:tcPr>
            <w:tcW w:w="1256" w:type="dxa"/>
            <w:gridSpan w:val="2"/>
          </w:tcPr>
          <w:p w14:paraId="04C28873" w14:textId="77777777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Valeur sur 4 octets</w:t>
            </w:r>
          </w:p>
        </w:tc>
        <w:tc>
          <w:tcPr>
            <w:tcW w:w="2689" w:type="dxa"/>
          </w:tcPr>
          <w:p w14:paraId="35F94A71" w14:textId="77777777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Valeur sur 4 octets</w:t>
            </w:r>
          </w:p>
        </w:tc>
        <w:tc>
          <w:tcPr>
            <w:tcW w:w="1256" w:type="dxa"/>
          </w:tcPr>
          <w:p w14:paraId="37A9A067" w14:textId="77777777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Valeur sur 2 octets</w:t>
            </w:r>
          </w:p>
        </w:tc>
        <w:tc>
          <w:tcPr>
            <w:tcW w:w="1004" w:type="dxa"/>
          </w:tcPr>
          <w:p w14:paraId="017B509C" w14:textId="77777777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Valeur sur 2 octets</w:t>
            </w:r>
          </w:p>
        </w:tc>
        <w:tc>
          <w:tcPr>
            <w:tcW w:w="1614" w:type="dxa"/>
          </w:tcPr>
          <w:p w14:paraId="72D02532" w14:textId="097234F1" w:rsidR="00BE53A5" w:rsidRPr="00693DA2" w:rsidRDefault="00F61B14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ins w:id="187" w:author="MAHMOUD Mohamed-Ali" w:date="2025-05-19T17:19:00Z">
              <w:r w:rsidRPr="00693DA2">
                <w:rPr>
                  <w:sz w:val="16"/>
                  <w:szCs w:val="16"/>
                </w:rPr>
                <w:t xml:space="preserve">Valeurs </w:t>
              </w:r>
              <w:proofErr w:type="gramStart"/>
              <w:r w:rsidRPr="00693DA2">
                <w:rPr>
                  <w:sz w:val="16"/>
                  <w:szCs w:val="16"/>
                </w:rPr>
                <w:t xml:space="preserve">sur  </w:t>
              </w:r>
              <w:r>
                <w:rPr>
                  <w:sz w:val="16"/>
                  <w:szCs w:val="16"/>
                </w:rPr>
                <w:t>2</w:t>
              </w:r>
              <w:proofErr w:type="gramEnd"/>
              <w:r>
                <w:rPr>
                  <w:sz w:val="16"/>
                  <w:szCs w:val="16"/>
                </w:rPr>
                <w:t xml:space="preserve"> </w:t>
              </w:r>
              <w:r w:rsidRPr="00693DA2">
                <w:rPr>
                  <w:sz w:val="16"/>
                  <w:szCs w:val="16"/>
                </w:rPr>
                <w:t>octet</w:t>
              </w:r>
              <w:r>
                <w:rPr>
                  <w:sz w:val="16"/>
                  <w:szCs w:val="16"/>
                </w:rPr>
                <w:t>s</w:t>
              </w:r>
            </w:ins>
            <w:del w:id="188" w:author="MAHMOUD Mohamed-Ali" w:date="2025-05-19T17:19:00Z">
              <w:r w:rsidR="00BE53A5" w:rsidRPr="00693DA2" w:rsidDel="00F61B14">
                <w:rPr>
                  <w:sz w:val="16"/>
                  <w:szCs w:val="16"/>
                </w:rPr>
                <w:delText xml:space="preserve">Valeurs sur </w:delText>
              </w:r>
              <w:r w:rsidR="00BE53A5" w:rsidDel="00F61B14">
                <w:rPr>
                  <w:sz w:val="16"/>
                  <w:szCs w:val="16"/>
                </w:rPr>
                <w:delText xml:space="preserve">1 </w:delText>
              </w:r>
              <w:r w:rsidR="00BE53A5" w:rsidRPr="00693DA2" w:rsidDel="00F61B14">
                <w:rPr>
                  <w:sz w:val="16"/>
                  <w:szCs w:val="16"/>
                </w:rPr>
                <w:delText xml:space="preserve"> octet</w:delText>
              </w:r>
            </w:del>
          </w:p>
        </w:tc>
        <w:tc>
          <w:tcPr>
            <w:tcW w:w="1435" w:type="dxa"/>
          </w:tcPr>
          <w:p w14:paraId="362FD5AB" w14:textId="77777777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 xml:space="preserve">Valeur sur 1 octet </w:t>
            </w:r>
          </w:p>
        </w:tc>
        <w:tc>
          <w:tcPr>
            <w:tcW w:w="1435" w:type="dxa"/>
          </w:tcPr>
          <w:p w14:paraId="70FFED59" w14:textId="6C42C8CF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Valeur sur </w:t>
            </w:r>
            <w:ins w:id="189" w:author="MAHMOUD Mohamed-Ali" w:date="2025-05-19T17:44:00Z">
              <w:r w:rsidR="00D112B3">
                <w:rPr>
                  <w:sz w:val="16"/>
                  <w:szCs w:val="16"/>
                </w:rPr>
                <w:t>2</w:t>
              </w:r>
            </w:ins>
            <w:del w:id="190" w:author="MAHMOUD Mohamed-Ali" w:date="2025-05-19T17:44:00Z">
              <w:r w:rsidDel="00D112B3">
                <w:rPr>
                  <w:sz w:val="16"/>
                  <w:szCs w:val="16"/>
                </w:rPr>
                <w:delText>1</w:delText>
              </w:r>
            </w:del>
            <w:r>
              <w:rPr>
                <w:sz w:val="16"/>
                <w:szCs w:val="16"/>
              </w:rPr>
              <w:t xml:space="preserve"> octet</w:t>
            </w:r>
            <w:ins w:id="191" w:author="MAHMOUD Mohamed-Ali" w:date="2025-05-19T17:44:00Z">
              <w:r w:rsidR="00D112B3">
                <w:rPr>
                  <w:sz w:val="16"/>
                  <w:szCs w:val="16"/>
                </w:rPr>
                <w:t>s</w:t>
              </w:r>
            </w:ins>
          </w:p>
        </w:tc>
      </w:tr>
    </w:tbl>
    <w:p w14:paraId="3957242A" w14:textId="77777777" w:rsidR="00693DA2" w:rsidRDefault="00693DA2" w:rsidP="00693DA2"/>
    <w:tbl>
      <w:tblPr>
        <w:tblStyle w:val="TableauGrille6Couleur-Accentuation1"/>
        <w:tblW w:w="13935" w:type="dxa"/>
        <w:tblLayout w:type="fixed"/>
        <w:tblLook w:val="04A0" w:firstRow="1" w:lastRow="0" w:firstColumn="1" w:lastColumn="0" w:noHBand="0" w:noVBand="1"/>
      </w:tblPr>
      <w:tblGrid>
        <w:gridCol w:w="984"/>
        <w:gridCol w:w="796"/>
        <w:gridCol w:w="1466"/>
        <w:gridCol w:w="10"/>
        <w:gridCol w:w="1246"/>
        <w:gridCol w:w="2689"/>
        <w:gridCol w:w="1256"/>
        <w:gridCol w:w="1004"/>
        <w:gridCol w:w="1614"/>
        <w:gridCol w:w="1435"/>
        <w:gridCol w:w="1435"/>
      </w:tblGrid>
      <w:tr w:rsidR="00BE53A5" w:rsidRPr="00693DA2" w14:paraId="18CEECBF" w14:textId="59096672" w:rsidTr="00BE5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shd w:val="clear" w:color="auto" w:fill="F4B083" w:themeFill="accent2" w:themeFillTint="99"/>
          </w:tcPr>
          <w:p w14:paraId="5193F9CC" w14:textId="77777777" w:rsidR="00BE53A5" w:rsidRPr="00693DA2" w:rsidRDefault="00BE53A5" w:rsidP="00BE53A5">
            <w:pPr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Code Edge</w:t>
            </w:r>
          </w:p>
        </w:tc>
        <w:tc>
          <w:tcPr>
            <w:tcW w:w="796" w:type="dxa"/>
          </w:tcPr>
          <w:p w14:paraId="34E2E718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693DA2">
              <w:rPr>
                <w:sz w:val="16"/>
                <w:szCs w:val="16"/>
              </w:rPr>
              <w:t>id</w:t>
            </w:r>
            <w:proofErr w:type="gramEnd"/>
          </w:p>
        </w:tc>
        <w:tc>
          <w:tcPr>
            <w:tcW w:w="1476" w:type="dxa"/>
            <w:gridSpan w:val="2"/>
          </w:tcPr>
          <w:p w14:paraId="7FC85157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metricSystem</w:t>
            </w:r>
            <w:proofErr w:type="spellEnd"/>
            <w:proofErr w:type="gramEnd"/>
          </w:p>
        </w:tc>
        <w:tc>
          <w:tcPr>
            <w:tcW w:w="1246" w:type="dxa"/>
          </w:tcPr>
          <w:p w14:paraId="42E57DB4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startKP</w:t>
            </w:r>
            <w:proofErr w:type="spellEnd"/>
            <w:proofErr w:type="gramEnd"/>
          </w:p>
        </w:tc>
        <w:tc>
          <w:tcPr>
            <w:tcW w:w="2689" w:type="dxa"/>
          </w:tcPr>
          <w:p w14:paraId="7914290B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endKP</w:t>
            </w:r>
            <w:proofErr w:type="spellEnd"/>
            <w:proofErr w:type="gramEnd"/>
          </w:p>
        </w:tc>
        <w:tc>
          <w:tcPr>
            <w:tcW w:w="1256" w:type="dxa"/>
            <w:shd w:val="clear" w:color="auto" w:fill="auto"/>
            <w:vAlign w:val="center"/>
          </w:tcPr>
          <w:p w14:paraId="15779637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startNodeId</w:t>
            </w:r>
            <w:proofErr w:type="spellEnd"/>
            <w:proofErr w:type="gramEnd"/>
          </w:p>
          <w:p w14:paraId="27CA8257" w14:textId="77777777" w:rsidR="00BE53A5" w:rsidRPr="00693DA2" w:rsidRDefault="00BE53A5" w:rsidP="00BE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  <w:p w14:paraId="1EF70C97" w14:textId="77777777" w:rsidR="00BE53A5" w:rsidRPr="00693DA2" w:rsidRDefault="00BE53A5" w:rsidP="00BE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004" w:type="dxa"/>
            <w:shd w:val="clear" w:color="auto" w:fill="auto"/>
            <w:vAlign w:val="center"/>
          </w:tcPr>
          <w:p w14:paraId="06AAAD30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endNodeId</w:t>
            </w:r>
            <w:proofErr w:type="spellEnd"/>
            <w:proofErr w:type="gramEnd"/>
          </w:p>
        </w:tc>
        <w:tc>
          <w:tcPr>
            <w:tcW w:w="1614" w:type="dxa"/>
          </w:tcPr>
          <w:p w14:paraId="5CC2C3FB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saftyZoneId</w:t>
            </w:r>
            <w:proofErr w:type="spellEnd"/>
            <w:proofErr w:type="gramEnd"/>
          </w:p>
        </w:tc>
        <w:tc>
          <w:tcPr>
            <w:tcW w:w="1435" w:type="dxa"/>
          </w:tcPr>
          <w:p w14:paraId="36E56135" w14:textId="77777777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693DA2">
              <w:rPr>
                <w:sz w:val="16"/>
                <w:szCs w:val="16"/>
              </w:rPr>
              <w:t>maxSpeed</w:t>
            </w:r>
            <w:proofErr w:type="spellEnd"/>
            <w:proofErr w:type="gramEnd"/>
          </w:p>
        </w:tc>
        <w:tc>
          <w:tcPr>
            <w:tcW w:w="1435" w:type="dxa"/>
          </w:tcPr>
          <w:p w14:paraId="5E4610BF" w14:textId="6C555FA0" w:rsidR="00BE53A5" w:rsidRPr="00693DA2" w:rsidRDefault="00BE53A5" w:rsidP="00BE5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RegulatedZoneId</w:t>
            </w:r>
            <w:proofErr w:type="spellEnd"/>
          </w:p>
        </w:tc>
      </w:tr>
      <w:tr w:rsidR="00BE53A5" w:rsidRPr="00693DA2" w14:paraId="1B5B3D98" w14:textId="5B33405C" w:rsidTr="00BE5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shd w:val="clear" w:color="auto" w:fill="F4B083" w:themeFill="accent2" w:themeFillTint="99"/>
          </w:tcPr>
          <w:p w14:paraId="555D2198" w14:textId="7EAD4F4F" w:rsidR="00BE53A5" w:rsidRPr="00693DA2" w:rsidRDefault="00BE53A5" w:rsidP="00BE53A5">
            <w:pPr>
              <w:rPr>
                <w:b w:val="0"/>
                <w:bCs w:val="0"/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796" w:type="dxa"/>
          </w:tcPr>
          <w:p w14:paraId="70DEA59F" w14:textId="77777777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 xml:space="preserve">Valeur sur 2 </w:t>
            </w:r>
            <w:r w:rsidRPr="00693DA2">
              <w:rPr>
                <w:sz w:val="16"/>
                <w:szCs w:val="16"/>
              </w:rPr>
              <w:lastRenderedPageBreak/>
              <w:t>octets</w:t>
            </w:r>
          </w:p>
        </w:tc>
        <w:tc>
          <w:tcPr>
            <w:tcW w:w="1466" w:type="dxa"/>
          </w:tcPr>
          <w:p w14:paraId="2884CA10" w14:textId="37A57FDF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lastRenderedPageBreak/>
              <w:t xml:space="preserve">Valeur sur </w:t>
            </w:r>
            <w:r>
              <w:rPr>
                <w:sz w:val="16"/>
                <w:szCs w:val="16"/>
              </w:rPr>
              <w:t>1</w:t>
            </w:r>
            <w:r w:rsidRPr="00693DA2">
              <w:rPr>
                <w:sz w:val="16"/>
                <w:szCs w:val="16"/>
              </w:rPr>
              <w:t xml:space="preserve"> octet</w:t>
            </w:r>
          </w:p>
        </w:tc>
        <w:tc>
          <w:tcPr>
            <w:tcW w:w="1256" w:type="dxa"/>
            <w:gridSpan w:val="2"/>
          </w:tcPr>
          <w:p w14:paraId="094880B0" w14:textId="77777777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 xml:space="preserve">Valeur sur 4 </w:t>
            </w:r>
            <w:r w:rsidRPr="00693DA2">
              <w:rPr>
                <w:sz w:val="16"/>
                <w:szCs w:val="16"/>
              </w:rPr>
              <w:lastRenderedPageBreak/>
              <w:t>octets</w:t>
            </w:r>
          </w:p>
        </w:tc>
        <w:tc>
          <w:tcPr>
            <w:tcW w:w="2689" w:type="dxa"/>
          </w:tcPr>
          <w:p w14:paraId="3D7D8E3E" w14:textId="77777777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lastRenderedPageBreak/>
              <w:t>Valeur sur 4 octets</w:t>
            </w:r>
          </w:p>
        </w:tc>
        <w:tc>
          <w:tcPr>
            <w:tcW w:w="1256" w:type="dxa"/>
          </w:tcPr>
          <w:p w14:paraId="14C6C41B" w14:textId="77777777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 xml:space="preserve">Valeur sur 2 </w:t>
            </w:r>
            <w:r w:rsidRPr="00693DA2">
              <w:rPr>
                <w:sz w:val="16"/>
                <w:szCs w:val="16"/>
              </w:rPr>
              <w:lastRenderedPageBreak/>
              <w:t>octets</w:t>
            </w:r>
          </w:p>
        </w:tc>
        <w:tc>
          <w:tcPr>
            <w:tcW w:w="1004" w:type="dxa"/>
          </w:tcPr>
          <w:p w14:paraId="285E02A5" w14:textId="77777777" w:rsidR="00BE53A5" w:rsidRPr="00693DA2" w:rsidRDefault="00BE53A5" w:rsidP="00BE53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lastRenderedPageBreak/>
              <w:t xml:space="preserve">Valeur sur 2 </w:t>
            </w:r>
            <w:r w:rsidRPr="00693DA2">
              <w:rPr>
                <w:sz w:val="16"/>
                <w:szCs w:val="16"/>
              </w:rPr>
              <w:lastRenderedPageBreak/>
              <w:t>octets</w:t>
            </w:r>
          </w:p>
        </w:tc>
        <w:tc>
          <w:tcPr>
            <w:tcW w:w="1614" w:type="dxa"/>
          </w:tcPr>
          <w:p w14:paraId="39984EAE" w14:textId="0A1050DE" w:rsidR="00BE53A5" w:rsidRPr="00693DA2" w:rsidRDefault="00F61B14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ins w:id="192" w:author="MAHMOUD Mohamed-Ali" w:date="2025-05-19T17:19:00Z">
              <w:r w:rsidRPr="00693DA2">
                <w:rPr>
                  <w:sz w:val="16"/>
                  <w:szCs w:val="16"/>
                </w:rPr>
                <w:lastRenderedPageBreak/>
                <w:t xml:space="preserve">Valeurs </w:t>
              </w:r>
              <w:proofErr w:type="gramStart"/>
              <w:r w:rsidRPr="00693DA2">
                <w:rPr>
                  <w:sz w:val="16"/>
                  <w:szCs w:val="16"/>
                </w:rPr>
                <w:t xml:space="preserve">sur  </w:t>
              </w:r>
              <w:r>
                <w:rPr>
                  <w:sz w:val="16"/>
                  <w:szCs w:val="16"/>
                </w:rPr>
                <w:t>2</w:t>
              </w:r>
              <w:proofErr w:type="gramEnd"/>
              <w:r>
                <w:rPr>
                  <w:sz w:val="16"/>
                  <w:szCs w:val="16"/>
                </w:rPr>
                <w:t xml:space="preserve"> </w:t>
              </w:r>
              <w:r w:rsidRPr="00693DA2">
                <w:rPr>
                  <w:sz w:val="16"/>
                  <w:szCs w:val="16"/>
                </w:rPr>
                <w:t>octet</w:t>
              </w:r>
              <w:r>
                <w:rPr>
                  <w:sz w:val="16"/>
                  <w:szCs w:val="16"/>
                </w:rPr>
                <w:t>s</w:t>
              </w:r>
            </w:ins>
            <w:del w:id="193" w:author="MAHMOUD Mohamed-Ali" w:date="2025-05-19T17:19:00Z">
              <w:r w:rsidR="00BE53A5" w:rsidRPr="00693DA2" w:rsidDel="00F61B14">
                <w:rPr>
                  <w:sz w:val="16"/>
                  <w:szCs w:val="16"/>
                </w:rPr>
                <w:delText xml:space="preserve">Valeurs sur </w:delText>
              </w:r>
              <w:r w:rsidR="00BE53A5" w:rsidDel="00F61B14">
                <w:rPr>
                  <w:sz w:val="16"/>
                  <w:szCs w:val="16"/>
                </w:rPr>
                <w:delText>1</w:delText>
              </w:r>
              <w:r w:rsidR="00BE53A5" w:rsidRPr="00693DA2" w:rsidDel="00F61B14">
                <w:rPr>
                  <w:sz w:val="16"/>
                  <w:szCs w:val="16"/>
                </w:rPr>
                <w:delText xml:space="preserve"> octet</w:delText>
              </w:r>
            </w:del>
          </w:p>
        </w:tc>
        <w:tc>
          <w:tcPr>
            <w:tcW w:w="1435" w:type="dxa"/>
          </w:tcPr>
          <w:p w14:paraId="230F41C7" w14:textId="77777777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3DA2">
              <w:rPr>
                <w:sz w:val="16"/>
                <w:szCs w:val="16"/>
              </w:rPr>
              <w:t xml:space="preserve">Valeur sur 1 octet </w:t>
            </w:r>
          </w:p>
        </w:tc>
        <w:tc>
          <w:tcPr>
            <w:tcW w:w="1435" w:type="dxa"/>
          </w:tcPr>
          <w:p w14:paraId="504DE379" w14:textId="554D7662" w:rsidR="00BE53A5" w:rsidRPr="00693DA2" w:rsidRDefault="00BE53A5" w:rsidP="00BE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Valeur sur </w:t>
            </w:r>
            <w:ins w:id="194" w:author="MAHMOUD Mohamed-Ali" w:date="2025-05-19T17:44:00Z">
              <w:r w:rsidR="00D112B3">
                <w:rPr>
                  <w:sz w:val="16"/>
                  <w:szCs w:val="16"/>
                </w:rPr>
                <w:t>2</w:t>
              </w:r>
            </w:ins>
            <w:del w:id="195" w:author="MAHMOUD Mohamed-Ali" w:date="2025-05-19T17:44:00Z">
              <w:r w:rsidDel="00D112B3">
                <w:rPr>
                  <w:sz w:val="16"/>
                  <w:szCs w:val="16"/>
                </w:rPr>
                <w:delText>1</w:delText>
              </w:r>
            </w:del>
            <w:r>
              <w:rPr>
                <w:sz w:val="16"/>
                <w:szCs w:val="16"/>
              </w:rPr>
              <w:t xml:space="preserve"> octet</w:t>
            </w:r>
            <w:ins w:id="196" w:author="MAHMOUD Mohamed-Ali" w:date="2025-05-19T17:44:00Z">
              <w:r w:rsidR="00D112B3">
                <w:rPr>
                  <w:sz w:val="16"/>
                  <w:szCs w:val="16"/>
                </w:rPr>
                <w:t>s</w:t>
              </w:r>
            </w:ins>
          </w:p>
        </w:tc>
      </w:tr>
    </w:tbl>
    <w:p w14:paraId="073D2BF3" w14:textId="77777777" w:rsidR="000832C4" w:rsidRDefault="000832C4" w:rsidP="00693DA2"/>
    <w:p w14:paraId="354E302E" w14:textId="77777777" w:rsidR="000832C4" w:rsidRDefault="000832C4" w:rsidP="00693DA2"/>
    <w:p w14:paraId="41B7BB85" w14:textId="22B5DB8E" w:rsidR="000832C4" w:rsidRDefault="00BF734C" w:rsidP="00693DA2">
      <w:r>
        <w:t xml:space="preserve">A la suite la liste des </w:t>
      </w:r>
      <w:proofErr w:type="spellStart"/>
      <w:proofErr w:type="gramStart"/>
      <w:r>
        <w:t>edges</w:t>
      </w:r>
      <w:proofErr w:type="spellEnd"/>
      <w:r>
        <w:t xml:space="preserve"> </w:t>
      </w:r>
      <w:r w:rsidR="00807673">
        <w:t>,</w:t>
      </w:r>
      <w:proofErr w:type="gramEnd"/>
      <w:r w:rsidR="00807673">
        <w:t xml:space="preserve"> se </w:t>
      </w:r>
      <w:r>
        <w:t xml:space="preserve">trouve la liste des nœuds  </w:t>
      </w: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BF734C" w:rsidRPr="00022117" w14:paraId="47A6D22B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BF8F00" w:themeFill="accent4" w:themeFillShade="BF"/>
            <w:vAlign w:val="center"/>
          </w:tcPr>
          <w:p w14:paraId="4439E690" w14:textId="17DB6696" w:rsidR="00BF734C" w:rsidRDefault="00BF734C" w:rsidP="00DC4FEE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Node  1</w:t>
            </w:r>
            <w:proofErr w:type="gramEnd"/>
          </w:p>
        </w:tc>
        <w:tc>
          <w:tcPr>
            <w:tcW w:w="1440" w:type="dxa"/>
            <w:shd w:val="clear" w:color="auto" w:fill="BF8F00" w:themeFill="accent4" w:themeFillShade="BF"/>
          </w:tcPr>
          <w:p w14:paraId="7C4F08A9" w14:textId="1F60EFB6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 xml:space="preserve">Node  </w:t>
            </w:r>
            <w:r w:rsidRPr="00022117">
              <w:rPr>
                <w:b w:val="0"/>
                <w:bCs w:val="0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BF8F00" w:themeFill="accent4" w:themeFillShade="BF"/>
          </w:tcPr>
          <w:p w14:paraId="7F0C403D" w14:textId="4AA1D7B6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Node  3</w:t>
            </w:r>
            <w:proofErr w:type="gram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14096650" w14:textId="1296C67B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 xml:space="preserve">Node  </w:t>
            </w:r>
            <w:r w:rsidRPr="00022117">
              <w:rPr>
                <w:b w:val="0"/>
                <w:bCs w:val="0"/>
              </w:rPr>
              <w:t>N</w:t>
            </w:r>
            <w:proofErr w:type="gramEnd"/>
          </w:p>
        </w:tc>
      </w:tr>
    </w:tbl>
    <w:p w14:paraId="5EE9A3B3" w14:textId="77777777" w:rsidR="00BF734C" w:rsidRDefault="00BF734C" w:rsidP="00693DA2"/>
    <w:p w14:paraId="00B24BE2" w14:textId="77777777" w:rsidR="000832C4" w:rsidRDefault="000832C4" w:rsidP="00693DA2"/>
    <w:p w14:paraId="7D014297" w14:textId="77777777" w:rsidR="00693DA2" w:rsidRDefault="00693DA2" w:rsidP="00693DA2"/>
    <w:p w14:paraId="6123BE2C" w14:textId="45EB5578" w:rsidR="00693DA2" w:rsidRPr="00693DA2" w:rsidRDefault="00693DA2" w:rsidP="00693DA2">
      <w:pPr>
        <w:sectPr w:rsidR="00693DA2" w:rsidRPr="00693DA2" w:rsidSect="00C22AEB">
          <w:pgSz w:w="16838" w:h="11906" w:orient="landscape"/>
          <w:pgMar w:top="1304" w:right="1701" w:bottom="1304" w:left="1418" w:header="510" w:footer="709" w:gutter="0"/>
          <w:cols w:space="708"/>
          <w:docGrid w:linePitch="360"/>
        </w:sectPr>
      </w:pPr>
    </w:p>
    <w:p w14:paraId="44D345F3" w14:textId="40B1029E" w:rsidR="00AC5C03" w:rsidDel="00234CCA" w:rsidRDefault="00AC5C03" w:rsidP="00E846C6">
      <w:pPr>
        <w:rPr>
          <w:del w:id="197" w:author="MAHMOUD Mohamed-Ali" w:date="2025-05-11T13:27:00Z"/>
          <w:b/>
          <w:bCs/>
        </w:rPr>
      </w:pPr>
    </w:p>
    <w:p w14:paraId="35127F36" w14:textId="77777777" w:rsidR="001233C7" w:rsidRPr="001233C7" w:rsidRDefault="001233C7" w:rsidP="001233C7"/>
    <w:p w14:paraId="1F83F84D" w14:textId="77777777" w:rsidR="001233C7" w:rsidRPr="001233C7" w:rsidRDefault="001233C7" w:rsidP="001233C7"/>
    <w:p w14:paraId="44A3C0ED" w14:textId="77777777" w:rsidR="001233C7" w:rsidRPr="001233C7" w:rsidRDefault="001233C7" w:rsidP="001233C7"/>
    <w:tbl>
      <w:tblPr>
        <w:tblStyle w:val="TableauGrille6Couleur-Accentuation1"/>
        <w:tblpPr w:leftFromText="141" w:rightFromText="141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317"/>
        <w:gridCol w:w="728"/>
        <w:gridCol w:w="880"/>
        <w:gridCol w:w="1910"/>
        <w:gridCol w:w="1340"/>
        <w:gridCol w:w="1282"/>
        <w:gridCol w:w="1056"/>
        <w:gridCol w:w="1691"/>
        <w:gridCol w:w="1727"/>
        <w:gridCol w:w="2004"/>
      </w:tblGrid>
      <w:tr w:rsidR="007E4D10" w14:paraId="27CEC56A" w14:textId="7100D696" w:rsidTr="009D7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0636B" w14:textId="77777777" w:rsidR="009D7AAE" w:rsidRDefault="009D7AAE" w:rsidP="000832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662C4F5" w14:textId="77777777" w:rsidR="009D7AAE" w:rsidRDefault="009D7AAE" w:rsidP="0008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Node</w:t>
            </w:r>
          </w:p>
        </w:tc>
        <w:tc>
          <w:tcPr>
            <w:tcW w:w="0" w:type="auto"/>
          </w:tcPr>
          <w:p w14:paraId="062AB09E" w14:textId="77777777" w:rsidR="009D7AAE" w:rsidRDefault="009D7AAE" w:rsidP="0008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14:paraId="048EF2B9" w14:textId="5D69133A" w:rsidR="009D7AAE" w:rsidRDefault="009D7AAE" w:rsidP="0008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mileStoneNumber</w:t>
            </w:r>
            <w:proofErr w:type="spellEnd"/>
            <w:proofErr w:type="gramEnd"/>
            <w:r>
              <w:t xml:space="preserve"> (N)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14:paraId="2EC6470F" w14:textId="5B06674B" w:rsidR="009D7AAE" w:rsidRDefault="009D7AAE" w:rsidP="0008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mileStoneI</w:t>
            </w:r>
            <w:r>
              <w:t>d</w:t>
            </w:r>
            <w:proofErr w:type="spellEnd"/>
          </w:p>
        </w:tc>
        <w:tc>
          <w:tcPr>
            <w:tcW w:w="0" w:type="auto"/>
          </w:tcPr>
          <w:p w14:paraId="07A0E3FE" w14:textId="77777777" w:rsidR="009D7AAE" w:rsidRDefault="009D7AAE" w:rsidP="0008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stationType</w:t>
            </w:r>
            <w:proofErr w:type="spellEnd"/>
            <w:proofErr w:type="gramEnd"/>
          </w:p>
        </w:tc>
        <w:tc>
          <w:tcPr>
            <w:tcW w:w="0" w:type="auto"/>
          </w:tcPr>
          <w:p w14:paraId="42573D12" w14:textId="77777777" w:rsidR="009D7AAE" w:rsidRDefault="009D7AAE" w:rsidP="0008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stationId</w:t>
            </w:r>
            <w:proofErr w:type="spellEnd"/>
            <w:proofErr w:type="gramEnd"/>
          </w:p>
        </w:tc>
        <w:tc>
          <w:tcPr>
            <w:tcW w:w="0" w:type="auto"/>
          </w:tcPr>
          <w:p w14:paraId="6F520412" w14:textId="4AD06DCD" w:rsidR="009D7AAE" w:rsidRDefault="009D7AAE" w:rsidP="0008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safetyZoneLimit</w:t>
            </w:r>
            <w:proofErr w:type="spellEnd"/>
            <w:proofErr w:type="gramEnd"/>
          </w:p>
        </w:tc>
        <w:tc>
          <w:tcPr>
            <w:tcW w:w="0" w:type="auto"/>
          </w:tcPr>
          <w:p w14:paraId="125B8C35" w14:textId="01814C67" w:rsidR="009D7AAE" w:rsidRDefault="009D7AAE" w:rsidP="0008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tunnelZoneLimit</w:t>
            </w:r>
            <w:proofErr w:type="spellEnd"/>
            <w:proofErr w:type="gramEnd"/>
          </w:p>
        </w:tc>
        <w:tc>
          <w:tcPr>
            <w:tcW w:w="0" w:type="auto"/>
          </w:tcPr>
          <w:p w14:paraId="48352B0F" w14:textId="62B9AB81" w:rsidR="009D7AAE" w:rsidRDefault="009D7AAE" w:rsidP="0008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regulatedZoneLimit</w:t>
            </w:r>
            <w:proofErr w:type="spellEnd"/>
            <w:proofErr w:type="gramEnd"/>
          </w:p>
        </w:tc>
      </w:tr>
      <w:tr w:rsidR="00E11FF2" w14:paraId="25ADE408" w14:textId="3AC1ADF3" w:rsidTr="009D7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78403C" w14:textId="77777777" w:rsidR="009D7AAE" w:rsidRDefault="009D7AAE" w:rsidP="000832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A4517A3" w14:textId="7115B27D" w:rsidR="009D7AAE" w:rsidRDefault="009D7AAE" w:rsidP="0008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14:paraId="4A2472DB" w14:textId="77777777" w:rsidR="009D7AAE" w:rsidRDefault="009D7AAE" w:rsidP="0008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2 octets</w:t>
            </w:r>
          </w:p>
        </w:tc>
        <w:tc>
          <w:tcPr>
            <w:tcW w:w="0" w:type="auto"/>
          </w:tcPr>
          <w:p w14:paraId="248D8032" w14:textId="42A48723" w:rsidR="009D7AAE" w:rsidRDefault="009D7AAE" w:rsidP="0008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1 octet</w:t>
            </w:r>
          </w:p>
        </w:tc>
        <w:tc>
          <w:tcPr>
            <w:tcW w:w="0" w:type="auto"/>
          </w:tcPr>
          <w:p w14:paraId="60788AFB" w14:textId="1D14DD02" w:rsidR="009D7AAE" w:rsidRDefault="00B0410F" w:rsidP="0008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  <w:r w:rsidR="009D7AAE">
              <w:rPr>
                <w:b/>
                <w:bCs/>
              </w:rPr>
              <w:t xml:space="preserve">Valeur sur 2 octets </w:t>
            </w:r>
          </w:p>
        </w:tc>
        <w:tc>
          <w:tcPr>
            <w:tcW w:w="0" w:type="auto"/>
          </w:tcPr>
          <w:p w14:paraId="0B78A71D" w14:textId="408CD0A1" w:rsidR="009D7AAE" w:rsidRDefault="009D7AAE" w:rsidP="0008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1 octet</w:t>
            </w:r>
          </w:p>
        </w:tc>
        <w:tc>
          <w:tcPr>
            <w:tcW w:w="0" w:type="auto"/>
          </w:tcPr>
          <w:p w14:paraId="2EAFB48A" w14:textId="77777777" w:rsidR="009D7AAE" w:rsidRDefault="009D7AAE" w:rsidP="0008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  <w:tc>
          <w:tcPr>
            <w:tcW w:w="0" w:type="auto"/>
          </w:tcPr>
          <w:p w14:paraId="3396C4E0" w14:textId="471ED60A" w:rsidR="009D7AAE" w:rsidRDefault="009D7AAE" w:rsidP="0008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  <w:tc>
          <w:tcPr>
            <w:tcW w:w="0" w:type="auto"/>
          </w:tcPr>
          <w:p w14:paraId="7509C571" w14:textId="12D7C178" w:rsidR="009D7AAE" w:rsidRDefault="009D7AAE" w:rsidP="0008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  <w:tc>
          <w:tcPr>
            <w:tcW w:w="0" w:type="auto"/>
          </w:tcPr>
          <w:p w14:paraId="333B1267" w14:textId="38D73AFF" w:rsidR="009D7AAE" w:rsidRDefault="009D7AAE" w:rsidP="00083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</w:tr>
    </w:tbl>
    <w:p w14:paraId="33E50639" w14:textId="77777777" w:rsidR="001233C7" w:rsidRDefault="001233C7" w:rsidP="001233C7"/>
    <w:tbl>
      <w:tblPr>
        <w:tblStyle w:val="TableauGrille6Couleur-Accentuation1"/>
        <w:tblpPr w:leftFromText="141" w:rightFromText="141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317"/>
        <w:gridCol w:w="728"/>
        <w:gridCol w:w="880"/>
        <w:gridCol w:w="1910"/>
        <w:gridCol w:w="1340"/>
        <w:gridCol w:w="1282"/>
        <w:gridCol w:w="1056"/>
        <w:gridCol w:w="1691"/>
        <w:gridCol w:w="1727"/>
        <w:gridCol w:w="2004"/>
      </w:tblGrid>
      <w:tr w:rsidR="007E4D10" w14:paraId="3ABAB3DF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482632" w14:textId="77777777" w:rsidR="009D7AAE" w:rsidRDefault="009D7AAE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0EE4DB7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Node</w:t>
            </w:r>
          </w:p>
        </w:tc>
        <w:tc>
          <w:tcPr>
            <w:tcW w:w="0" w:type="auto"/>
          </w:tcPr>
          <w:p w14:paraId="41284191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14:paraId="40683A95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mileStoneNumber</w:t>
            </w:r>
            <w:proofErr w:type="spellEnd"/>
            <w:proofErr w:type="gramEnd"/>
            <w:r>
              <w:t xml:space="preserve"> (N)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14:paraId="799C36F9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mileStoneI</w:t>
            </w:r>
            <w:r>
              <w:t>d</w:t>
            </w:r>
            <w:proofErr w:type="spellEnd"/>
          </w:p>
        </w:tc>
        <w:tc>
          <w:tcPr>
            <w:tcW w:w="0" w:type="auto"/>
          </w:tcPr>
          <w:p w14:paraId="78F5EE48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stationType</w:t>
            </w:r>
            <w:proofErr w:type="spellEnd"/>
            <w:proofErr w:type="gramEnd"/>
          </w:p>
        </w:tc>
        <w:tc>
          <w:tcPr>
            <w:tcW w:w="0" w:type="auto"/>
          </w:tcPr>
          <w:p w14:paraId="0DC33BDE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stationId</w:t>
            </w:r>
            <w:proofErr w:type="spellEnd"/>
            <w:proofErr w:type="gramEnd"/>
          </w:p>
        </w:tc>
        <w:tc>
          <w:tcPr>
            <w:tcW w:w="0" w:type="auto"/>
          </w:tcPr>
          <w:p w14:paraId="15DC62EE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safetyZoneLimit</w:t>
            </w:r>
            <w:proofErr w:type="spellEnd"/>
            <w:proofErr w:type="gramEnd"/>
          </w:p>
        </w:tc>
        <w:tc>
          <w:tcPr>
            <w:tcW w:w="0" w:type="auto"/>
          </w:tcPr>
          <w:p w14:paraId="42CC0F8A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tunnelZoneLimit</w:t>
            </w:r>
            <w:proofErr w:type="spellEnd"/>
            <w:proofErr w:type="gramEnd"/>
          </w:p>
        </w:tc>
        <w:tc>
          <w:tcPr>
            <w:tcW w:w="0" w:type="auto"/>
          </w:tcPr>
          <w:p w14:paraId="297CFB20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regulatedZoneLimit</w:t>
            </w:r>
            <w:proofErr w:type="spellEnd"/>
            <w:proofErr w:type="gramEnd"/>
          </w:p>
        </w:tc>
      </w:tr>
      <w:tr w:rsidR="00E11FF2" w14:paraId="4D9F4372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4329" w14:textId="77777777" w:rsidR="009D7AAE" w:rsidRDefault="009D7AAE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7844ADE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14:paraId="093911BA" w14:textId="77777777" w:rsidR="009D7AAE" w:rsidRDefault="009D7AAE" w:rsidP="00DC4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2 octets</w:t>
            </w:r>
          </w:p>
        </w:tc>
        <w:tc>
          <w:tcPr>
            <w:tcW w:w="0" w:type="auto"/>
          </w:tcPr>
          <w:p w14:paraId="6D69AF56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1 octet</w:t>
            </w:r>
          </w:p>
        </w:tc>
        <w:tc>
          <w:tcPr>
            <w:tcW w:w="0" w:type="auto"/>
          </w:tcPr>
          <w:p w14:paraId="0A785AE0" w14:textId="08B93813" w:rsidR="009D7AAE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  <w:r w:rsidR="009D7AAE">
              <w:rPr>
                <w:b/>
                <w:bCs/>
              </w:rPr>
              <w:t xml:space="preserve">Valeur sur 2 octets </w:t>
            </w:r>
          </w:p>
        </w:tc>
        <w:tc>
          <w:tcPr>
            <w:tcW w:w="0" w:type="auto"/>
          </w:tcPr>
          <w:p w14:paraId="4642F4C1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1 octet</w:t>
            </w:r>
          </w:p>
        </w:tc>
        <w:tc>
          <w:tcPr>
            <w:tcW w:w="0" w:type="auto"/>
          </w:tcPr>
          <w:p w14:paraId="11B45E7E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  <w:tc>
          <w:tcPr>
            <w:tcW w:w="0" w:type="auto"/>
          </w:tcPr>
          <w:p w14:paraId="4F99BB19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  <w:tc>
          <w:tcPr>
            <w:tcW w:w="0" w:type="auto"/>
          </w:tcPr>
          <w:p w14:paraId="57AB982E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  <w:tc>
          <w:tcPr>
            <w:tcW w:w="0" w:type="auto"/>
          </w:tcPr>
          <w:p w14:paraId="6CF9FE57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</w:tr>
    </w:tbl>
    <w:p w14:paraId="0B56069B" w14:textId="77777777" w:rsidR="009D7AAE" w:rsidRPr="001233C7" w:rsidRDefault="009D7AAE" w:rsidP="001233C7"/>
    <w:p w14:paraId="69168389" w14:textId="77777777" w:rsidR="001233C7" w:rsidRPr="001233C7" w:rsidRDefault="001233C7" w:rsidP="001233C7"/>
    <w:tbl>
      <w:tblPr>
        <w:tblStyle w:val="TableauGrille6Couleur-Accentuation1"/>
        <w:tblpPr w:leftFromText="141" w:rightFromText="141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318"/>
        <w:gridCol w:w="725"/>
        <w:gridCol w:w="869"/>
        <w:gridCol w:w="1947"/>
        <w:gridCol w:w="1331"/>
        <w:gridCol w:w="1280"/>
        <w:gridCol w:w="1047"/>
        <w:gridCol w:w="1689"/>
        <w:gridCol w:w="1725"/>
        <w:gridCol w:w="2004"/>
      </w:tblGrid>
      <w:tr w:rsidR="00E11FF2" w14:paraId="31B37D66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B3F5B" w14:textId="77777777" w:rsidR="009D7AAE" w:rsidRDefault="009D7AAE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8EA892E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Node</w:t>
            </w:r>
          </w:p>
        </w:tc>
        <w:tc>
          <w:tcPr>
            <w:tcW w:w="0" w:type="auto"/>
          </w:tcPr>
          <w:p w14:paraId="089DA51F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shd w:val="clear" w:color="auto" w:fill="BF8F00" w:themeFill="accent4" w:themeFillShade="BF"/>
          </w:tcPr>
          <w:p w14:paraId="22D44FF5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commentRangeStart w:id="198"/>
            <w:commentRangeStart w:id="199"/>
            <w:proofErr w:type="spellStart"/>
            <w:proofErr w:type="gramStart"/>
            <w:r>
              <w:t>mileStoneNumber</w:t>
            </w:r>
            <w:proofErr w:type="spellEnd"/>
            <w:proofErr w:type="gramEnd"/>
            <w:r>
              <w:t xml:space="preserve"> </w:t>
            </w:r>
            <w:commentRangeEnd w:id="198"/>
            <w:r w:rsidR="00EA0F7E">
              <w:rPr>
                <w:rStyle w:val="Marquedecommentaire"/>
                <w:b w:val="0"/>
                <w:bCs w:val="0"/>
              </w:rPr>
              <w:commentReference w:id="198"/>
            </w:r>
            <w:commentRangeEnd w:id="199"/>
            <w:r w:rsidR="00174937">
              <w:rPr>
                <w:rStyle w:val="Marquedecommentaire"/>
                <w:b w:val="0"/>
                <w:bCs w:val="0"/>
              </w:rPr>
              <w:commentReference w:id="199"/>
            </w:r>
            <w:r>
              <w:t>(N)</w:t>
            </w:r>
          </w:p>
        </w:tc>
        <w:tc>
          <w:tcPr>
            <w:tcW w:w="0" w:type="auto"/>
            <w:shd w:val="clear" w:color="auto" w:fill="BF8F00" w:themeFill="accent4" w:themeFillShade="BF"/>
            <w:vAlign w:val="center"/>
          </w:tcPr>
          <w:p w14:paraId="460C3E99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mileStoneI</w:t>
            </w:r>
            <w:r>
              <w:t>d</w:t>
            </w:r>
            <w:proofErr w:type="spellEnd"/>
          </w:p>
        </w:tc>
        <w:tc>
          <w:tcPr>
            <w:tcW w:w="0" w:type="auto"/>
          </w:tcPr>
          <w:p w14:paraId="5ECA5031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stationType</w:t>
            </w:r>
            <w:proofErr w:type="spellEnd"/>
            <w:proofErr w:type="gramEnd"/>
          </w:p>
        </w:tc>
        <w:tc>
          <w:tcPr>
            <w:tcW w:w="0" w:type="auto"/>
          </w:tcPr>
          <w:p w14:paraId="12735520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stationId</w:t>
            </w:r>
            <w:proofErr w:type="spellEnd"/>
            <w:proofErr w:type="gramEnd"/>
          </w:p>
        </w:tc>
        <w:tc>
          <w:tcPr>
            <w:tcW w:w="0" w:type="auto"/>
          </w:tcPr>
          <w:p w14:paraId="6D95609F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safetyZoneLimit</w:t>
            </w:r>
            <w:proofErr w:type="spellEnd"/>
            <w:proofErr w:type="gramEnd"/>
          </w:p>
        </w:tc>
        <w:tc>
          <w:tcPr>
            <w:tcW w:w="0" w:type="auto"/>
          </w:tcPr>
          <w:p w14:paraId="16A8B637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tunnelZoneLimit</w:t>
            </w:r>
            <w:proofErr w:type="spellEnd"/>
            <w:proofErr w:type="gramEnd"/>
          </w:p>
        </w:tc>
        <w:tc>
          <w:tcPr>
            <w:tcW w:w="0" w:type="auto"/>
          </w:tcPr>
          <w:p w14:paraId="61631899" w14:textId="77777777" w:rsidR="009D7AAE" w:rsidRDefault="009D7AAE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regulatedZoneLimit</w:t>
            </w:r>
            <w:proofErr w:type="spellEnd"/>
            <w:proofErr w:type="gramEnd"/>
          </w:p>
        </w:tc>
      </w:tr>
      <w:tr w:rsidR="003C3D37" w14:paraId="57FD2514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E8766" w14:textId="77777777" w:rsidR="009D7AAE" w:rsidRDefault="009D7AAE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CFD299F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</w:tcPr>
          <w:p w14:paraId="4732A33C" w14:textId="77777777" w:rsidR="009D7AAE" w:rsidRDefault="009D7AAE" w:rsidP="00DC4F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2 octets</w:t>
            </w:r>
          </w:p>
        </w:tc>
        <w:tc>
          <w:tcPr>
            <w:tcW w:w="0" w:type="auto"/>
          </w:tcPr>
          <w:p w14:paraId="7CAD12FA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1 octet</w:t>
            </w:r>
          </w:p>
        </w:tc>
        <w:tc>
          <w:tcPr>
            <w:tcW w:w="0" w:type="auto"/>
          </w:tcPr>
          <w:p w14:paraId="16BE0D63" w14:textId="7EDE6DE0" w:rsidR="009D7AAE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  <w:r w:rsidR="009D7AAE">
              <w:rPr>
                <w:b/>
                <w:bCs/>
              </w:rPr>
              <w:t xml:space="preserve">Valeur sur 2 octets </w:t>
            </w:r>
          </w:p>
        </w:tc>
        <w:tc>
          <w:tcPr>
            <w:tcW w:w="0" w:type="auto"/>
          </w:tcPr>
          <w:p w14:paraId="14145F84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1 octet</w:t>
            </w:r>
          </w:p>
        </w:tc>
        <w:tc>
          <w:tcPr>
            <w:tcW w:w="0" w:type="auto"/>
          </w:tcPr>
          <w:p w14:paraId="6CA1088B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  <w:tc>
          <w:tcPr>
            <w:tcW w:w="0" w:type="auto"/>
          </w:tcPr>
          <w:p w14:paraId="78D1A22C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  <w:tc>
          <w:tcPr>
            <w:tcW w:w="0" w:type="auto"/>
          </w:tcPr>
          <w:p w14:paraId="1D475E8F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  <w:tc>
          <w:tcPr>
            <w:tcW w:w="0" w:type="auto"/>
          </w:tcPr>
          <w:p w14:paraId="56034F11" w14:textId="77777777" w:rsidR="009D7AAE" w:rsidRDefault="009D7AA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Valeur sur 1 octet</w:t>
            </w:r>
          </w:p>
        </w:tc>
      </w:tr>
    </w:tbl>
    <w:p w14:paraId="4B363183" w14:textId="77777777" w:rsidR="001233C7" w:rsidRPr="001233C7" w:rsidRDefault="001233C7" w:rsidP="001233C7"/>
    <w:p w14:paraId="03ED92D1" w14:textId="3F0C7DC3" w:rsidR="001233C7" w:rsidRDefault="00A17886" w:rsidP="001233C7">
      <w:r>
        <w:t xml:space="preserve">L’AD pourra identifier </w:t>
      </w:r>
      <w:r w:rsidR="009D7AAE">
        <w:t xml:space="preserve">chaque nœud par son code 12 </w:t>
      </w:r>
    </w:p>
    <w:p w14:paraId="35C221E8" w14:textId="1638263F" w:rsidR="009D7AAE" w:rsidRDefault="009D7AAE" w:rsidP="001233C7">
      <w:proofErr w:type="gramStart"/>
      <w:r>
        <w:t>Suite à</w:t>
      </w:r>
      <w:proofErr w:type="gramEnd"/>
      <w:r>
        <w:t xml:space="preserve"> la liste des nœuds le référentiel topologique</w:t>
      </w:r>
      <w:r w:rsidR="00807673">
        <w:t xml:space="preserve">, se </w:t>
      </w:r>
      <w:r>
        <w:t>trouv</w:t>
      </w:r>
      <w:r w:rsidR="00807673">
        <w:t>e</w:t>
      </w:r>
      <w:r>
        <w:t xml:space="preserve"> la liste des ‘</w:t>
      </w:r>
      <w:proofErr w:type="spellStart"/>
      <w:r>
        <w:t>mileStone</w:t>
      </w:r>
      <w:proofErr w:type="spellEnd"/>
      <w:r>
        <w:t>’.</w:t>
      </w:r>
    </w:p>
    <w:p w14:paraId="25A09B9A" w14:textId="77777777" w:rsidR="00BF734C" w:rsidRDefault="00BF734C" w:rsidP="001233C7"/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BF734C" w:rsidRPr="00022117" w14:paraId="1974B1F2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BF8F00" w:themeFill="accent4" w:themeFillShade="BF"/>
            <w:vAlign w:val="center"/>
          </w:tcPr>
          <w:p w14:paraId="4CBAEF37" w14:textId="6E6646AF" w:rsidR="00BF734C" w:rsidRDefault="00BF734C" w:rsidP="00DC4FEE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mileStone</w:t>
            </w:r>
            <w:proofErr w:type="spellEnd"/>
            <w:r>
              <w:rPr>
                <w:b w:val="0"/>
                <w:bCs w:val="0"/>
              </w:rPr>
              <w:t xml:space="preserve">  1</w:t>
            </w:r>
            <w:proofErr w:type="gramEnd"/>
          </w:p>
        </w:tc>
        <w:tc>
          <w:tcPr>
            <w:tcW w:w="1440" w:type="dxa"/>
            <w:shd w:val="clear" w:color="auto" w:fill="BF8F00" w:themeFill="accent4" w:themeFillShade="BF"/>
          </w:tcPr>
          <w:p w14:paraId="3A77F6BC" w14:textId="3D2EE617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mileStone</w:t>
            </w:r>
            <w:proofErr w:type="spellEnd"/>
            <w:r>
              <w:rPr>
                <w:b w:val="0"/>
                <w:bCs w:val="0"/>
              </w:rPr>
              <w:t xml:space="preserve">  </w:t>
            </w:r>
            <w:r w:rsidRPr="00022117">
              <w:rPr>
                <w:b w:val="0"/>
                <w:bCs w:val="0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BF8F00" w:themeFill="accent4" w:themeFillShade="BF"/>
          </w:tcPr>
          <w:p w14:paraId="27415766" w14:textId="20A32DEC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mileStone</w:t>
            </w:r>
            <w:proofErr w:type="spellEnd"/>
            <w:r>
              <w:rPr>
                <w:b w:val="0"/>
                <w:bCs w:val="0"/>
              </w:rPr>
              <w:t xml:space="preserve">  3</w:t>
            </w:r>
            <w:proofErr w:type="gram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10C2BA60" w14:textId="4BF7CDCD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mileStone</w:t>
            </w:r>
            <w:proofErr w:type="spellEnd"/>
            <w:r>
              <w:rPr>
                <w:b w:val="0"/>
                <w:bCs w:val="0"/>
              </w:rPr>
              <w:t xml:space="preserve">  </w:t>
            </w:r>
            <w:r w:rsidRPr="00022117">
              <w:rPr>
                <w:b w:val="0"/>
                <w:bCs w:val="0"/>
              </w:rPr>
              <w:t>N</w:t>
            </w:r>
            <w:proofErr w:type="gramEnd"/>
          </w:p>
        </w:tc>
      </w:tr>
    </w:tbl>
    <w:p w14:paraId="0D568F0F" w14:textId="77777777" w:rsidR="00BF734C" w:rsidRDefault="00BF734C" w:rsidP="001233C7"/>
    <w:p w14:paraId="10405003" w14:textId="77777777" w:rsidR="009D7AAE" w:rsidRPr="001233C7" w:rsidRDefault="009D7AAE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525"/>
        <w:gridCol w:w="1671"/>
        <w:gridCol w:w="1602"/>
        <w:gridCol w:w="1602"/>
        <w:gridCol w:w="3033"/>
        <w:gridCol w:w="1770"/>
        <w:gridCol w:w="1415"/>
      </w:tblGrid>
      <w:tr w:rsidR="00771870" w14:paraId="502EA9EB" w14:textId="6ED46BF8" w:rsidTr="00790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322286" w14:textId="77777777" w:rsidR="00790BA2" w:rsidRDefault="00790BA2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C635E19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proofErr w:type="spellStart"/>
            <w:r>
              <w:rPr>
                <w:b w:val="0"/>
                <w:bCs w:val="0"/>
              </w:rPr>
              <w:t>mileStone</w:t>
            </w:r>
            <w:proofErr w:type="spellEnd"/>
          </w:p>
        </w:tc>
        <w:tc>
          <w:tcPr>
            <w:tcW w:w="0" w:type="auto"/>
          </w:tcPr>
          <w:p w14:paraId="7B1DC2BD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3FC4CED0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</w:t>
            </w:r>
          </w:p>
        </w:tc>
        <w:tc>
          <w:tcPr>
            <w:tcW w:w="0" w:type="auto"/>
          </w:tcPr>
          <w:p w14:paraId="7C3EC8AB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</w:tcPr>
          <w:p w14:paraId="0FA5306D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mapSequence</w:t>
            </w:r>
            <w:proofErr w:type="spellEnd"/>
            <w:proofErr w:type="gramEnd"/>
          </w:p>
        </w:tc>
        <w:tc>
          <w:tcPr>
            <w:tcW w:w="0" w:type="auto"/>
          </w:tcPr>
          <w:p w14:paraId="4F3F7314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magOrientation</w:t>
            </w:r>
            <w:proofErr w:type="spellEnd"/>
            <w:proofErr w:type="gramEnd"/>
          </w:p>
        </w:tc>
        <w:tc>
          <w:tcPr>
            <w:tcW w:w="0" w:type="auto"/>
          </w:tcPr>
          <w:p w14:paraId="663EF5AA" w14:textId="787DBED3" w:rsidR="00790BA2" w:rsidRP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 w:rsidRPr="00790BA2">
              <w:rPr>
                <w:b w:val="0"/>
                <w:bCs w:val="0"/>
              </w:rPr>
              <w:t>magPower</w:t>
            </w:r>
            <w:proofErr w:type="spellEnd"/>
            <w:proofErr w:type="gramEnd"/>
          </w:p>
        </w:tc>
      </w:tr>
      <w:tr w:rsidR="00642192" w14:paraId="686AA368" w14:textId="18635C3E" w:rsidTr="00790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98C8A" w14:textId="77777777" w:rsidR="00790BA2" w:rsidRDefault="00790BA2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FD160C1" w14:textId="77777777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14:paraId="0FC83EBF" w14:textId="4E5A6B84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1AB1218D" w14:textId="2E34229F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Valeur sur 1 octet </w:t>
            </w:r>
          </w:p>
        </w:tc>
        <w:tc>
          <w:tcPr>
            <w:tcW w:w="0" w:type="auto"/>
          </w:tcPr>
          <w:p w14:paraId="55D52C23" w14:textId="5F12DA8B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Valeur sur 1 octet</w:t>
            </w:r>
          </w:p>
        </w:tc>
        <w:tc>
          <w:tcPr>
            <w:tcW w:w="0" w:type="auto"/>
            <w:shd w:val="clear" w:color="auto" w:fill="auto"/>
          </w:tcPr>
          <w:p w14:paraId="70A2B3C6" w14:textId="0BA65C4A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Séquencement d’1 octet et 2 octets  </w:t>
            </w:r>
          </w:p>
        </w:tc>
        <w:tc>
          <w:tcPr>
            <w:tcW w:w="0" w:type="auto"/>
          </w:tcPr>
          <w:p w14:paraId="2CD7A892" w14:textId="6F36B6E2" w:rsidR="00790BA2" w:rsidRPr="0021703A" w:rsidRDefault="00790BA2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sur 1 octet</w:t>
            </w:r>
          </w:p>
        </w:tc>
        <w:tc>
          <w:tcPr>
            <w:tcW w:w="0" w:type="auto"/>
          </w:tcPr>
          <w:p w14:paraId="36D67610" w14:textId="2FB7D8B3" w:rsidR="00790BA2" w:rsidRDefault="00790BA2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1 octet</w:t>
            </w:r>
          </w:p>
        </w:tc>
      </w:tr>
    </w:tbl>
    <w:p w14:paraId="7BF4C585" w14:textId="77777777" w:rsidR="00790BA2" w:rsidRDefault="00790BA2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525"/>
        <w:gridCol w:w="1671"/>
        <w:gridCol w:w="1602"/>
        <w:gridCol w:w="1602"/>
        <w:gridCol w:w="3033"/>
        <w:gridCol w:w="1770"/>
        <w:gridCol w:w="1415"/>
      </w:tblGrid>
      <w:tr w:rsidR="00771870" w14:paraId="14C14EA2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3954DD" w14:textId="77777777" w:rsidR="00790BA2" w:rsidRDefault="00790BA2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57980EC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proofErr w:type="spellStart"/>
            <w:r>
              <w:rPr>
                <w:b w:val="0"/>
                <w:bCs w:val="0"/>
              </w:rPr>
              <w:t>mileStone</w:t>
            </w:r>
            <w:proofErr w:type="spellEnd"/>
          </w:p>
        </w:tc>
        <w:tc>
          <w:tcPr>
            <w:tcW w:w="0" w:type="auto"/>
          </w:tcPr>
          <w:p w14:paraId="7153A104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30551B01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</w:t>
            </w:r>
          </w:p>
        </w:tc>
        <w:tc>
          <w:tcPr>
            <w:tcW w:w="0" w:type="auto"/>
          </w:tcPr>
          <w:p w14:paraId="4BF9B547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</w:tcPr>
          <w:p w14:paraId="45AC3C4F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mapSequence</w:t>
            </w:r>
            <w:proofErr w:type="spellEnd"/>
            <w:proofErr w:type="gramEnd"/>
          </w:p>
        </w:tc>
        <w:tc>
          <w:tcPr>
            <w:tcW w:w="0" w:type="auto"/>
          </w:tcPr>
          <w:p w14:paraId="7B928287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magOrientation</w:t>
            </w:r>
            <w:proofErr w:type="spellEnd"/>
            <w:proofErr w:type="gramEnd"/>
          </w:p>
        </w:tc>
        <w:tc>
          <w:tcPr>
            <w:tcW w:w="0" w:type="auto"/>
          </w:tcPr>
          <w:p w14:paraId="3EA68176" w14:textId="77777777" w:rsidR="00790BA2" w:rsidRP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 w:rsidRPr="00790BA2">
              <w:rPr>
                <w:b w:val="0"/>
                <w:bCs w:val="0"/>
              </w:rPr>
              <w:t>magPower</w:t>
            </w:r>
            <w:proofErr w:type="spellEnd"/>
            <w:proofErr w:type="gramEnd"/>
          </w:p>
        </w:tc>
      </w:tr>
      <w:tr w:rsidR="00642192" w14:paraId="7A9E1408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24A42" w14:textId="77777777" w:rsidR="00790BA2" w:rsidRDefault="00790BA2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817A2AA" w14:textId="77777777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14:paraId="2DC821AF" w14:textId="77777777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71C10CD0" w14:textId="77777777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Valeur sur 1 octet </w:t>
            </w:r>
          </w:p>
        </w:tc>
        <w:tc>
          <w:tcPr>
            <w:tcW w:w="0" w:type="auto"/>
          </w:tcPr>
          <w:p w14:paraId="16158A64" w14:textId="77777777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Valeur sur 1 octet</w:t>
            </w:r>
          </w:p>
        </w:tc>
        <w:tc>
          <w:tcPr>
            <w:tcW w:w="0" w:type="auto"/>
            <w:shd w:val="clear" w:color="auto" w:fill="auto"/>
          </w:tcPr>
          <w:p w14:paraId="536AD77F" w14:textId="77777777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Séquencement d’1 octet et 2 octets  </w:t>
            </w:r>
          </w:p>
        </w:tc>
        <w:tc>
          <w:tcPr>
            <w:tcW w:w="0" w:type="auto"/>
          </w:tcPr>
          <w:p w14:paraId="44DA13AE" w14:textId="77777777" w:rsidR="00790BA2" w:rsidRPr="0021703A" w:rsidRDefault="00790BA2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sur 1 octet</w:t>
            </w:r>
          </w:p>
        </w:tc>
        <w:tc>
          <w:tcPr>
            <w:tcW w:w="0" w:type="auto"/>
          </w:tcPr>
          <w:p w14:paraId="7D31CD4E" w14:textId="77777777" w:rsidR="00790BA2" w:rsidRDefault="00790BA2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1 octet</w:t>
            </w:r>
          </w:p>
        </w:tc>
      </w:tr>
    </w:tbl>
    <w:p w14:paraId="24747426" w14:textId="77777777" w:rsidR="009D7AAE" w:rsidRDefault="009D7AAE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525"/>
        <w:gridCol w:w="1671"/>
        <w:gridCol w:w="1602"/>
        <w:gridCol w:w="1602"/>
        <w:gridCol w:w="3033"/>
        <w:gridCol w:w="1770"/>
        <w:gridCol w:w="1415"/>
      </w:tblGrid>
      <w:tr w:rsidR="00771870" w14:paraId="4AB30AD9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019ED6" w14:textId="77777777" w:rsidR="00790BA2" w:rsidRDefault="00790BA2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9373137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proofErr w:type="spellStart"/>
            <w:r>
              <w:rPr>
                <w:b w:val="0"/>
                <w:bCs w:val="0"/>
              </w:rPr>
              <w:t>mileStone</w:t>
            </w:r>
            <w:proofErr w:type="spellEnd"/>
          </w:p>
        </w:tc>
        <w:tc>
          <w:tcPr>
            <w:tcW w:w="0" w:type="auto"/>
          </w:tcPr>
          <w:p w14:paraId="4567CAAB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39D6EB19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</w:t>
            </w:r>
          </w:p>
        </w:tc>
        <w:tc>
          <w:tcPr>
            <w:tcW w:w="0" w:type="auto"/>
          </w:tcPr>
          <w:p w14:paraId="0505E3EB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</w:tcPr>
          <w:p w14:paraId="4E056CF0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mapSequence</w:t>
            </w:r>
            <w:proofErr w:type="spellEnd"/>
            <w:proofErr w:type="gramEnd"/>
          </w:p>
        </w:tc>
        <w:tc>
          <w:tcPr>
            <w:tcW w:w="0" w:type="auto"/>
          </w:tcPr>
          <w:p w14:paraId="4131005D" w14:textId="77777777" w:rsid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magOrientation</w:t>
            </w:r>
            <w:proofErr w:type="spellEnd"/>
            <w:proofErr w:type="gramEnd"/>
          </w:p>
        </w:tc>
        <w:tc>
          <w:tcPr>
            <w:tcW w:w="0" w:type="auto"/>
          </w:tcPr>
          <w:p w14:paraId="0FE7CD13" w14:textId="77777777" w:rsidR="00790BA2" w:rsidRPr="00790BA2" w:rsidRDefault="00790BA2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 w:rsidRPr="00790BA2">
              <w:rPr>
                <w:b w:val="0"/>
                <w:bCs w:val="0"/>
              </w:rPr>
              <w:t>magPower</w:t>
            </w:r>
            <w:proofErr w:type="spellEnd"/>
            <w:proofErr w:type="gramEnd"/>
          </w:p>
        </w:tc>
      </w:tr>
      <w:tr w:rsidR="00642192" w14:paraId="71132C52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B40278" w14:textId="77777777" w:rsidR="00790BA2" w:rsidRDefault="00790BA2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1CF950E" w14:textId="77777777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14:paraId="1395FD4D" w14:textId="77777777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7C2323D3" w14:textId="77777777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Valeur sur 1 octet </w:t>
            </w:r>
          </w:p>
        </w:tc>
        <w:tc>
          <w:tcPr>
            <w:tcW w:w="0" w:type="auto"/>
          </w:tcPr>
          <w:p w14:paraId="6B2256FA" w14:textId="77777777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Valeur sur 1 octet</w:t>
            </w:r>
          </w:p>
        </w:tc>
        <w:tc>
          <w:tcPr>
            <w:tcW w:w="0" w:type="auto"/>
            <w:shd w:val="clear" w:color="auto" w:fill="auto"/>
          </w:tcPr>
          <w:p w14:paraId="1F6FA271" w14:textId="77777777" w:rsidR="00790BA2" w:rsidRDefault="00790BA2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Séquencement d’1 octet et 2 octets  </w:t>
            </w:r>
          </w:p>
        </w:tc>
        <w:tc>
          <w:tcPr>
            <w:tcW w:w="0" w:type="auto"/>
          </w:tcPr>
          <w:p w14:paraId="18B79901" w14:textId="77777777" w:rsidR="00790BA2" w:rsidRPr="0021703A" w:rsidRDefault="00790BA2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sur 1 octet</w:t>
            </w:r>
          </w:p>
        </w:tc>
        <w:tc>
          <w:tcPr>
            <w:tcW w:w="0" w:type="auto"/>
          </w:tcPr>
          <w:p w14:paraId="56756792" w14:textId="77777777" w:rsidR="00790BA2" w:rsidRDefault="00790BA2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1 octet</w:t>
            </w:r>
          </w:p>
        </w:tc>
      </w:tr>
    </w:tbl>
    <w:p w14:paraId="5483568A" w14:textId="77777777" w:rsidR="009D7AAE" w:rsidRDefault="009D7AAE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525"/>
        <w:gridCol w:w="1671"/>
        <w:gridCol w:w="1602"/>
        <w:gridCol w:w="1602"/>
        <w:gridCol w:w="3033"/>
        <w:gridCol w:w="1770"/>
        <w:gridCol w:w="1415"/>
      </w:tblGrid>
      <w:tr w:rsidR="00771870" w14:paraId="754E261A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C961E8" w14:textId="77777777" w:rsidR="00B0410F" w:rsidRDefault="00B0410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1BDDBF2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proofErr w:type="spellStart"/>
            <w:r>
              <w:rPr>
                <w:b w:val="0"/>
                <w:bCs w:val="0"/>
              </w:rPr>
              <w:t>mileStone</w:t>
            </w:r>
            <w:proofErr w:type="spellEnd"/>
          </w:p>
        </w:tc>
        <w:tc>
          <w:tcPr>
            <w:tcW w:w="0" w:type="auto"/>
          </w:tcPr>
          <w:p w14:paraId="0BABA484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52D30803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</w:t>
            </w:r>
          </w:p>
        </w:tc>
        <w:tc>
          <w:tcPr>
            <w:tcW w:w="0" w:type="auto"/>
          </w:tcPr>
          <w:p w14:paraId="04E72D71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</w:tcPr>
          <w:p w14:paraId="33C6ED11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mapSequence</w:t>
            </w:r>
            <w:proofErr w:type="spellEnd"/>
            <w:proofErr w:type="gramEnd"/>
          </w:p>
        </w:tc>
        <w:tc>
          <w:tcPr>
            <w:tcW w:w="0" w:type="auto"/>
          </w:tcPr>
          <w:p w14:paraId="718174AC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magOrientation</w:t>
            </w:r>
            <w:proofErr w:type="spellEnd"/>
            <w:proofErr w:type="gramEnd"/>
          </w:p>
        </w:tc>
        <w:tc>
          <w:tcPr>
            <w:tcW w:w="0" w:type="auto"/>
          </w:tcPr>
          <w:p w14:paraId="0E65DFFA" w14:textId="77777777" w:rsidR="00B0410F" w:rsidRPr="00790BA2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 w:rsidRPr="00790BA2">
              <w:rPr>
                <w:b w:val="0"/>
                <w:bCs w:val="0"/>
              </w:rPr>
              <w:t>magPower</w:t>
            </w:r>
            <w:proofErr w:type="spellEnd"/>
            <w:proofErr w:type="gramEnd"/>
          </w:p>
        </w:tc>
      </w:tr>
      <w:tr w:rsidR="00642192" w14:paraId="5B263EFE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89AB2" w14:textId="77777777" w:rsidR="00B0410F" w:rsidRDefault="00B0410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4F38432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</w:tcPr>
          <w:p w14:paraId="5D232A5C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291CEE1B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Valeur sur 1 octet </w:t>
            </w:r>
          </w:p>
        </w:tc>
        <w:tc>
          <w:tcPr>
            <w:tcW w:w="0" w:type="auto"/>
          </w:tcPr>
          <w:p w14:paraId="55E73DC0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Valeur sur 1 octet</w:t>
            </w:r>
          </w:p>
        </w:tc>
        <w:tc>
          <w:tcPr>
            <w:tcW w:w="0" w:type="auto"/>
            <w:shd w:val="clear" w:color="auto" w:fill="auto"/>
          </w:tcPr>
          <w:p w14:paraId="2338D494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Séquencement d’1 octet et 2 octets  </w:t>
            </w:r>
          </w:p>
        </w:tc>
        <w:tc>
          <w:tcPr>
            <w:tcW w:w="0" w:type="auto"/>
          </w:tcPr>
          <w:p w14:paraId="564005D6" w14:textId="77777777" w:rsidR="00B0410F" w:rsidRPr="0021703A" w:rsidRDefault="00B0410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sur 1 octet</w:t>
            </w:r>
          </w:p>
        </w:tc>
        <w:tc>
          <w:tcPr>
            <w:tcW w:w="0" w:type="auto"/>
          </w:tcPr>
          <w:p w14:paraId="712CB4F0" w14:textId="77777777" w:rsidR="00B0410F" w:rsidRDefault="00B0410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1 octet</w:t>
            </w:r>
          </w:p>
        </w:tc>
      </w:tr>
    </w:tbl>
    <w:p w14:paraId="6B3A9C4F" w14:textId="77777777" w:rsidR="009D7AAE" w:rsidRDefault="009D7AAE" w:rsidP="001233C7"/>
    <w:p w14:paraId="19C85DD5" w14:textId="5B5D6C3A" w:rsidR="00B0410F" w:rsidRDefault="00807673" w:rsidP="001233C7">
      <w:r>
        <w:t>À la suite de</w:t>
      </w:r>
      <w:r w:rsidR="00B0410F">
        <w:t xml:space="preserve"> la liste des </w:t>
      </w:r>
      <w:r w:rsidR="00BF734C">
        <w:t>‘</w:t>
      </w:r>
      <w:proofErr w:type="spellStart"/>
      <w:r w:rsidR="00B0410F">
        <w:t>mileStone</w:t>
      </w:r>
      <w:proofErr w:type="spellEnd"/>
      <w:r w:rsidR="00BF734C">
        <w:t>’</w:t>
      </w:r>
      <w:r w:rsidR="00B0410F">
        <w:t xml:space="preserve">, </w:t>
      </w:r>
      <w:r>
        <w:t xml:space="preserve">se </w:t>
      </w:r>
      <w:del w:id="200" w:author="MAHMOUD Mohamed-Ali" w:date="2025-05-14T15:04:00Z">
        <w:r w:rsidDel="005F11C2">
          <w:delText xml:space="preserve">trouve </w:delText>
        </w:r>
        <w:r w:rsidR="00B0410F" w:rsidDel="005F11C2">
          <w:delText xml:space="preserve"> la</w:delText>
        </w:r>
      </w:del>
      <w:ins w:id="201" w:author="MAHMOUD Mohamed-Ali" w:date="2025-05-14T15:04:00Z">
        <w:r w:rsidR="005F11C2">
          <w:t>trouve la</w:t>
        </w:r>
      </w:ins>
      <w:r w:rsidR="00B0410F">
        <w:t xml:space="preserve"> liste de </w:t>
      </w:r>
      <w:r w:rsidR="00BF734C">
        <w:t>plateforme de croisement</w:t>
      </w: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BF734C" w:rsidRPr="00022117" w14:paraId="76BA8F0E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BF8F00" w:themeFill="accent4" w:themeFillShade="BF"/>
            <w:vAlign w:val="center"/>
          </w:tcPr>
          <w:p w14:paraId="14B67182" w14:textId="0CB04C34" w:rsidR="00BF734C" w:rsidRDefault="00BF734C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  1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362D44EB" w14:textId="7C9BC4D7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PC  </w:t>
            </w:r>
            <w:r w:rsidRPr="00022117">
              <w:rPr>
                <w:b w:val="0"/>
                <w:bCs w:val="0"/>
              </w:rPr>
              <w:t>2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01B9CA29" w14:textId="07B320A1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PC  3 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4F8D31C1" w14:textId="3425BDB9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 N</w:t>
            </w:r>
          </w:p>
        </w:tc>
      </w:tr>
    </w:tbl>
    <w:p w14:paraId="1FA84046" w14:textId="77777777" w:rsidR="00BF734C" w:rsidRDefault="00BF734C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857"/>
        <w:gridCol w:w="1890"/>
        <w:gridCol w:w="3471"/>
        <w:gridCol w:w="2082"/>
      </w:tblGrid>
      <w:tr w:rsidR="00A56686" w14:paraId="6095C2EA" w14:textId="77777777" w:rsidTr="00F40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D044B3" w14:textId="77777777" w:rsidR="00A56686" w:rsidRDefault="00A56686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6E84E22" w14:textId="20E72864" w:rsidR="00A56686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del w:id="202" w:author="MAHMOUD Mohamed-Ali" w:date="2025-05-11T01:14:00Z">
              <w:r w:rsidDel="00A7531A">
                <w:rPr>
                  <w:b w:val="0"/>
                  <w:bCs w:val="0"/>
                </w:rPr>
                <w:delText>mileStone</w:delText>
              </w:r>
            </w:del>
            <w:ins w:id="203" w:author="MAHMOUD Mohamed-Ali" w:date="2025-05-11T01:14:00Z">
              <w:r>
                <w:rPr>
                  <w:b w:val="0"/>
                  <w:bCs w:val="0"/>
                </w:rPr>
                <w:t>P</w:t>
              </w:r>
              <w:r>
                <w:t>C</w:t>
              </w:r>
            </w:ins>
          </w:p>
        </w:tc>
        <w:tc>
          <w:tcPr>
            <w:tcW w:w="0" w:type="auto"/>
          </w:tcPr>
          <w:p w14:paraId="290A56A7" w14:textId="77777777" w:rsidR="00A56686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03CB34A2" w14:textId="42A9E2D7" w:rsidR="00A56686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del w:id="204" w:author="MAHMOUD Mohamed-Ali" w:date="2025-05-12T01:01:00Z">
              <w:r w:rsidDel="00C6749C">
                <w:rPr>
                  <w:b w:val="0"/>
                  <w:bCs w:val="0"/>
                </w:rPr>
                <w:delText>Nombre des edges</w:delText>
              </w:r>
            </w:del>
            <w:proofErr w:type="spellStart"/>
            <w:proofErr w:type="gramStart"/>
            <w:ins w:id="205" w:author="MAHMOUD Mohamed-Ali" w:date="2025-05-12T01:01:00Z">
              <w:r>
                <w:rPr>
                  <w:b w:val="0"/>
                  <w:bCs w:val="0"/>
                </w:rPr>
                <w:t>edgesNumber</w:t>
              </w:r>
            </w:ins>
            <w:proofErr w:type="spellEnd"/>
            <w:proofErr w:type="gramEnd"/>
            <w:r>
              <w:rPr>
                <w:b w:val="0"/>
                <w:bCs w:val="0"/>
              </w:rPr>
              <w:t xml:space="preserve"> (N) </w:t>
            </w:r>
          </w:p>
        </w:tc>
        <w:tc>
          <w:tcPr>
            <w:tcW w:w="0" w:type="auto"/>
          </w:tcPr>
          <w:p w14:paraId="0CAB1884" w14:textId="28761829" w:rsidR="00A56686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edgeId</w:t>
            </w:r>
            <w:proofErr w:type="spellEnd"/>
          </w:p>
        </w:tc>
      </w:tr>
      <w:tr w:rsidR="00A56686" w14:paraId="4CBF808F" w14:textId="77777777" w:rsidTr="00F40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637674" w14:textId="77777777" w:rsidR="00A56686" w:rsidRDefault="00A56686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EC43A80" w14:textId="0B28DFB0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14:paraId="09050BCE" w14:textId="77777777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3F971992" w14:textId="7E5082D2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sur 1 octet</w:t>
            </w:r>
          </w:p>
        </w:tc>
        <w:tc>
          <w:tcPr>
            <w:tcW w:w="0" w:type="auto"/>
          </w:tcPr>
          <w:p w14:paraId="21A2A65E" w14:textId="1BC8D35A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N Valeur sur 2 octets </w:t>
            </w:r>
          </w:p>
        </w:tc>
      </w:tr>
    </w:tbl>
    <w:p w14:paraId="4DA2842D" w14:textId="77777777" w:rsidR="00BF734C" w:rsidRDefault="00BF734C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857"/>
        <w:gridCol w:w="1890"/>
        <w:gridCol w:w="3571"/>
        <w:gridCol w:w="2082"/>
      </w:tblGrid>
      <w:tr w:rsidR="0085540C" w14:paraId="3BAC281E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CFD148" w14:textId="77777777" w:rsidR="0085540C" w:rsidRDefault="0085540C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89C798A" w14:textId="52C31845" w:rsidR="0085540C" w:rsidRDefault="0085540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del w:id="206" w:author="MAHMOUD Mohamed-Ali" w:date="2025-05-11T01:14:00Z">
              <w:r w:rsidDel="00A7531A">
                <w:rPr>
                  <w:b w:val="0"/>
                  <w:bCs w:val="0"/>
                </w:rPr>
                <w:delText>mileStone</w:delText>
              </w:r>
            </w:del>
            <w:ins w:id="207" w:author="MAHMOUD Mohamed-Ali" w:date="2025-05-11T01:14:00Z">
              <w:r>
                <w:rPr>
                  <w:b w:val="0"/>
                  <w:bCs w:val="0"/>
                </w:rPr>
                <w:t>P</w:t>
              </w:r>
              <w:r>
                <w:t>C</w:t>
              </w:r>
            </w:ins>
          </w:p>
        </w:tc>
        <w:tc>
          <w:tcPr>
            <w:tcW w:w="0" w:type="auto"/>
          </w:tcPr>
          <w:p w14:paraId="25EFA0CA" w14:textId="77777777" w:rsidR="0085540C" w:rsidRDefault="0085540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74F83062" w14:textId="2BBF4285" w:rsidR="0085540C" w:rsidRDefault="0085540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del w:id="208" w:author="MAHMOUD Mohamed-Ali" w:date="2025-05-12T01:01:00Z">
              <w:r w:rsidDel="00C6749C">
                <w:rPr>
                  <w:b w:val="0"/>
                  <w:bCs w:val="0"/>
                </w:rPr>
                <w:delText>Nombre des edges</w:delText>
              </w:r>
            </w:del>
            <w:ins w:id="209" w:author="MAHMOUD Mohamed-Ali" w:date="2025-05-12T01:01:00Z">
              <w:r>
                <w:rPr>
                  <w:b w:val="0"/>
                  <w:bCs w:val="0"/>
                </w:rPr>
                <w:t xml:space="preserve"> </w:t>
              </w:r>
              <w:proofErr w:type="spellStart"/>
              <w:proofErr w:type="gramStart"/>
              <w:r>
                <w:rPr>
                  <w:b w:val="0"/>
                  <w:bCs w:val="0"/>
                </w:rPr>
                <w:t>edgesNumber</w:t>
              </w:r>
              <w:proofErr w:type="spellEnd"/>
              <w:r>
                <w:rPr>
                  <w:b w:val="0"/>
                  <w:bCs w:val="0"/>
                </w:rPr>
                <w:t xml:space="preserve"> </w:t>
              </w:r>
            </w:ins>
            <w:r>
              <w:rPr>
                <w:b w:val="0"/>
                <w:bCs w:val="0"/>
              </w:rPr>
              <w:t xml:space="preserve"> (</w:t>
            </w:r>
            <w:proofErr w:type="gramEnd"/>
            <w:r>
              <w:rPr>
                <w:b w:val="0"/>
                <w:bCs w:val="0"/>
              </w:rPr>
              <w:t xml:space="preserve">N) </w:t>
            </w:r>
          </w:p>
        </w:tc>
        <w:tc>
          <w:tcPr>
            <w:tcW w:w="0" w:type="auto"/>
          </w:tcPr>
          <w:p w14:paraId="706518FC" w14:textId="77777777" w:rsidR="0085540C" w:rsidRDefault="0085540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edgeId</w:t>
            </w:r>
            <w:proofErr w:type="spellEnd"/>
          </w:p>
        </w:tc>
      </w:tr>
      <w:tr w:rsidR="0085540C" w14:paraId="5829E086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8BE30F" w14:textId="77777777" w:rsidR="0085540C" w:rsidRDefault="0085540C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F92A053" w14:textId="77777777" w:rsidR="0085540C" w:rsidRDefault="0085540C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14:paraId="471D5CE1" w14:textId="77777777" w:rsidR="0085540C" w:rsidRDefault="0085540C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4C80FD94" w14:textId="77777777" w:rsidR="0085540C" w:rsidRDefault="0085540C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sur 1 octet</w:t>
            </w:r>
          </w:p>
        </w:tc>
        <w:tc>
          <w:tcPr>
            <w:tcW w:w="0" w:type="auto"/>
          </w:tcPr>
          <w:p w14:paraId="0B8CE871" w14:textId="77777777" w:rsidR="0085540C" w:rsidRDefault="0085540C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N Valeur sur 2 octets </w:t>
            </w:r>
          </w:p>
        </w:tc>
      </w:tr>
    </w:tbl>
    <w:p w14:paraId="43B3776C" w14:textId="77777777" w:rsidR="00BF734C" w:rsidRDefault="00BF734C" w:rsidP="001233C7">
      <w:pPr>
        <w:rPr>
          <w:ins w:id="210" w:author="MAHMOUD Mohamed-Ali" w:date="2025-05-14T15:27:00Z"/>
        </w:rPr>
      </w:pPr>
    </w:p>
    <w:p w14:paraId="262F764C" w14:textId="77777777" w:rsidR="0085540C" w:rsidRDefault="0085540C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857"/>
        <w:gridCol w:w="1890"/>
        <w:gridCol w:w="3571"/>
        <w:gridCol w:w="2082"/>
      </w:tblGrid>
      <w:tr w:rsidR="0085540C" w14:paraId="46AD4544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976705" w14:textId="77777777" w:rsidR="0085540C" w:rsidRDefault="0085540C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0580BB3" w14:textId="66CF95A2" w:rsidR="0085540C" w:rsidRDefault="0085540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del w:id="211" w:author="MAHMOUD Mohamed-Ali" w:date="2025-05-11T01:14:00Z">
              <w:r w:rsidDel="001D551C">
                <w:rPr>
                  <w:b w:val="0"/>
                  <w:bCs w:val="0"/>
                </w:rPr>
                <w:delText>mileStone</w:delText>
              </w:r>
            </w:del>
            <w:ins w:id="212" w:author="MAHMOUD Mohamed-Ali" w:date="2025-05-11T01:14:00Z">
              <w:r>
                <w:rPr>
                  <w:b w:val="0"/>
                  <w:bCs w:val="0"/>
                </w:rPr>
                <w:t>P</w:t>
              </w:r>
              <w:r>
                <w:t>C</w:t>
              </w:r>
            </w:ins>
          </w:p>
        </w:tc>
        <w:tc>
          <w:tcPr>
            <w:tcW w:w="0" w:type="auto"/>
          </w:tcPr>
          <w:p w14:paraId="6CC5A68B" w14:textId="77777777" w:rsidR="0085540C" w:rsidRDefault="0085540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75931E80" w14:textId="57A31FD3" w:rsidR="0085540C" w:rsidRDefault="0085540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del w:id="213" w:author="MAHMOUD Mohamed-Ali" w:date="2025-05-12T01:01:00Z">
              <w:r w:rsidDel="00C6749C">
                <w:rPr>
                  <w:b w:val="0"/>
                  <w:bCs w:val="0"/>
                </w:rPr>
                <w:delText>Nombre des edges</w:delText>
              </w:r>
            </w:del>
            <w:ins w:id="214" w:author="MAHMOUD Mohamed-Ali" w:date="2025-05-12T01:01:00Z">
              <w:r>
                <w:rPr>
                  <w:b w:val="0"/>
                  <w:bCs w:val="0"/>
                </w:rPr>
                <w:t xml:space="preserve"> </w:t>
              </w:r>
              <w:proofErr w:type="spellStart"/>
              <w:proofErr w:type="gramStart"/>
              <w:r>
                <w:rPr>
                  <w:b w:val="0"/>
                  <w:bCs w:val="0"/>
                </w:rPr>
                <w:t>edgesNumber</w:t>
              </w:r>
              <w:proofErr w:type="spellEnd"/>
              <w:proofErr w:type="gramEnd"/>
              <w:r>
                <w:rPr>
                  <w:b w:val="0"/>
                  <w:bCs w:val="0"/>
                </w:rPr>
                <w:t xml:space="preserve"> </w:t>
              </w:r>
            </w:ins>
            <w:del w:id="215" w:author="MAHMOUD Mohamed-Ali" w:date="2025-05-12T01:01:00Z">
              <w:r w:rsidDel="00C6749C">
                <w:rPr>
                  <w:b w:val="0"/>
                  <w:bCs w:val="0"/>
                </w:rPr>
                <w:delText xml:space="preserve"> </w:delText>
              </w:r>
            </w:del>
            <w:r>
              <w:rPr>
                <w:b w:val="0"/>
                <w:bCs w:val="0"/>
              </w:rPr>
              <w:t xml:space="preserve">(N) </w:t>
            </w:r>
          </w:p>
        </w:tc>
        <w:tc>
          <w:tcPr>
            <w:tcW w:w="0" w:type="auto"/>
          </w:tcPr>
          <w:p w14:paraId="28060605" w14:textId="77777777" w:rsidR="0085540C" w:rsidRDefault="0085540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edgeId</w:t>
            </w:r>
            <w:proofErr w:type="spellEnd"/>
          </w:p>
        </w:tc>
      </w:tr>
      <w:tr w:rsidR="0085540C" w14:paraId="7DF38B08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70D89" w14:textId="77777777" w:rsidR="0085540C" w:rsidRDefault="0085540C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0DEED5A" w14:textId="77777777" w:rsidR="0085540C" w:rsidRDefault="0085540C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</w:tcPr>
          <w:p w14:paraId="43447275" w14:textId="77777777" w:rsidR="0085540C" w:rsidRDefault="0085540C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33E7D5C9" w14:textId="77777777" w:rsidR="0085540C" w:rsidRDefault="0085540C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sur 1 octet</w:t>
            </w:r>
          </w:p>
        </w:tc>
        <w:tc>
          <w:tcPr>
            <w:tcW w:w="0" w:type="auto"/>
          </w:tcPr>
          <w:p w14:paraId="60014D58" w14:textId="77777777" w:rsidR="0085540C" w:rsidRDefault="0085540C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N Valeur sur 2 octets </w:t>
            </w:r>
          </w:p>
        </w:tc>
      </w:tr>
    </w:tbl>
    <w:p w14:paraId="34C95229" w14:textId="77777777" w:rsidR="00BF734C" w:rsidRDefault="00BF734C" w:rsidP="001233C7"/>
    <w:p w14:paraId="745ED8CE" w14:textId="77777777" w:rsidR="00BF734C" w:rsidRDefault="00BF734C" w:rsidP="001233C7"/>
    <w:p w14:paraId="07AEFBE7" w14:textId="7C444D98" w:rsidR="00BF734C" w:rsidRDefault="00BF734C" w:rsidP="001233C7">
      <w:proofErr w:type="gramStart"/>
      <w:r>
        <w:t>Suite à</w:t>
      </w:r>
      <w:proofErr w:type="gramEnd"/>
      <w:r>
        <w:t xml:space="preserve"> la liste de la liste de plateforme de croisement</w:t>
      </w:r>
      <w:r w:rsidR="00807673">
        <w:t xml:space="preserve">, se </w:t>
      </w:r>
      <w:r>
        <w:t xml:space="preserve">trouve la liste de passage à niveau </w:t>
      </w: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BF734C" w:rsidRPr="00022117" w14:paraId="0E052956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BF8F00" w:themeFill="accent4" w:themeFillShade="BF"/>
            <w:vAlign w:val="center"/>
          </w:tcPr>
          <w:p w14:paraId="0B84A095" w14:textId="2A6A082A" w:rsidR="00BF734C" w:rsidRDefault="00BF734C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PN  1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7A11335D" w14:textId="54581903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PN  </w:t>
            </w:r>
            <w:r w:rsidRPr="00022117">
              <w:rPr>
                <w:b w:val="0"/>
                <w:bCs w:val="0"/>
              </w:rPr>
              <w:t>2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00EC82AE" w14:textId="56BF0D29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PN  3 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0C5E057C" w14:textId="21099A31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PN N</w:t>
            </w:r>
          </w:p>
        </w:tc>
      </w:tr>
    </w:tbl>
    <w:p w14:paraId="05E3B432" w14:textId="77777777" w:rsidR="00BF734C" w:rsidRDefault="00BF734C" w:rsidP="001233C7"/>
    <w:tbl>
      <w:tblPr>
        <w:tblStyle w:val="TableauGrille6Couleur-Accentuation1"/>
        <w:tblpPr w:leftFromText="141" w:rightFromText="141" w:vertAnchor="text" w:horzAnchor="margin" w:tblpY="25"/>
        <w:tblW w:w="5000" w:type="pct"/>
        <w:tblLayout w:type="fixed"/>
        <w:tblLook w:val="04A0" w:firstRow="1" w:lastRow="0" w:firstColumn="1" w:lastColumn="0" w:noHBand="0" w:noVBand="1"/>
        <w:tblPrChange w:id="216" w:author="MAHMOUD Mohamed-Ali" w:date="2025-05-14T15:29:00Z">
          <w:tblPr>
            <w:tblStyle w:val="TableauGrille6Couleur-Accentuation1"/>
            <w:tblpPr w:leftFromText="141" w:rightFromText="141" w:vertAnchor="text" w:horzAnchor="margin" w:tblpY="25"/>
            <w:tblW w:w="5693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93"/>
        <w:gridCol w:w="1694"/>
        <w:gridCol w:w="1694"/>
        <w:gridCol w:w="5134"/>
        <w:gridCol w:w="3043"/>
        <w:gridCol w:w="677"/>
        <w:tblGridChange w:id="217">
          <w:tblGrid>
            <w:gridCol w:w="450"/>
            <w:gridCol w:w="451"/>
            <w:gridCol w:w="451"/>
            <w:gridCol w:w="341"/>
            <w:gridCol w:w="1025"/>
            <w:gridCol w:w="669"/>
            <w:gridCol w:w="141"/>
            <w:gridCol w:w="180"/>
            <w:gridCol w:w="1373"/>
            <w:gridCol w:w="5134"/>
            <w:gridCol w:w="3043"/>
          </w:tblGrid>
        </w:tblGridChange>
      </w:tblGrid>
      <w:tr w:rsidR="0085540C" w14:paraId="41E53F8F" w14:textId="77777777" w:rsidTr="0085540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pct"/>
          <w:trPrChange w:id="218" w:author="MAHMOUD Mohamed-Ali" w:date="2025-05-14T15:29:00Z">
            <w:trPr>
              <w:gridAfter w:val="1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tcPrChange w:id="219" w:author="MAHMOUD Mohamed-Ali" w:date="2025-05-14T15:29:00Z">
              <w:tcPr>
                <w:tcW w:w="450" w:type="dxa"/>
              </w:tcPr>
            </w:tcPrChange>
          </w:tcPr>
          <w:p w14:paraId="21A6F719" w14:textId="77777777" w:rsidR="0085540C" w:rsidRDefault="0085540C" w:rsidP="00DC4FEE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608" w:type="pct"/>
            <w:shd w:val="clear" w:color="auto" w:fill="F4B083" w:themeFill="accent2" w:themeFillTint="99"/>
            <w:tcPrChange w:id="220" w:author="MAHMOUD Mohamed-Ali" w:date="2025-05-14T15:29:00Z">
              <w:tcPr>
                <w:tcW w:w="451" w:type="dxa"/>
                <w:shd w:val="clear" w:color="auto" w:fill="F4B083" w:themeFill="accent2" w:themeFillTint="99"/>
              </w:tcPr>
            </w:tcPrChange>
          </w:tcPr>
          <w:p w14:paraId="1D624A42" w14:textId="2DDB17CD" w:rsidR="0085540C" w:rsidRDefault="0085540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PN</w:t>
            </w:r>
          </w:p>
        </w:tc>
        <w:tc>
          <w:tcPr>
            <w:tcW w:w="608" w:type="pct"/>
            <w:tcPrChange w:id="221" w:author="MAHMOUD Mohamed-Ali" w:date="2025-05-14T15:29:00Z">
              <w:tcPr>
                <w:tcW w:w="451" w:type="dxa"/>
              </w:tcPr>
            </w:tcPrChange>
          </w:tcPr>
          <w:p w14:paraId="5EC78716" w14:textId="77777777" w:rsidR="0085540C" w:rsidRDefault="0085540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42" w:type="pct"/>
            <w:tcPrChange w:id="222" w:author="MAHMOUD Mohamed-Ali" w:date="2025-05-14T15:29:00Z">
              <w:tcPr>
                <w:tcW w:w="1366" w:type="dxa"/>
                <w:gridSpan w:val="2"/>
              </w:tcPr>
            </w:tcPrChange>
          </w:tcPr>
          <w:p w14:paraId="78A47549" w14:textId="24CD312C" w:rsidR="0085540C" w:rsidRPr="00234DFF" w:rsidRDefault="0085540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PrChange w:id="223" w:author="MAHMOUD Mohamed-Ali" w:date="2025-05-12T01:19:00Z">
                  <w:rPr/>
                </w:rPrChange>
              </w:rPr>
            </w:pPr>
            <w:proofErr w:type="spellStart"/>
            <w:proofErr w:type="gramStart"/>
            <w:ins w:id="224" w:author="MAHMOUD Mohamed-Ali" w:date="2025-05-12T01:19:00Z">
              <w:r w:rsidRPr="00234DFF">
                <w:t>edgesNumber</w:t>
              </w:r>
              <w:proofErr w:type="spellEnd"/>
              <w:proofErr w:type="gramEnd"/>
              <w:r w:rsidRPr="00234DFF">
                <w:t xml:space="preserve"> (N)</w:t>
              </w:r>
            </w:ins>
          </w:p>
        </w:tc>
        <w:tc>
          <w:tcPr>
            <w:tcW w:w="1092" w:type="pct"/>
            <w:tcPrChange w:id="225" w:author="MAHMOUD Mohamed-Ali" w:date="2025-05-14T15:29:00Z">
              <w:tcPr>
                <w:tcW w:w="810" w:type="dxa"/>
                <w:gridSpan w:val="2"/>
              </w:tcPr>
            </w:tcPrChange>
          </w:tcPr>
          <w:p w14:paraId="27965147" w14:textId="11681793" w:rsidR="0085540C" w:rsidRDefault="008554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  <w:pPrChange w:id="226" w:author="MAHMOUD Mohamed-Ali" w:date="2025-05-14T15:04:00Z">
                <w:pPr>
                  <w:framePr w:hSpace="141" w:wrap="around" w:vAnchor="text" w:hAnchor="margin" w:y="25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" w:author="MAHMOUD Mohamed-Ali" w:date="2025-05-12T01:20:00Z">
              <w:r>
                <w:rPr>
                  <w:b w:val="0"/>
                  <w:bCs w:val="0"/>
                </w:rPr>
                <w:t xml:space="preserve">N </w:t>
              </w:r>
            </w:ins>
            <w:proofErr w:type="spellStart"/>
            <w:r>
              <w:rPr>
                <w:b w:val="0"/>
                <w:bCs w:val="0"/>
              </w:rPr>
              <w:t>edgeId</w:t>
            </w:r>
            <w:proofErr w:type="spellEnd"/>
          </w:p>
        </w:tc>
      </w:tr>
      <w:tr w:rsidR="0085540C" w14:paraId="38E90CDC" w14:textId="77777777" w:rsidTr="00855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228" w:author="MAHMOUD Mohamed-Ali" w:date="2025-05-14T15:29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pct"/>
            <w:tcPrChange w:id="229" w:author="MAHMOUD Mohamed-Ali" w:date="2025-05-14T15:29:00Z">
              <w:tcPr>
                <w:tcW w:w="450" w:type="dxa"/>
              </w:tcPr>
            </w:tcPrChange>
          </w:tcPr>
          <w:p w14:paraId="12C4265F" w14:textId="77777777" w:rsidR="0085540C" w:rsidRDefault="0085540C" w:rsidP="00DC4FE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608" w:type="pct"/>
            <w:shd w:val="clear" w:color="auto" w:fill="F4B083" w:themeFill="accent2" w:themeFillTint="99"/>
            <w:tcPrChange w:id="230" w:author="MAHMOUD Mohamed-Ali" w:date="2025-05-14T15:29:00Z">
              <w:tcPr>
                <w:tcW w:w="451" w:type="dxa"/>
                <w:shd w:val="clear" w:color="auto" w:fill="F4B083" w:themeFill="accent2" w:themeFillTint="99"/>
              </w:tcPr>
            </w:tcPrChange>
          </w:tcPr>
          <w:p w14:paraId="0A00C0B0" w14:textId="785AE721" w:rsidR="0085540C" w:rsidRDefault="0085540C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608" w:type="pct"/>
            <w:tcPrChange w:id="231" w:author="MAHMOUD Mohamed-Ali" w:date="2025-05-14T15:29:00Z">
              <w:tcPr>
                <w:tcW w:w="451" w:type="dxa"/>
              </w:tcPr>
            </w:tcPrChange>
          </w:tcPr>
          <w:p w14:paraId="59ECDFED" w14:textId="77777777" w:rsidR="0085540C" w:rsidRDefault="0085540C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1842" w:type="pct"/>
            <w:tcPrChange w:id="232" w:author="MAHMOUD Mohamed-Ali" w:date="2025-05-14T15:29:00Z">
              <w:tcPr>
                <w:tcW w:w="1366" w:type="dxa"/>
                <w:gridSpan w:val="2"/>
              </w:tcPr>
            </w:tcPrChange>
          </w:tcPr>
          <w:p w14:paraId="1AC1EB0C" w14:textId="0AD54FA1" w:rsidR="0085540C" w:rsidRDefault="0085540C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233" w:author="MAHMOUD Mohamed-Ali" w:date="2025-05-12T01:21:00Z">
              <w:r>
                <w:t xml:space="preserve">Valeur sur 1 octet </w:t>
              </w:r>
            </w:ins>
          </w:p>
        </w:tc>
        <w:tc>
          <w:tcPr>
            <w:tcW w:w="1335" w:type="pct"/>
            <w:gridSpan w:val="2"/>
            <w:tcPrChange w:id="234" w:author="MAHMOUD Mohamed-Ali" w:date="2025-05-14T15:29:00Z">
              <w:tcPr>
                <w:tcW w:w="990" w:type="dxa"/>
                <w:gridSpan w:val="3"/>
              </w:tcPr>
            </w:tcPrChange>
          </w:tcPr>
          <w:p w14:paraId="6F576594" w14:textId="39E62346" w:rsidR="0085540C" w:rsidRDefault="008554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  <w:pPrChange w:id="235" w:author="MAHMOUD Mohamed-Ali" w:date="2025-05-14T15:04:00Z">
                <w:pPr>
                  <w:framePr w:hSpace="141" w:wrap="around" w:vAnchor="text" w:hAnchor="margin" w:y="25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236" w:author="MAHMOUD Mohamed-Ali" w:date="2025-05-12T01:21:00Z">
              <w:r>
                <w:t xml:space="preserve">N </w:t>
              </w:r>
            </w:ins>
            <w:r>
              <w:t xml:space="preserve">Valeur sur 2 octets </w:t>
            </w:r>
          </w:p>
        </w:tc>
      </w:tr>
    </w:tbl>
    <w:p w14:paraId="48B5D994" w14:textId="77777777" w:rsidR="00BF734C" w:rsidRDefault="00BF734C" w:rsidP="001233C7">
      <w:pPr>
        <w:rPr>
          <w:ins w:id="237" w:author="MAHMOUD Mohamed-Ali" w:date="2025-05-14T15:12:00Z"/>
        </w:rPr>
      </w:pPr>
    </w:p>
    <w:p w14:paraId="13DCF6D2" w14:textId="77777777" w:rsidR="005F11C2" w:rsidRDefault="005F11C2" w:rsidP="001233C7"/>
    <w:tbl>
      <w:tblPr>
        <w:tblStyle w:val="TableauGrille6Couleur-Accentuation1"/>
        <w:tblpPr w:leftFromText="141" w:rightFromText="141" w:vertAnchor="text" w:horzAnchor="margin" w:tblpY="25"/>
        <w:tblW w:w="5000" w:type="pct"/>
        <w:tblLook w:val="04A0" w:firstRow="1" w:lastRow="0" w:firstColumn="1" w:lastColumn="0" w:noHBand="0" w:noVBand="1"/>
        <w:tblPrChange w:id="238" w:author="MAHMOUD Mohamed-Ali" w:date="2025-05-14T15:30:00Z">
          <w:tblPr>
            <w:tblStyle w:val="TableauGrille6Couleur-Accentuation1"/>
            <w:tblpPr w:leftFromText="141" w:rightFromText="141" w:vertAnchor="text" w:horzAnchor="margin" w:tblpY="25"/>
            <w:tblW w:w="8169" w:type="dxa"/>
            <w:tblLook w:val="04A0" w:firstRow="1" w:lastRow="0" w:firstColumn="1" w:lastColumn="0" w:noHBand="0" w:noVBand="1"/>
          </w:tblPr>
        </w:tblPrChange>
      </w:tblPr>
      <w:tblGrid>
        <w:gridCol w:w="3604"/>
        <w:gridCol w:w="1848"/>
        <w:gridCol w:w="2185"/>
        <w:gridCol w:w="4038"/>
        <w:gridCol w:w="2260"/>
        <w:tblGridChange w:id="239">
          <w:tblGrid>
            <w:gridCol w:w="1317"/>
            <w:gridCol w:w="675"/>
            <w:gridCol w:w="799"/>
            <w:gridCol w:w="813"/>
            <w:gridCol w:w="663"/>
            <w:gridCol w:w="826"/>
            <w:gridCol w:w="359"/>
            <w:gridCol w:w="2185"/>
            <w:gridCol w:w="4038"/>
            <w:gridCol w:w="2260"/>
          </w:tblGrid>
        </w:tblGridChange>
      </w:tblGrid>
      <w:tr w:rsidR="0085540C" w14:paraId="4FC3649A" w14:textId="77777777" w:rsidTr="0085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240" w:author="MAHMOUD Mohamed-Ali" w:date="2025-05-14T15:30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tcPrChange w:id="241" w:author="MAHMOUD Mohamed-Ali" w:date="2025-05-14T15:30:00Z">
              <w:tcPr>
                <w:tcW w:w="0" w:type="auto"/>
              </w:tcPr>
            </w:tcPrChange>
          </w:tcPr>
          <w:p w14:paraId="09F236FE" w14:textId="77777777" w:rsidR="0085540C" w:rsidRDefault="0085540C" w:rsidP="00183804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663" w:type="pct"/>
            <w:shd w:val="clear" w:color="auto" w:fill="F4B083" w:themeFill="accent2" w:themeFillTint="99"/>
            <w:tcPrChange w:id="242" w:author="MAHMOUD Mohamed-Ali" w:date="2025-05-14T15:30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2C3462A6" w14:textId="4E7138D1" w:rsidR="0085540C" w:rsidRDefault="0085540C" w:rsidP="00183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Code  PN</w:t>
            </w:r>
            <w:proofErr w:type="gramEnd"/>
          </w:p>
        </w:tc>
        <w:tc>
          <w:tcPr>
            <w:tcW w:w="784" w:type="pct"/>
            <w:tcPrChange w:id="243" w:author="MAHMOUD Mohamed-Ali" w:date="2025-05-14T15:30:00Z">
              <w:tcPr>
                <w:tcW w:w="0" w:type="auto"/>
              </w:tcPr>
            </w:tcPrChange>
          </w:tcPr>
          <w:p w14:paraId="70B952DE" w14:textId="77777777" w:rsidR="0085540C" w:rsidRDefault="0085540C" w:rsidP="00183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449" w:type="pct"/>
            <w:tcPrChange w:id="244" w:author="MAHMOUD Mohamed-Ali" w:date="2025-05-14T15:30:00Z">
              <w:tcPr>
                <w:tcW w:w="0" w:type="auto"/>
                <w:gridSpan w:val="2"/>
              </w:tcPr>
            </w:tcPrChange>
          </w:tcPr>
          <w:p w14:paraId="0C71E048" w14:textId="5665755A" w:rsidR="0085540C" w:rsidRDefault="0085540C" w:rsidP="00183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ins w:id="245" w:author="MAHMOUD Mohamed-Ali" w:date="2025-05-12T01:22:00Z">
              <w:r w:rsidRPr="0021303B">
                <w:rPr>
                  <w:b w:val="0"/>
                  <w:bCs w:val="0"/>
                </w:rPr>
                <w:t>edgesNumber</w:t>
              </w:r>
              <w:proofErr w:type="spellEnd"/>
              <w:proofErr w:type="gramEnd"/>
              <w:r w:rsidRPr="0021303B">
                <w:rPr>
                  <w:b w:val="0"/>
                  <w:bCs w:val="0"/>
                </w:rPr>
                <w:t xml:space="preserve"> (N)</w:t>
              </w:r>
            </w:ins>
          </w:p>
        </w:tc>
        <w:tc>
          <w:tcPr>
            <w:tcW w:w="811" w:type="pct"/>
            <w:tcPrChange w:id="246" w:author="MAHMOUD Mohamed-Ali" w:date="2025-05-14T15:30:00Z">
              <w:tcPr>
                <w:tcW w:w="0" w:type="auto"/>
              </w:tcPr>
            </w:tcPrChange>
          </w:tcPr>
          <w:p w14:paraId="10AD0351" w14:textId="087F73C9" w:rsidR="0085540C" w:rsidRDefault="0085540C" w:rsidP="00183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ins w:id="247" w:author="MAHMOUD Mohamed-Ali" w:date="2025-05-12T01:23:00Z">
              <w:r>
                <w:rPr>
                  <w:b w:val="0"/>
                  <w:bCs w:val="0"/>
                </w:rPr>
                <w:t xml:space="preserve">N </w:t>
              </w:r>
            </w:ins>
            <w:proofErr w:type="spellStart"/>
            <w:r>
              <w:rPr>
                <w:b w:val="0"/>
                <w:bCs w:val="0"/>
              </w:rPr>
              <w:t>edgeId</w:t>
            </w:r>
            <w:proofErr w:type="spellEnd"/>
          </w:p>
        </w:tc>
      </w:tr>
      <w:tr w:rsidR="0085540C" w14:paraId="438414B2" w14:textId="77777777" w:rsidTr="00855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248" w:author="MAHMOUD Mohamed-Ali" w:date="2025-05-14T15:30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tcPrChange w:id="249" w:author="MAHMOUD Mohamed-Ali" w:date="2025-05-14T15:30:00Z">
              <w:tcPr>
                <w:tcW w:w="0" w:type="auto"/>
              </w:tcPr>
            </w:tcPrChange>
          </w:tcPr>
          <w:p w14:paraId="15F746A8" w14:textId="77777777" w:rsidR="0085540C" w:rsidRDefault="0085540C" w:rsidP="00183804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663" w:type="pct"/>
            <w:shd w:val="clear" w:color="auto" w:fill="F4B083" w:themeFill="accent2" w:themeFillTint="99"/>
            <w:tcPrChange w:id="250" w:author="MAHMOUD Mohamed-Ali" w:date="2025-05-14T15:30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4A5E6549" w14:textId="77777777" w:rsidR="0085540C" w:rsidRDefault="0085540C" w:rsidP="00183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84" w:type="pct"/>
            <w:tcPrChange w:id="251" w:author="MAHMOUD Mohamed-Ali" w:date="2025-05-14T15:30:00Z">
              <w:tcPr>
                <w:tcW w:w="0" w:type="auto"/>
              </w:tcPr>
            </w:tcPrChange>
          </w:tcPr>
          <w:p w14:paraId="22607B96" w14:textId="77777777" w:rsidR="0085540C" w:rsidRDefault="0085540C" w:rsidP="00183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1449" w:type="pct"/>
            <w:tcPrChange w:id="252" w:author="MAHMOUD Mohamed-Ali" w:date="2025-05-14T15:30:00Z">
              <w:tcPr>
                <w:tcW w:w="0" w:type="auto"/>
                <w:gridSpan w:val="2"/>
              </w:tcPr>
            </w:tcPrChange>
          </w:tcPr>
          <w:p w14:paraId="1B7E7B5D" w14:textId="0D53D211" w:rsidR="0085540C" w:rsidRDefault="0085540C" w:rsidP="00183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253" w:author="MAHMOUD Mohamed-Ali" w:date="2025-05-12T01:22:00Z">
              <w:r>
                <w:t xml:space="preserve">Valeur sur 1 octet </w:t>
              </w:r>
            </w:ins>
          </w:p>
        </w:tc>
        <w:tc>
          <w:tcPr>
            <w:tcW w:w="811" w:type="pct"/>
            <w:tcPrChange w:id="254" w:author="MAHMOUD Mohamed-Ali" w:date="2025-05-14T15:30:00Z">
              <w:tcPr>
                <w:tcW w:w="0" w:type="auto"/>
              </w:tcPr>
            </w:tcPrChange>
          </w:tcPr>
          <w:p w14:paraId="6A71E9B4" w14:textId="255D638E" w:rsidR="0085540C" w:rsidRDefault="0085540C" w:rsidP="00183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ins w:id="255" w:author="MAHMOUD Mohamed-Ali" w:date="2025-05-12T01:23:00Z">
              <w:r>
                <w:t xml:space="preserve">N </w:t>
              </w:r>
            </w:ins>
            <w:r>
              <w:t xml:space="preserve">Valeur sur 2 octets </w:t>
            </w:r>
          </w:p>
        </w:tc>
      </w:tr>
    </w:tbl>
    <w:p w14:paraId="2E638A28" w14:textId="77777777" w:rsidR="0085540C" w:rsidRDefault="0085540C" w:rsidP="001233C7"/>
    <w:p w14:paraId="44E0AAAD" w14:textId="77777777" w:rsidR="00BF734C" w:rsidRDefault="00BF734C" w:rsidP="001233C7"/>
    <w:tbl>
      <w:tblPr>
        <w:tblStyle w:val="TableauGrille6Couleur-Accentuation1"/>
        <w:tblpPr w:leftFromText="141" w:rightFromText="141" w:vertAnchor="text" w:horzAnchor="margin" w:tblpY="25"/>
        <w:tblW w:w="5000" w:type="pct"/>
        <w:tblLook w:val="04A0" w:firstRow="1" w:lastRow="0" w:firstColumn="1" w:lastColumn="0" w:noHBand="0" w:noVBand="1"/>
        <w:tblPrChange w:id="256" w:author="MAHMOUD Mohamed-Ali" w:date="2025-05-14T15:32:00Z">
          <w:tblPr>
            <w:tblStyle w:val="TableauGrille6Couleur-Accentuation1"/>
            <w:tblpPr w:leftFromText="141" w:rightFromText="141" w:vertAnchor="text" w:horzAnchor="margin" w:tblpY="25"/>
            <w:tblW w:w="9878" w:type="dxa"/>
            <w:tblLook w:val="04A0" w:firstRow="1" w:lastRow="0" w:firstColumn="1" w:lastColumn="0" w:noHBand="0" w:noVBand="1"/>
          </w:tblPr>
        </w:tblPrChange>
      </w:tblPr>
      <w:tblGrid>
        <w:gridCol w:w="3604"/>
        <w:gridCol w:w="1848"/>
        <w:gridCol w:w="2185"/>
        <w:gridCol w:w="4038"/>
        <w:gridCol w:w="2260"/>
        <w:tblGridChange w:id="257">
          <w:tblGrid>
            <w:gridCol w:w="1317"/>
            <w:gridCol w:w="675"/>
            <w:gridCol w:w="799"/>
            <w:gridCol w:w="813"/>
            <w:gridCol w:w="663"/>
            <w:gridCol w:w="826"/>
            <w:gridCol w:w="359"/>
            <w:gridCol w:w="2185"/>
            <w:gridCol w:w="4038"/>
            <w:gridCol w:w="2260"/>
          </w:tblGrid>
        </w:tblGridChange>
      </w:tblGrid>
      <w:tr w:rsidR="0085540C" w14:paraId="22CE4E1F" w14:textId="77777777" w:rsidTr="0085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258" w:author="MAHMOUD Mohamed-Ali" w:date="2025-05-14T15:32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tcPrChange w:id="259" w:author="MAHMOUD Mohamed-Ali" w:date="2025-05-14T15:32:00Z">
              <w:tcPr>
                <w:tcW w:w="0" w:type="auto"/>
              </w:tcPr>
            </w:tcPrChange>
          </w:tcPr>
          <w:p w14:paraId="1D6F6F9A" w14:textId="77777777" w:rsidR="0085540C" w:rsidRDefault="0085540C" w:rsidP="00C739D6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663" w:type="pct"/>
            <w:shd w:val="clear" w:color="auto" w:fill="F4B083" w:themeFill="accent2" w:themeFillTint="99"/>
            <w:tcPrChange w:id="260" w:author="MAHMOUD Mohamed-Ali" w:date="2025-05-14T15:32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57192B21" w14:textId="6EDE803B" w:rsidR="0085540C" w:rsidRDefault="0085540C" w:rsidP="00C73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Code  PN</w:t>
            </w:r>
            <w:proofErr w:type="gramEnd"/>
          </w:p>
        </w:tc>
        <w:tc>
          <w:tcPr>
            <w:tcW w:w="784" w:type="pct"/>
            <w:tcPrChange w:id="261" w:author="MAHMOUD Mohamed-Ali" w:date="2025-05-14T15:32:00Z">
              <w:tcPr>
                <w:tcW w:w="0" w:type="auto"/>
              </w:tcPr>
            </w:tcPrChange>
          </w:tcPr>
          <w:p w14:paraId="7B987610" w14:textId="77777777" w:rsidR="0085540C" w:rsidRDefault="0085540C" w:rsidP="00C73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449" w:type="pct"/>
            <w:tcPrChange w:id="262" w:author="MAHMOUD Mohamed-Ali" w:date="2025-05-14T15:32:00Z">
              <w:tcPr>
                <w:tcW w:w="0" w:type="auto"/>
                <w:gridSpan w:val="2"/>
              </w:tcPr>
            </w:tcPrChange>
          </w:tcPr>
          <w:p w14:paraId="611E4D30" w14:textId="0F0DC039" w:rsidR="0085540C" w:rsidRDefault="0085540C" w:rsidP="00C73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ins w:id="263" w:author="MAHMOUD Mohamed-Ali" w:date="2025-05-12T01:27:00Z">
              <w:r w:rsidRPr="0021303B">
                <w:rPr>
                  <w:b w:val="0"/>
                  <w:bCs w:val="0"/>
                </w:rPr>
                <w:t>edgesNumber</w:t>
              </w:r>
              <w:proofErr w:type="spellEnd"/>
              <w:proofErr w:type="gramEnd"/>
              <w:r w:rsidRPr="0021303B">
                <w:rPr>
                  <w:b w:val="0"/>
                  <w:bCs w:val="0"/>
                </w:rPr>
                <w:t xml:space="preserve"> (N)</w:t>
              </w:r>
            </w:ins>
          </w:p>
        </w:tc>
        <w:tc>
          <w:tcPr>
            <w:tcW w:w="811" w:type="pct"/>
            <w:tcPrChange w:id="264" w:author="MAHMOUD Mohamed-Ali" w:date="2025-05-14T15:32:00Z">
              <w:tcPr>
                <w:tcW w:w="826" w:type="dxa"/>
              </w:tcPr>
            </w:tcPrChange>
          </w:tcPr>
          <w:p w14:paraId="22F6454A" w14:textId="0D07A343" w:rsidR="0085540C" w:rsidRDefault="0085540C" w:rsidP="00C73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edgeId</w:t>
            </w:r>
            <w:proofErr w:type="spellEnd"/>
            <w:proofErr w:type="gramEnd"/>
          </w:p>
        </w:tc>
      </w:tr>
      <w:tr w:rsidR="0085540C" w14:paraId="5BC22130" w14:textId="77777777" w:rsidTr="00855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265" w:author="MAHMOUD Mohamed-Ali" w:date="2025-05-14T15:32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tcPrChange w:id="266" w:author="MAHMOUD Mohamed-Ali" w:date="2025-05-14T15:32:00Z">
              <w:tcPr>
                <w:tcW w:w="0" w:type="auto"/>
              </w:tcPr>
            </w:tcPrChange>
          </w:tcPr>
          <w:p w14:paraId="5F97AF43" w14:textId="77777777" w:rsidR="0085540C" w:rsidRDefault="0085540C" w:rsidP="00C739D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663" w:type="pct"/>
            <w:shd w:val="clear" w:color="auto" w:fill="F4B083" w:themeFill="accent2" w:themeFillTint="99"/>
            <w:tcPrChange w:id="267" w:author="MAHMOUD Mohamed-Ali" w:date="2025-05-14T15:32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592B796D" w14:textId="77777777" w:rsidR="0085540C" w:rsidRDefault="0085540C" w:rsidP="00C7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84" w:type="pct"/>
            <w:tcPrChange w:id="268" w:author="MAHMOUD Mohamed-Ali" w:date="2025-05-14T15:32:00Z">
              <w:tcPr>
                <w:tcW w:w="0" w:type="auto"/>
              </w:tcPr>
            </w:tcPrChange>
          </w:tcPr>
          <w:p w14:paraId="73DE2D80" w14:textId="77777777" w:rsidR="0085540C" w:rsidRDefault="0085540C" w:rsidP="00C7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1449" w:type="pct"/>
            <w:tcPrChange w:id="269" w:author="MAHMOUD Mohamed-Ali" w:date="2025-05-14T15:32:00Z">
              <w:tcPr>
                <w:tcW w:w="0" w:type="auto"/>
                <w:gridSpan w:val="2"/>
              </w:tcPr>
            </w:tcPrChange>
          </w:tcPr>
          <w:p w14:paraId="26B0469D" w14:textId="1D93F6B1" w:rsidR="0085540C" w:rsidRDefault="0085540C" w:rsidP="00C7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270" w:author="MAHMOUD Mohamed-Ali" w:date="2025-05-12T01:27:00Z">
              <w:r>
                <w:t xml:space="preserve">Valeur sur 1 octet </w:t>
              </w:r>
            </w:ins>
          </w:p>
        </w:tc>
        <w:tc>
          <w:tcPr>
            <w:tcW w:w="811" w:type="pct"/>
            <w:tcPrChange w:id="271" w:author="MAHMOUD Mohamed-Ali" w:date="2025-05-14T15:32:00Z">
              <w:tcPr>
                <w:tcW w:w="826" w:type="dxa"/>
              </w:tcPr>
            </w:tcPrChange>
          </w:tcPr>
          <w:p w14:paraId="2D847EB6" w14:textId="08916956" w:rsidR="0085540C" w:rsidRDefault="0085540C" w:rsidP="00C7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ins w:id="272" w:author="MAHMOUD Mohamed-Ali" w:date="2025-05-12T01:27:00Z">
              <w:r>
                <w:t xml:space="preserve">N </w:t>
              </w:r>
            </w:ins>
            <w:r>
              <w:t xml:space="preserve">Valeur sur 2 octets </w:t>
            </w:r>
          </w:p>
        </w:tc>
      </w:tr>
    </w:tbl>
    <w:p w14:paraId="03884298" w14:textId="77777777" w:rsidR="00BF734C" w:rsidRDefault="00BF734C" w:rsidP="001233C7">
      <w:pPr>
        <w:rPr>
          <w:ins w:id="273" w:author="MAHMOUD Mohamed-Ali" w:date="2025-05-14T15:32:00Z"/>
        </w:rPr>
      </w:pPr>
    </w:p>
    <w:p w14:paraId="39D49D2C" w14:textId="77777777" w:rsidR="0085540C" w:rsidRDefault="0085540C" w:rsidP="001233C7"/>
    <w:p w14:paraId="3DEA8484" w14:textId="4D5FBA11" w:rsidR="00BF734C" w:rsidRDefault="00BF734C" w:rsidP="001233C7">
      <w:r>
        <w:t>A la suite des itinéraires</w:t>
      </w:r>
      <w:r w:rsidR="00807673">
        <w:t>, se trouve la</w:t>
      </w:r>
      <w:r>
        <w:t xml:space="preserve"> liste les </w:t>
      </w:r>
      <w:proofErr w:type="spellStart"/>
      <w:r>
        <w:t>safetyZones</w:t>
      </w:r>
      <w:proofErr w:type="spellEnd"/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BF734C" w:rsidRPr="00022117" w14:paraId="4524B783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BF8F00" w:themeFill="accent4" w:themeFillShade="BF"/>
            <w:vAlign w:val="center"/>
          </w:tcPr>
          <w:p w14:paraId="04C3C4B3" w14:textId="22CB926C" w:rsidR="00BF734C" w:rsidRDefault="00BF734C" w:rsidP="00DC4FEE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safetyZone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1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655DBA47" w14:textId="612FF1E2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safetyZone</w:t>
            </w:r>
            <w:proofErr w:type="spellEnd"/>
            <w:proofErr w:type="gramEnd"/>
            <w:r w:rsidRPr="00022117">
              <w:rPr>
                <w:b w:val="0"/>
                <w:bCs w:val="0"/>
              </w:rPr>
              <w:t xml:space="preserve"> 2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57C018EC" w14:textId="00C33A86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safetyZone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3 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7F88FB7C" w14:textId="06CC69CD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safetyZone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N</w:t>
            </w:r>
          </w:p>
        </w:tc>
      </w:tr>
    </w:tbl>
    <w:p w14:paraId="07D53D34" w14:textId="77777777" w:rsidR="00BF734C" w:rsidRDefault="00BF734C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8"/>
        <w:gridCol w:w="1466"/>
        <w:gridCol w:w="1367"/>
        <w:gridCol w:w="1322"/>
        <w:gridCol w:w="2988"/>
        <w:gridCol w:w="1577"/>
        <w:gridCol w:w="2431"/>
        <w:gridCol w:w="1466"/>
      </w:tblGrid>
      <w:tr w:rsidR="00C72989" w14:paraId="3F3C7D9E" w14:textId="0907E100" w:rsidTr="00B04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795B8B" w14:textId="77777777" w:rsidR="00B0410F" w:rsidRDefault="00B0410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CB9C7E6" w14:textId="4EB01D5B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proofErr w:type="spellStart"/>
            <w:r>
              <w:rPr>
                <w:b w:val="0"/>
                <w:bCs w:val="0"/>
              </w:rPr>
              <w:t>safetyZone</w:t>
            </w:r>
            <w:proofErr w:type="spellEnd"/>
          </w:p>
        </w:tc>
        <w:tc>
          <w:tcPr>
            <w:tcW w:w="0" w:type="auto"/>
          </w:tcPr>
          <w:p w14:paraId="0E36ABAF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58A34ADE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</w:tcPr>
          <w:p w14:paraId="0B7C1AF1" w14:textId="14E35701" w:rsidR="00B0410F" w:rsidRDefault="00706635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ins w:id="274" w:author="MAHMOUD Mohamed-Ali" w:date="2025-05-12T01:04:00Z">
              <w:r w:rsidRPr="00225AA8">
                <w:rPr>
                  <w:b w:val="0"/>
                  <w:bCs w:val="0"/>
                </w:rPr>
                <w:t>itineraries</w:t>
              </w:r>
              <w:r w:rsidRPr="00225AA8">
                <w:t>Number</w:t>
              </w:r>
              <w:proofErr w:type="spellEnd"/>
              <w:proofErr w:type="gramEnd"/>
              <w:r>
                <w:t xml:space="preserve"> </w:t>
              </w:r>
            </w:ins>
            <w:del w:id="275" w:author="MAHMOUD Mohamed-Ali" w:date="2025-05-12T01:04:00Z">
              <w:r w:rsidR="00B0410F" w:rsidDel="00706635">
                <w:rPr>
                  <w:b w:val="0"/>
                  <w:bCs w:val="0"/>
                </w:rPr>
                <w:delText xml:space="preserve">Nombre d’itinéraire </w:delText>
              </w:r>
            </w:del>
            <w:r w:rsidR="00B0410F">
              <w:rPr>
                <w:b w:val="0"/>
                <w:bCs w:val="0"/>
              </w:rPr>
              <w:t>(N)</w:t>
            </w:r>
          </w:p>
        </w:tc>
        <w:tc>
          <w:tcPr>
            <w:tcW w:w="0" w:type="auto"/>
          </w:tcPr>
          <w:p w14:paraId="33223F6E" w14:textId="408BF110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ItineraryId</w:t>
            </w:r>
            <w:proofErr w:type="spellEnd"/>
          </w:p>
        </w:tc>
        <w:tc>
          <w:tcPr>
            <w:tcW w:w="0" w:type="auto"/>
          </w:tcPr>
          <w:p w14:paraId="43E83B6C" w14:textId="434F1724" w:rsidR="00B0410F" w:rsidRPr="00790BA2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del w:id="276" w:author="MAHMOUD Mohamed-Ali" w:date="2025-05-12T01:59:00Z">
              <w:r w:rsidDel="00426EED">
                <w:rPr>
                  <w:b w:val="0"/>
                  <w:bCs w:val="0"/>
                </w:rPr>
                <w:delText>Nombre des arcs</w:delText>
              </w:r>
            </w:del>
            <w:proofErr w:type="spellStart"/>
            <w:ins w:id="277" w:author="MAHMOUD Mohamed-Ali" w:date="2025-05-12T01:59:00Z">
              <w:r w:rsidR="00426EED">
                <w:rPr>
                  <w:b w:val="0"/>
                  <w:bCs w:val="0"/>
                </w:rPr>
                <w:t>EdgesNumber</w:t>
              </w:r>
            </w:ins>
            <w:proofErr w:type="spellEnd"/>
          </w:p>
        </w:tc>
        <w:tc>
          <w:tcPr>
            <w:tcW w:w="0" w:type="auto"/>
          </w:tcPr>
          <w:p w14:paraId="0E4F7C65" w14:textId="1E9644C9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edgeId</w:t>
            </w:r>
            <w:proofErr w:type="spellEnd"/>
          </w:p>
        </w:tc>
      </w:tr>
      <w:tr w:rsidR="00642192" w14:paraId="5656DEF2" w14:textId="1A63D56F" w:rsidTr="00B04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ABF902" w14:textId="77777777" w:rsidR="00B0410F" w:rsidRDefault="00B0410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67C76B3" w14:textId="57B98EA2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</w:tcPr>
          <w:p w14:paraId="1FE29AFA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2E04296A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Valeur sur 1 octet</w:t>
            </w:r>
          </w:p>
        </w:tc>
        <w:tc>
          <w:tcPr>
            <w:tcW w:w="0" w:type="auto"/>
            <w:shd w:val="clear" w:color="auto" w:fill="auto"/>
          </w:tcPr>
          <w:p w14:paraId="70B5914F" w14:textId="7CD22200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Valeur sur 1 octet  </w:t>
            </w:r>
          </w:p>
        </w:tc>
        <w:tc>
          <w:tcPr>
            <w:tcW w:w="0" w:type="auto"/>
          </w:tcPr>
          <w:p w14:paraId="009480AF" w14:textId="20A9F4C3" w:rsidR="00B0410F" w:rsidRPr="0021703A" w:rsidRDefault="00B0410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valeur sur 1 octet </w:t>
            </w:r>
          </w:p>
        </w:tc>
        <w:tc>
          <w:tcPr>
            <w:tcW w:w="0" w:type="auto"/>
          </w:tcPr>
          <w:p w14:paraId="5C196C26" w14:textId="77777777" w:rsidR="00B0410F" w:rsidRDefault="00B0410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1 octet</w:t>
            </w:r>
          </w:p>
        </w:tc>
        <w:tc>
          <w:tcPr>
            <w:tcW w:w="0" w:type="auto"/>
          </w:tcPr>
          <w:p w14:paraId="02FFB348" w14:textId="1DCAFB84" w:rsidR="00B0410F" w:rsidRDefault="00B0410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valeur sur 2 octets</w:t>
            </w:r>
          </w:p>
        </w:tc>
      </w:tr>
    </w:tbl>
    <w:p w14:paraId="43EEB389" w14:textId="77777777" w:rsidR="00B0410F" w:rsidRDefault="00B0410F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467"/>
        <w:gridCol w:w="1369"/>
        <w:gridCol w:w="1324"/>
        <w:gridCol w:w="2978"/>
        <w:gridCol w:w="1579"/>
        <w:gridCol w:w="2433"/>
        <w:gridCol w:w="1468"/>
      </w:tblGrid>
      <w:tr w:rsidR="008C0E61" w14:paraId="238941C9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554460" w14:textId="77777777" w:rsidR="00B0410F" w:rsidRDefault="00B0410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52CE2ED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proofErr w:type="spellStart"/>
            <w:r>
              <w:rPr>
                <w:b w:val="0"/>
                <w:bCs w:val="0"/>
              </w:rPr>
              <w:t>safetyZone</w:t>
            </w:r>
            <w:proofErr w:type="spellEnd"/>
          </w:p>
        </w:tc>
        <w:tc>
          <w:tcPr>
            <w:tcW w:w="0" w:type="auto"/>
          </w:tcPr>
          <w:p w14:paraId="560A85F2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6CC18BD3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</w:tcPr>
          <w:p w14:paraId="581E019B" w14:textId="51904BB5" w:rsidR="00B0410F" w:rsidRDefault="00225AA8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ins w:id="278" w:author="MAHMOUD Mohamed-Ali" w:date="2025-05-12T01:04:00Z">
              <w:r w:rsidRPr="00225AA8">
                <w:rPr>
                  <w:b w:val="0"/>
                  <w:bCs w:val="0"/>
                </w:rPr>
                <w:t>itineraries</w:t>
              </w:r>
              <w:r w:rsidRPr="0021303B">
                <w:rPr>
                  <w:b w:val="0"/>
                  <w:bCs w:val="0"/>
                </w:rPr>
                <w:t>Number</w:t>
              </w:r>
              <w:proofErr w:type="spellEnd"/>
              <w:proofErr w:type="gramEnd"/>
              <w:r>
                <w:t xml:space="preserve"> </w:t>
              </w:r>
            </w:ins>
            <w:del w:id="279" w:author="MAHMOUD Mohamed-Ali" w:date="2025-05-12T01:04:00Z">
              <w:r w:rsidR="00B0410F" w:rsidDel="00225AA8">
                <w:rPr>
                  <w:b w:val="0"/>
                  <w:bCs w:val="0"/>
                </w:rPr>
                <w:delText xml:space="preserve">Nombre d’itinéraire </w:delText>
              </w:r>
            </w:del>
            <w:r w:rsidR="00B0410F">
              <w:rPr>
                <w:b w:val="0"/>
                <w:bCs w:val="0"/>
              </w:rPr>
              <w:t>(N)</w:t>
            </w:r>
          </w:p>
        </w:tc>
        <w:tc>
          <w:tcPr>
            <w:tcW w:w="0" w:type="auto"/>
          </w:tcPr>
          <w:p w14:paraId="12307D24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ItineraryId</w:t>
            </w:r>
            <w:proofErr w:type="spellEnd"/>
          </w:p>
        </w:tc>
        <w:tc>
          <w:tcPr>
            <w:tcW w:w="0" w:type="auto"/>
          </w:tcPr>
          <w:p w14:paraId="693D7BC8" w14:textId="52E8971D" w:rsidR="00B0410F" w:rsidRPr="00790BA2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del w:id="280" w:author="MAHMOUD Mohamed-Ali" w:date="2025-05-12T01:59:00Z">
              <w:r w:rsidDel="00426EED">
                <w:rPr>
                  <w:b w:val="0"/>
                  <w:bCs w:val="0"/>
                </w:rPr>
                <w:delText>Nombre des arcs</w:delText>
              </w:r>
            </w:del>
            <w:proofErr w:type="spellStart"/>
            <w:ins w:id="281" w:author="MAHMOUD Mohamed-Ali" w:date="2025-05-12T01:59:00Z">
              <w:r w:rsidR="00426EED">
                <w:rPr>
                  <w:b w:val="0"/>
                  <w:bCs w:val="0"/>
                </w:rPr>
                <w:t>EdgesNumber</w:t>
              </w:r>
            </w:ins>
            <w:proofErr w:type="spellEnd"/>
          </w:p>
        </w:tc>
        <w:tc>
          <w:tcPr>
            <w:tcW w:w="0" w:type="auto"/>
          </w:tcPr>
          <w:p w14:paraId="76C2A036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edgeId</w:t>
            </w:r>
            <w:proofErr w:type="spellEnd"/>
          </w:p>
        </w:tc>
      </w:tr>
      <w:tr w:rsidR="007E4D10" w14:paraId="27FD6151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AD93C2" w14:textId="77777777" w:rsidR="00B0410F" w:rsidRDefault="00B0410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50A6E38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</w:tcPr>
          <w:p w14:paraId="4C330DAB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5DA04338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Valeur sur 1 octet</w:t>
            </w:r>
          </w:p>
        </w:tc>
        <w:tc>
          <w:tcPr>
            <w:tcW w:w="0" w:type="auto"/>
            <w:shd w:val="clear" w:color="auto" w:fill="auto"/>
          </w:tcPr>
          <w:p w14:paraId="683F9CF9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Valeur sur 1 octet  </w:t>
            </w:r>
          </w:p>
        </w:tc>
        <w:tc>
          <w:tcPr>
            <w:tcW w:w="0" w:type="auto"/>
          </w:tcPr>
          <w:p w14:paraId="6B75F04B" w14:textId="77777777" w:rsidR="00B0410F" w:rsidRPr="0021703A" w:rsidRDefault="00B0410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valeur sur 1 octet </w:t>
            </w:r>
          </w:p>
        </w:tc>
        <w:tc>
          <w:tcPr>
            <w:tcW w:w="0" w:type="auto"/>
          </w:tcPr>
          <w:p w14:paraId="26906668" w14:textId="77777777" w:rsidR="00B0410F" w:rsidRDefault="00B0410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1 octet</w:t>
            </w:r>
          </w:p>
        </w:tc>
        <w:tc>
          <w:tcPr>
            <w:tcW w:w="0" w:type="auto"/>
          </w:tcPr>
          <w:p w14:paraId="0CB572AF" w14:textId="77777777" w:rsidR="00B0410F" w:rsidRDefault="00B0410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valeur sur 2 octets</w:t>
            </w:r>
          </w:p>
        </w:tc>
      </w:tr>
    </w:tbl>
    <w:p w14:paraId="089AD614" w14:textId="77777777" w:rsidR="00B0410F" w:rsidRDefault="00B0410F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467"/>
        <w:gridCol w:w="1369"/>
        <w:gridCol w:w="1324"/>
        <w:gridCol w:w="2978"/>
        <w:gridCol w:w="1579"/>
        <w:gridCol w:w="2433"/>
        <w:gridCol w:w="1468"/>
      </w:tblGrid>
      <w:tr w:rsidR="00426EED" w14:paraId="5EDC2B70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5C618" w14:textId="77777777" w:rsidR="00B0410F" w:rsidRDefault="00B0410F" w:rsidP="00DC4FEE">
            <w:pPr>
              <w:rPr>
                <w:b w:val="0"/>
                <w:bCs w:val="0"/>
              </w:rPr>
            </w:pPr>
            <w:bookmarkStart w:id="282" w:name="_Hlk196257329"/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C6D5791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proofErr w:type="spellStart"/>
            <w:r>
              <w:rPr>
                <w:b w:val="0"/>
                <w:bCs w:val="0"/>
              </w:rPr>
              <w:t>safetyZone</w:t>
            </w:r>
            <w:proofErr w:type="spellEnd"/>
          </w:p>
        </w:tc>
        <w:tc>
          <w:tcPr>
            <w:tcW w:w="0" w:type="auto"/>
          </w:tcPr>
          <w:p w14:paraId="19C52F25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3CAE4D46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</w:tcPr>
          <w:p w14:paraId="05D73E11" w14:textId="7E1C25C3" w:rsidR="00B0410F" w:rsidRDefault="00225AA8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ins w:id="283" w:author="MAHMOUD Mohamed-Ali" w:date="2025-05-12T01:05:00Z">
              <w:r w:rsidRPr="00225AA8">
                <w:rPr>
                  <w:b w:val="0"/>
                  <w:bCs w:val="0"/>
                </w:rPr>
                <w:t>itineraries</w:t>
              </w:r>
              <w:r w:rsidRPr="0021303B">
                <w:rPr>
                  <w:b w:val="0"/>
                  <w:bCs w:val="0"/>
                </w:rPr>
                <w:t>Number</w:t>
              </w:r>
              <w:proofErr w:type="spellEnd"/>
              <w:proofErr w:type="gramEnd"/>
              <w:r>
                <w:t xml:space="preserve"> </w:t>
              </w:r>
            </w:ins>
            <w:del w:id="284" w:author="MAHMOUD Mohamed-Ali" w:date="2025-05-12T01:05:00Z">
              <w:r w:rsidR="00B0410F" w:rsidDel="00225AA8">
                <w:rPr>
                  <w:b w:val="0"/>
                  <w:bCs w:val="0"/>
                </w:rPr>
                <w:delText xml:space="preserve">Nombre d’itinéraire </w:delText>
              </w:r>
            </w:del>
            <w:r w:rsidR="00B0410F">
              <w:rPr>
                <w:b w:val="0"/>
                <w:bCs w:val="0"/>
              </w:rPr>
              <w:t>(N)</w:t>
            </w:r>
          </w:p>
        </w:tc>
        <w:tc>
          <w:tcPr>
            <w:tcW w:w="0" w:type="auto"/>
          </w:tcPr>
          <w:p w14:paraId="2D74B82A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ItineraryId</w:t>
            </w:r>
            <w:proofErr w:type="spellEnd"/>
          </w:p>
        </w:tc>
        <w:tc>
          <w:tcPr>
            <w:tcW w:w="0" w:type="auto"/>
          </w:tcPr>
          <w:p w14:paraId="71CA009E" w14:textId="1260A7E8" w:rsidR="00B0410F" w:rsidRPr="00790BA2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del w:id="285" w:author="MAHMOUD Mohamed-Ali" w:date="2025-05-12T01:59:00Z">
              <w:r w:rsidDel="00426EED">
                <w:rPr>
                  <w:b w:val="0"/>
                  <w:bCs w:val="0"/>
                </w:rPr>
                <w:delText>Nombre des arcs</w:delText>
              </w:r>
            </w:del>
            <w:proofErr w:type="spellStart"/>
            <w:ins w:id="286" w:author="MAHMOUD Mohamed-Ali" w:date="2025-05-12T01:59:00Z">
              <w:r w:rsidR="00426EED">
                <w:rPr>
                  <w:b w:val="0"/>
                  <w:bCs w:val="0"/>
                </w:rPr>
                <w:t>EdgesNumber</w:t>
              </w:r>
            </w:ins>
            <w:proofErr w:type="spellEnd"/>
          </w:p>
        </w:tc>
        <w:tc>
          <w:tcPr>
            <w:tcW w:w="0" w:type="auto"/>
          </w:tcPr>
          <w:p w14:paraId="6D8693AC" w14:textId="77777777" w:rsidR="00B0410F" w:rsidRDefault="00B0410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 </w:t>
            </w:r>
            <w:proofErr w:type="spellStart"/>
            <w:r>
              <w:rPr>
                <w:b w:val="0"/>
                <w:bCs w:val="0"/>
              </w:rPr>
              <w:t>edgeId</w:t>
            </w:r>
            <w:proofErr w:type="spellEnd"/>
          </w:p>
        </w:tc>
      </w:tr>
      <w:tr w:rsidR="007E4D10" w14:paraId="58EAF676" w14:textId="77777777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7B4E90" w14:textId="77777777" w:rsidR="00B0410F" w:rsidRDefault="00B0410F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881D335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</w:tcPr>
          <w:p w14:paraId="2790A3D9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72EA7E97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Valeur sur 1 octet</w:t>
            </w:r>
          </w:p>
        </w:tc>
        <w:tc>
          <w:tcPr>
            <w:tcW w:w="0" w:type="auto"/>
            <w:shd w:val="clear" w:color="auto" w:fill="auto"/>
          </w:tcPr>
          <w:p w14:paraId="290760FE" w14:textId="77777777" w:rsidR="00B0410F" w:rsidRDefault="00B0410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Valeur sur 1 octet  </w:t>
            </w:r>
          </w:p>
        </w:tc>
        <w:tc>
          <w:tcPr>
            <w:tcW w:w="0" w:type="auto"/>
          </w:tcPr>
          <w:p w14:paraId="1B20A6C0" w14:textId="77777777" w:rsidR="00B0410F" w:rsidRPr="0021703A" w:rsidRDefault="00B0410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valeur sur 1 octet </w:t>
            </w:r>
          </w:p>
        </w:tc>
        <w:tc>
          <w:tcPr>
            <w:tcW w:w="0" w:type="auto"/>
          </w:tcPr>
          <w:p w14:paraId="4EA9C940" w14:textId="77777777" w:rsidR="00B0410F" w:rsidRDefault="00B0410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1 octet</w:t>
            </w:r>
          </w:p>
        </w:tc>
        <w:tc>
          <w:tcPr>
            <w:tcW w:w="0" w:type="auto"/>
          </w:tcPr>
          <w:p w14:paraId="629A6A40" w14:textId="77777777" w:rsidR="00B0410F" w:rsidRDefault="00B0410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valeur sur 2 octets</w:t>
            </w:r>
          </w:p>
        </w:tc>
      </w:tr>
      <w:bookmarkEnd w:id="282"/>
    </w:tbl>
    <w:p w14:paraId="6061DCF0" w14:textId="77777777" w:rsidR="00B0410F" w:rsidRDefault="00B0410F" w:rsidP="001233C7"/>
    <w:p w14:paraId="241D9709" w14:textId="41D08247" w:rsidR="00BF734C" w:rsidRDefault="00E0127B" w:rsidP="001233C7">
      <w:r>
        <w:t xml:space="preserve">A la suite de la liste de </w:t>
      </w:r>
      <w:proofErr w:type="spellStart"/>
      <w:r>
        <w:t>safetyZone</w:t>
      </w:r>
      <w:proofErr w:type="spellEnd"/>
      <w:r w:rsidR="00807673">
        <w:t>, se</w:t>
      </w:r>
      <w:r>
        <w:t xml:space="preserve"> trouve la liste des points de recharge</w:t>
      </w:r>
    </w:p>
    <w:tbl>
      <w:tblPr>
        <w:tblStyle w:val="TableauGrille6Couleu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620"/>
        <w:gridCol w:w="1620"/>
        <w:gridCol w:w="1710"/>
      </w:tblGrid>
      <w:tr w:rsidR="00BF734C" w:rsidRPr="00022117" w14:paraId="78C96455" w14:textId="77777777" w:rsidTr="00BF7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BF8F00" w:themeFill="accent4" w:themeFillShade="BF"/>
            <w:vAlign w:val="center"/>
          </w:tcPr>
          <w:p w14:paraId="1E3805F2" w14:textId="62C818BB" w:rsidR="00BF734C" w:rsidRDefault="00BF734C" w:rsidP="00DC4FEE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chargingPoint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1</w:t>
            </w:r>
          </w:p>
        </w:tc>
        <w:tc>
          <w:tcPr>
            <w:tcW w:w="1620" w:type="dxa"/>
            <w:shd w:val="clear" w:color="auto" w:fill="BF8F00" w:themeFill="accent4" w:themeFillShade="BF"/>
          </w:tcPr>
          <w:p w14:paraId="6648C7F0" w14:textId="1DC44E0F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chargingPoint</w:t>
            </w:r>
            <w:proofErr w:type="spellEnd"/>
            <w:proofErr w:type="gramEnd"/>
            <w:r w:rsidRPr="00022117">
              <w:rPr>
                <w:b w:val="0"/>
                <w:bCs w:val="0"/>
              </w:rPr>
              <w:t xml:space="preserve"> 2</w:t>
            </w:r>
          </w:p>
        </w:tc>
        <w:tc>
          <w:tcPr>
            <w:tcW w:w="1620" w:type="dxa"/>
            <w:shd w:val="clear" w:color="auto" w:fill="BF8F00" w:themeFill="accent4" w:themeFillShade="BF"/>
          </w:tcPr>
          <w:p w14:paraId="112B36C7" w14:textId="1222B681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chargingPoint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3 </w:t>
            </w:r>
          </w:p>
        </w:tc>
        <w:tc>
          <w:tcPr>
            <w:tcW w:w="1710" w:type="dxa"/>
            <w:shd w:val="clear" w:color="auto" w:fill="BF8F00" w:themeFill="accent4" w:themeFillShade="BF"/>
          </w:tcPr>
          <w:p w14:paraId="41E13C0C" w14:textId="323B35E2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chargingPoint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N</w:t>
            </w:r>
          </w:p>
        </w:tc>
      </w:tr>
    </w:tbl>
    <w:p w14:paraId="0D9A6D98" w14:textId="77777777" w:rsidR="00E0127B" w:rsidRDefault="00E0127B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958"/>
        <w:gridCol w:w="1890"/>
        <w:gridCol w:w="1890"/>
      </w:tblGrid>
      <w:tr w:rsidR="00A56686" w14:paraId="771ED7A4" w14:textId="77777777" w:rsidTr="00743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4EF22E" w14:textId="77777777" w:rsidR="00A56686" w:rsidRDefault="00A56686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0AD9E82" w14:textId="25A9B0B8" w:rsidR="00A56686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proofErr w:type="spellStart"/>
            <w:r>
              <w:rPr>
                <w:b w:val="0"/>
                <w:bCs w:val="0"/>
              </w:rPr>
              <w:t>chargingPoint</w:t>
            </w:r>
            <w:proofErr w:type="spellEnd"/>
          </w:p>
        </w:tc>
        <w:tc>
          <w:tcPr>
            <w:tcW w:w="0" w:type="auto"/>
          </w:tcPr>
          <w:p w14:paraId="7FA6CC38" w14:textId="77777777" w:rsidR="00A56686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5E98862E" w14:textId="6E182875" w:rsidR="00A56686" w:rsidRPr="00025851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PrChange w:id="287" w:author="MAHMOUD Mohamed-Ali" w:date="2025-05-11T02:07:00Z">
                  <w:rPr/>
                </w:rPrChange>
              </w:rPr>
            </w:pPr>
            <w:proofErr w:type="spellStart"/>
            <w:proofErr w:type="gramStart"/>
            <w:ins w:id="288" w:author="MAHMOUD Mohamed-Ali" w:date="2025-05-11T02:07:00Z">
              <w:r w:rsidRPr="00025851">
                <w:t>edgeId</w:t>
              </w:r>
            </w:ins>
            <w:proofErr w:type="spellEnd"/>
            <w:proofErr w:type="gramEnd"/>
          </w:p>
        </w:tc>
      </w:tr>
      <w:tr w:rsidR="00A56686" w14:paraId="7359DC80" w14:textId="77777777" w:rsidTr="00743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3B718" w14:textId="77777777" w:rsidR="00A56686" w:rsidRDefault="00A56686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1D4121F" w14:textId="3DD5D7EA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</w:tcPr>
          <w:p w14:paraId="7FC81995" w14:textId="77777777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2DCECF63" w14:textId="7055B247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289" w:author="MAHMOUD Mohamed-Ali" w:date="2025-05-11T02:07:00Z">
              <w:r>
                <w:t xml:space="preserve">Valeur sur 2 </w:t>
              </w:r>
            </w:ins>
            <w:ins w:id="290" w:author="MAHMOUD Mohamed-Ali" w:date="2025-05-11T02:08:00Z">
              <w:r>
                <w:t>octets</w:t>
              </w:r>
            </w:ins>
          </w:p>
        </w:tc>
      </w:tr>
    </w:tbl>
    <w:p w14:paraId="3DE270B8" w14:textId="77777777" w:rsidR="00E0127B" w:rsidRDefault="00E0127B" w:rsidP="001233C7"/>
    <w:p w14:paraId="5AE7FD57" w14:textId="77777777" w:rsidR="00B0410F" w:rsidRDefault="00B0410F" w:rsidP="001233C7">
      <w:pPr>
        <w:rPr>
          <w:ins w:id="291" w:author="MAHMOUD Mohamed-Ali" w:date="2025-05-14T15:42:00Z"/>
        </w:rPr>
      </w:pPr>
    </w:p>
    <w:p w14:paraId="779BDC1A" w14:textId="77777777" w:rsidR="00A56686" w:rsidRDefault="00A56686" w:rsidP="001233C7">
      <w:pPr>
        <w:rPr>
          <w:ins w:id="292" w:author="MAHMOUD Mohamed-Ali" w:date="2025-05-14T15:42:00Z"/>
        </w:rPr>
      </w:pPr>
    </w:p>
    <w:p w14:paraId="0F7A716B" w14:textId="77777777" w:rsidR="00A56686" w:rsidRDefault="00A56686" w:rsidP="001233C7"/>
    <w:p w14:paraId="366A4CF3" w14:textId="77777777" w:rsidR="00B0410F" w:rsidRDefault="00B0410F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958"/>
        <w:gridCol w:w="1890"/>
        <w:gridCol w:w="883"/>
      </w:tblGrid>
      <w:tr w:rsidR="00A56686" w14:paraId="72D17142" w14:textId="77777777" w:rsidTr="00025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399CB2" w14:textId="77777777" w:rsidR="00A56686" w:rsidRDefault="00A56686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73D373A" w14:textId="77777777" w:rsidR="00A56686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proofErr w:type="spellStart"/>
            <w:r>
              <w:rPr>
                <w:b w:val="0"/>
                <w:bCs w:val="0"/>
              </w:rPr>
              <w:t>chargingPoint</w:t>
            </w:r>
            <w:proofErr w:type="spellEnd"/>
          </w:p>
        </w:tc>
        <w:tc>
          <w:tcPr>
            <w:tcW w:w="0" w:type="auto"/>
          </w:tcPr>
          <w:p w14:paraId="527C6863" w14:textId="77777777" w:rsidR="00A56686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883" w:type="dxa"/>
          </w:tcPr>
          <w:p w14:paraId="755B10F2" w14:textId="3D137461" w:rsidR="00A56686" w:rsidRPr="00025851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PrChange w:id="293" w:author="MAHMOUD Mohamed-Ali" w:date="2025-05-11T02:09:00Z">
                  <w:rPr>
                    <w:strike/>
                    <w:highlight w:val="darkGray"/>
                  </w:rPr>
                </w:rPrChange>
              </w:rPr>
            </w:pPr>
            <w:proofErr w:type="spellStart"/>
            <w:proofErr w:type="gramStart"/>
            <w:ins w:id="294" w:author="MAHMOUD Mohamed-Ali" w:date="2025-05-11T02:08:00Z">
              <w:r w:rsidRPr="00025851">
                <w:rPr>
                  <w:rPrChange w:id="295" w:author="MAHMOUD Mohamed-Ali" w:date="2025-05-11T02:09:00Z">
                    <w:rPr>
                      <w:strike/>
                      <w:highlight w:val="darkGray"/>
                    </w:rPr>
                  </w:rPrChange>
                </w:rPr>
                <w:t>edgeId</w:t>
              </w:r>
            </w:ins>
            <w:proofErr w:type="spellEnd"/>
            <w:proofErr w:type="gramEnd"/>
          </w:p>
        </w:tc>
      </w:tr>
      <w:tr w:rsidR="00A56686" w14:paraId="4B893381" w14:textId="77777777" w:rsidTr="0002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F2E989" w14:textId="77777777" w:rsidR="00A56686" w:rsidRDefault="00A56686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CF610A6" w14:textId="77777777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</w:tcPr>
          <w:p w14:paraId="36E98F04" w14:textId="77777777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883" w:type="dxa"/>
          </w:tcPr>
          <w:p w14:paraId="04AC5665" w14:textId="07671C64" w:rsidR="00A56686" w:rsidRPr="00025851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296" w:author="MAHMOUD Mohamed-Ali" w:date="2025-05-11T02:09:00Z">
                  <w:rPr>
                    <w:strike/>
                    <w:highlight w:val="darkGray"/>
                  </w:rPr>
                </w:rPrChange>
              </w:rPr>
            </w:pPr>
            <w:ins w:id="297" w:author="MAHMOUD Mohamed-Ali" w:date="2025-05-11T02:09:00Z">
              <w:r w:rsidRPr="00025851">
                <w:rPr>
                  <w:rPrChange w:id="298" w:author="MAHMOUD Mohamed-Ali" w:date="2025-05-11T02:09:00Z">
                    <w:rPr>
                      <w:strike/>
                      <w:highlight w:val="darkGray"/>
                    </w:rPr>
                  </w:rPrChange>
                </w:rPr>
                <w:t>Valeur sur 2 octets</w:t>
              </w:r>
            </w:ins>
          </w:p>
        </w:tc>
      </w:tr>
    </w:tbl>
    <w:p w14:paraId="7AF36337" w14:textId="77777777" w:rsidR="009D7AAE" w:rsidRDefault="009D7AAE" w:rsidP="001233C7"/>
    <w:p w14:paraId="75E363AA" w14:textId="77777777" w:rsidR="009D7AAE" w:rsidRDefault="009D7AAE" w:rsidP="001233C7"/>
    <w:p w14:paraId="79F2686C" w14:textId="77777777" w:rsidR="009D7AAE" w:rsidRDefault="009D7AAE" w:rsidP="001233C7"/>
    <w:p w14:paraId="2CC9ABCE" w14:textId="77777777" w:rsidR="00A56686" w:rsidRDefault="00A56686" w:rsidP="0091405A">
      <w:pPr>
        <w:rPr>
          <w:ins w:id="299" w:author="MAHMOUD Mohamed-Ali" w:date="2025-05-14T15:42:00Z"/>
        </w:rPr>
      </w:pPr>
    </w:p>
    <w:p w14:paraId="59FE670C" w14:textId="77777777" w:rsidR="00A56686" w:rsidRDefault="00A56686" w:rsidP="0091405A">
      <w:pPr>
        <w:rPr>
          <w:ins w:id="300" w:author="MAHMOUD Mohamed-Ali" w:date="2025-05-14T15:42:00Z"/>
        </w:rPr>
      </w:pPr>
    </w:p>
    <w:p w14:paraId="313BE07D" w14:textId="77777777" w:rsidR="00A56686" w:rsidRDefault="00A56686" w:rsidP="0091405A">
      <w:pPr>
        <w:rPr>
          <w:ins w:id="301" w:author="MAHMOUD Mohamed-Ali" w:date="2025-05-14T15:42:00Z"/>
        </w:rPr>
      </w:pPr>
    </w:p>
    <w:p w14:paraId="2B322804" w14:textId="4B8837CC" w:rsidR="009D7AAE" w:rsidRDefault="00E0127B" w:rsidP="0091405A">
      <w:r>
        <w:t xml:space="preserve">A la suite de la liste de </w:t>
      </w:r>
      <w:proofErr w:type="spellStart"/>
      <w:r>
        <w:t>chargingPoint</w:t>
      </w:r>
      <w:proofErr w:type="spellEnd"/>
      <w:r w:rsidR="00807673">
        <w:t>, se</w:t>
      </w:r>
      <w:r w:rsidR="0091405A">
        <w:t xml:space="preserve"> trouve la liste des itinéraires </w:t>
      </w: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BF734C" w:rsidRPr="00022117" w14:paraId="18AD8F90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BF8F00" w:themeFill="accent4" w:themeFillShade="BF"/>
            <w:vAlign w:val="center"/>
          </w:tcPr>
          <w:p w14:paraId="6D51A547" w14:textId="016B9FB5" w:rsidR="00BF734C" w:rsidRDefault="00BF734C" w:rsidP="00DC4FEE">
            <w:pPr>
              <w:rPr>
                <w:b w:val="0"/>
                <w:bCs w:val="0"/>
              </w:rPr>
            </w:pPr>
            <w:proofErr w:type="spellStart"/>
            <w:r w:rsidRPr="0091405A">
              <w:rPr>
                <w:b w:val="0"/>
                <w:bCs w:val="0"/>
              </w:rPr>
              <w:t>Itinerary</w:t>
            </w:r>
            <w:proofErr w:type="spellEnd"/>
            <w:r>
              <w:rPr>
                <w:b w:val="0"/>
                <w:bCs w:val="0"/>
              </w:rPr>
              <w:t xml:space="preserve"> 1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703E74EC" w14:textId="36ADE3E2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405A">
              <w:rPr>
                <w:b w:val="0"/>
                <w:bCs w:val="0"/>
              </w:rPr>
              <w:t>Itinerary</w:t>
            </w:r>
            <w:proofErr w:type="spellEnd"/>
            <w:r w:rsidRPr="00022117">
              <w:rPr>
                <w:b w:val="0"/>
                <w:bCs w:val="0"/>
              </w:rPr>
              <w:t xml:space="preserve"> 2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271883BD" w14:textId="5C4856A9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405A">
              <w:rPr>
                <w:b w:val="0"/>
                <w:bCs w:val="0"/>
              </w:rPr>
              <w:t>Itinerary</w:t>
            </w:r>
            <w:proofErr w:type="spellEnd"/>
            <w:r>
              <w:rPr>
                <w:b w:val="0"/>
                <w:bCs w:val="0"/>
              </w:rPr>
              <w:t xml:space="preserve"> 3 </w:t>
            </w:r>
          </w:p>
        </w:tc>
        <w:tc>
          <w:tcPr>
            <w:tcW w:w="1440" w:type="dxa"/>
            <w:shd w:val="clear" w:color="auto" w:fill="BF8F00" w:themeFill="accent4" w:themeFillShade="BF"/>
          </w:tcPr>
          <w:p w14:paraId="7282A2D4" w14:textId="11B3F97B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1405A">
              <w:rPr>
                <w:b w:val="0"/>
                <w:bCs w:val="0"/>
              </w:rPr>
              <w:t>Itinerary</w:t>
            </w:r>
            <w:proofErr w:type="spellEnd"/>
            <w:r>
              <w:rPr>
                <w:b w:val="0"/>
                <w:bCs w:val="0"/>
              </w:rPr>
              <w:t xml:space="preserve"> N</w:t>
            </w:r>
          </w:p>
        </w:tc>
      </w:tr>
    </w:tbl>
    <w:p w14:paraId="72310459" w14:textId="77777777" w:rsidR="0091405A" w:rsidRDefault="0091405A" w:rsidP="0091405A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  <w:tblPrChange w:id="302" w:author="MAHMOUD Mohamed-Ali" w:date="2025-05-19T17:56:00Z">
          <w:tblPr>
            <w:tblStyle w:val="TableauGrille6Couleur-Accentuation1"/>
            <w:tblpPr w:leftFromText="141" w:rightFromText="141" w:vertAnchor="text" w:horzAnchor="margin" w:tblpY="2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317"/>
        <w:gridCol w:w="1488"/>
        <w:gridCol w:w="1890"/>
        <w:gridCol w:w="2397"/>
        <w:gridCol w:w="1895"/>
        <w:gridCol w:w="1562"/>
        <w:tblGridChange w:id="303">
          <w:tblGrid>
            <w:gridCol w:w="1317"/>
            <w:gridCol w:w="1488"/>
            <w:gridCol w:w="1890"/>
            <w:gridCol w:w="1895"/>
            <w:gridCol w:w="502"/>
            <w:gridCol w:w="1393"/>
            <w:gridCol w:w="502"/>
            <w:gridCol w:w="1060"/>
            <w:gridCol w:w="502"/>
          </w:tblGrid>
        </w:tblGridChange>
      </w:tblGrid>
      <w:tr w:rsidR="0043432F" w14:paraId="1F06DA27" w14:textId="77777777" w:rsidTr="00434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304" w:author="MAHMOUD Mohamed-Ali" w:date="2025-05-19T17:56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305" w:author="MAHMOUD Mohamed-Ali" w:date="2025-05-19T17:56:00Z">
              <w:tcPr>
                <w:tcW w:w="0" w:type="auto"/>
              </w:tcPr>
            </w:tcPrChange>
          </w:tcPr>
          <w:p w14:paraId="5E919AB8" w14:textId="77777777" w:rsidR="0043432F" w:rsidRDefault="0043432F" w:rsidP="00DC4FEE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  <w:tcPrChange w:id="306" w:author="MAHMOUD Mohamed-Ali" w:date="2025-05-19T17:56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12E96EDF" w14:textId="42B2A6C8" w:rsidR="0043432F" w:rsidRDefault="0043432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proofErr w:type="spellStart"/>
            <w:r w:rsidRPr="0091405A">
              <w:rPr>
                <w:b w:val="0"/>
                <w:bCs w:val="0"/>
              </w:rPr>
              <w:t>Itinerary</w:t>
            </w:r>
            <w:proofErr w:type="spellEnd"/>
          </w:p>
        </w:tc>
        <w:tc>
          <w:tcPr>
            <w:tcW w:w="0" w:type="auto"/>
            <w:tcPrChange w:id="307" w:author="MAHMOUD Mohamed-Ali" w:date="2025-05-19T17:56:00Z">
              <w:tcPr>
                <w:tcW w:w="0" w:type="auto"/>
              </w:tcPr>
            </w:tcPrChange>
          </w:tcPr>
          <w:p w14:paraId="204F1550" w14:textId="77777777" w:rsidR="0043432F" w:rsidRDefault="0043432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tcPrChange w:id="308" w:author="MAHMOUD Mohamed-Ali" w:date="2025-05-19T17:56:00Z">
              <w:tcPr>
                <w:tcW w:w="0" w:type="auto"/>
              </w:tcPr>
            </w:tcPrChange>
          </w:tcPr>
          <w:p w14:paraId="59441CF4" w14:textId="17CC2C16" w:rsidR="0043432F" w:rsidRDefault="0043432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ins w:id="309" w:author="MAHMOUD Mohamed-Ali" w:date="2025-05-19T17:56:00Z">
              <w:r>
                <w:rPr>
                  <w:b w:val="0"/>
                  <w:bCs w:val="0"/>
                </w:rPr>
                <w:t>edgeNumber</w:t>
              </w:r>
            </w:ins>
            <w:proofErr w:type="spellEnd"/>
            <w:proofErr w:type="gramEnd"/>
          </w:p>
        </w:tc>
        <w:tc>
          <w:tcPr>
            <w:tcW w:w="0" w:type="auto"/>
            <w:tcPrChange w:id="310" w:author="MAHMOUD Mohamed-Ali" w:date="2025-05-19T17:56:00Z">
              <w:tcPr>
                <w:tcW w:w="0" w:type="auto"/>
                <w:gridSpan w:val="2"/>
              </w:tcPr>
            </w:tcPrChange>
          </w:tcPr>
          <w:p w14:paraId="14F16FAA" w14:textId="56D58B0C" w:rsidR="0043432F" w:rsidRDefault="0043432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ins w:id="311" w:author="MAHMOUD Mohamed-Ali" w:date="2025-05-19T17:56:00Z">
              <w:r>
                <w:rPr>
                  <w:b w:val="0"/>
                  <w:bCs w:val="0"/>
                </w:rPr>
                <w:t>edgeId</w:t>
              </w:r>
            </w:ins>
            <w:proofErr w:type="spellEnd"/>
            <w:proofErr w:type="gramEnd"/>
            <w:del w:id="312" w:author="MAHMOUD Mohamed-Ali" w:date="2025-05-19T17:56:00Z">
              <w:r w:rsidDel="0043432F">
                <w:rPr>
                  <w:b w:val="0"/>
                  <w:bCs w:val="0"/>
                </w:rPr>
                <w:delText>startNodeId</w:delText>
              </w:r>
            </w:del>
          </w:p>
        </w:tc>
        <w:tc>
          <w:tcPr>
            <w:tcW w:w="0" w:type="auto"/>
            <w:shd w:val="clear" w:color="auto" w:fill="808080" w:themeFill="background1" w:themeFillShade="80"/>
            <w:tcPrChange w:id="313" w:author="MAHMOUD Mohamed-Ali" w:date="2025-05-19T17:56:00Z">
              <w:tcPr>
                <w:tcW w:w="0" w:type="auto"/>
                <w:gridSpan w:val="2"/>
                <w:shd w:val="clear" w:color="auto" w:fill="808080" w:themeFill="background1" w:themeFillShade="80"/>
              </w:tcPr>
            </w:tcPrChange>
          </w:tcPr>
          <w:p w14:paraId="1FF898B3" w14:textId="02EB2375" w:rsidR="0043432F" w:rsidRPr="0043432F" w:rsidRDefault="0043432F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trike/>
                <w:rPrChange w:id="314" w:author="MAHMOUD Mohamed-Ali" w:date="2025-05-19T17:49:00Z">
                  <w:rPr>
                    <w:b w:val="0"/>
                    <w:bCs w:val="0"/>
                  </w:rPr>
                </w:rPrChange>
              </w:rPr>
            </w:pPr>
            <w:proofErr w:type="spellStart"/>
            <w:proofErr w:type="gramStart"/>
            <w:r w:rsidRPr="0043432F">
              <w:rPr>
                <w:b w:val="0"/>
                <w:bCs w:val="0"/>
                <w:strike/>
                <w:rPrChange w:id="315" w:author="MAHMOUD Mohamed-Ali" w:date="2025-05-19T17:49:00Z">
                  <w:rPr>
                    <w:b w:val="0"/>
                    <w:bCs w:val="0"/>
                  </w:rPr>
                </w:rPrChange>
              </w:rPr>
              <w:t>endNodeId</w:t>
            </w:r>
            <w:proofErr w:type="spellEnd"/>
            <w:proofErr w:type="gramEnd"/>
          </w:p>
        </w:tc>
      </w:tr>
      <w:tr w:rsidR="0043432F" w14:paraId="4EA2AD17" w14:textId="77777777" w:rsidTr="00434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316" w:author="MAHMOUD Mohamed-Ali" w:date="2025-05-19T17:56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317" w:author="MAHMOUD Mohamed-Ali" w:date="2025-05-19T17:56:00Z">
              <w:tcPr>
                <w:tcW w:w="0" w:type="auto"/>
              </w:tcPr>
            </w:tcPrChange>
          </w:tcPr>
          <w:p w14:paraId="64EBDCD0" w14:textId="77777777" w:rsidR="0043432F" w:rsidRDefault="0043432F" w:rsidP="00DC4FE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  <w:tcPrChange w:id="318" w:author="MAHMOUD Mohamed-Ali" w:date="2025-05-19T17:56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4782FED0" w14:textId="7130DF5E" w:rsidR="0043432F" w:rsidRDefault="0043432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0" w:type="auto"/>
            <w:tcPrChange w:id="319" w:author="MAHMOUD Mohamed-Ali" w:date="2025-05-19T17:56:00Z">
              <w:tcPr>
                <w:tcW w:w="0" w:type="auto"/>
              </w:tcPr>
            </w:tcPrChange>
          </w:tcPr>
          <w:p w14:paraId="077656F2" w14:textId="77777777" w:rsidR="0043432F" w:rsidRDefault="0043432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  <w:tcPrChange w:id="320" w:author="MAHMOUD Mohamed-Ali" w:date="2025-05-19T17:56:00Z">
              <w:tcPr>
                <w:tcW w:w="0" w:type="auto"/>
              </w:tcPr>
            </w:tcPrChange>
          </w:tcPr>
          <w:p w14:paraId="1997E8F2" w14:textId="07546F20" w:rsidR="0043432F" w:rsidRDefault="0023478A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321" w:author="MAHMOUD Mohamed-Ali" w:date="2025-05-19T18:28:00Z">
              <w:r>
                <w:t>Valeur codée</w:t>
              </w:r>
            </w:ins>
            <w:ins w:id="322" w:author="MAHMOUD Mohamed-Ali" w:date="2025-05-19T17:56:00Z">
              <w:r w:rsidR="0043432F">
                <w:t xml:space="preserve"> sur 1 octet</w:t>
              </w:r>
            </w:ins>
          </w:p>
        </w:tc>
        <w:tc>
          <w:tcPr>
            <w:tcW w:w="0" w:type="auto"/>
            <w:tcPrChange w:id="323" w:author="MAHMOUD Mohamed-Ali" w:date="2025-05-19T17:56:00Z">
              <w:tcPr>
                <w:tcW w:w="0" w:type="auto"/>
                <w:gridSpan w:val="2"/>
              </w:tcPr>
            </w:tcPrChange>
          </w:tcPr>
          <w:p w14:paraId="61F22C2C" w14:textId="2517B56D" w:rsidR="0043432F" w:rsidRDefault="0043432F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Valeur sur 2 octets</w:t>
            </w:r>
          </w:p>
        </w:tc>
        <w:tc>
          <w:tcPr>
            <w:tcW w:w="0" w:type="auto"/>
            <w:shd w:val="clear" w:color="auto" w:fill="808080" w:themeFill="background1" w:themeFillShade="80"/>
            <w:tcPrChange w:id="324" w:author="MAHMOUD Mohamed-Ali" w:date="2025-05-19T17:56:00Z">
              <w:tcPr>
                <w:tcW w:w="0" w:type="auto"/>
                <w:gridSpan w:val="2"/>
                <w:shd w:val="clear" w:color="auto" w:fill="808080" w:themeFill="background1" w:themeFillShade="80"/>
              </w:tcPr>
            </w:tcPrChange>
          </w:tcPr>
          <w:p w14:paraId="19C5A6F4" w14:textId="06F10AD3" w:rsidR="0043432F" w:rsidRPr="0043432F" w:rsidRDefault="0043432F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rPrChange w:id="325" w:author="MAHMOUD Mohamed-Ali" w:date="2025-05-19T17:49:00Z">
                  <w:rPr/>
                </w:rPrChange>
              </w:rPr>
            </w:pPr>
            <w:r w:rsidRPr="0043432F">
              <w:rPr>
                <w:strike/>
                <w:rPrChange w:id="326" w:author="MAHMOUD Mohamed-Ali" w:date="2025-05-19T17:49:00Z">
                  <w:rPr/>
                </w:rPrChange>
              </w:rPr>
              <w:t>Valeur 2 octets</w:t>
            </w:r>
          </w:p>
        </w:tc>
      </w:tr>
    </w:tbl>
    <w:p w14:paraId="3006859B" w14:textId="77777777" w:rsidR="0091405A" w:rsidRPr="001233C7" w:rsidRDefault="0091405A" w:rsidP="0091405A"/>
    <w:p w14:paraId="0F80D01A" w14:textId="77777777" w:rsidR="001233C7" w:rsidRDefault="001233C7" w:rsidP="001233C7">
      <w:pPr>
        <w:rPr>
          <w:b/>
          <w:bCs/>
        </w:rPr>
      </w:pPr>
    </w:p>
    <w:p w14:paraId="2E43EDD8" w14:textId="77777777" w:rsidR="003505F9" w:rsidRDefault="003505F9" w:rsidP="001233C7">
      <w:pPr>
        <w:rPr>
          <w:b/>
          <w:bCs/>
        </w:rPr>
      </w:pPr>
    </w:p>
    <w:p w14:paraId="7CC259C4" w14:textId="52023879" w:rsidR="003505F9" w:rsidRDefault="0091405A" w:rsidP="001233C7">
      <w:r w:rsidRPr="0091405A">
        <w:t>A la suite des itinéraires</w:t>
      </w:r>
      <w:r w:rsidR="00807673">
        <w:t xml:space="preserve">, se </w:t>
      </w:r>
      <w:r w:rsidRPr="0091405A">
        <w:t>trouve l</w:t>
      </w:r>
      <w:r>
        <w:t xml:space="preserve">a liste de </w:t>
      </w:r>
      <w:proofErr w:type="spellStart"/>
      <w:r>
        <w:t>regulatedZone</w:t>
      </w:r>
      <w:proofErr w:type="spellEnd"/>
    </w:p>
    <w:tbl>
      <w:tblPr>
        <w:tblStyle w:val="TableauGrille6Couleu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710"/>
        <w:gridCol w:w="1710"/>
        <w:gridCol w:w="1800"/>
      </w:tblGrid>
      <w:tr w:rsidR="00BF734C" w:rsidRPr="00022117" w14:paraId="261062FA" w14:textId="77777777" w:rsidTr="00BF7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BF8F00" w:themeFill="accent4" w:themeFillShade="BF"/>
            <w:vAlign w:val="center"/>
          </w:tcPr>
          <w:p w14:paraId="26AE123D" w14:textId="2DC8AD11" w:rsidR="00BF734C" w:rsidRDefault="00BF734C" w:rsidP="00DC4FEE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regulatedZone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1</w:t>
            </w:r>
          </w:p>
        </w:tc>
        <w:tc>
          <w:tcPr>
            <w:tcW w:w="1710" w:type="dxa"/>
            <w:shd w:val="clear" w:color="auto" w:fill="BF8F00" w:themeFill="accent4" w:themeFillShade="BF"/>
          </w:tcPr>
          <w:p w14:paraId="7EFE6A40" w14:textId="265888FC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regulatedZone</w:t>
            </w:r>
            <w:proofErr w:type="spellEnd"/>
            <w:proofErr w:type="gramEnd"/>
            <w:r w:rsidRPr="00022117">
              <w:rPr>
                <w:b w:val="0"/>
                <w:bCs w:val="0"/>
              </w:rPr>
              <w:t xml:space="preserve"> 2</w:t>
            </w:r>
          </w:p>
        </w:tc>
        <w:tc>
          <w:tcPr>
            <w:tcW w:w="1710" w:type="dxa"/>
            <w:shd w:val="clear" w:color="auto" w:fill="BF8F00" w:themeFill="accent4" w:themeFillShade="BF"/>
          </w:tcPr>
          <w:p w14:paraId="013F0D05" w14:textId="63388764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regulatedZone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3 </w:t>
            </w:r>
          </w:p>
        </w:tc>
        <w:tc>
          <w:tcPr>
            <w:tcW w:w="1800" w:type="dxa"/>
            <w:shd w:val="clear" w:color="auto" w:fill="BF8F00" w:themeFill="accent4" w:themeFillShade="BF"/>
          </w:tcPr>
          <w:p w14:paraId="6AE31E5A" w14:textId="5E5D9D94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regulatedZone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N</w:t>
            </w:r>
          </w:p>
        </w:tc>
      </w:tr>
    </w:tbl>
    <w:p w14:paraId="1F66DF05" w14:textId="77777777" w:rsidR="00BF734C" w:rsidRPr="0091405A" w:rsidRDefault="00BF734C" w:rsidP="001233C7"/>
    <w:p w14:paraId="382708E0" w14:textId="77777777" w:rsidR="0091405A" w:rsidRDefault="0091405A" w:rsidP="001233C7">
      <w:pPr>
        <w:rPr>
          <w:b/>
          <w:bCs/>
        </w:rPr>
      </w:pPr>
    </w:p>
    <w:tbl>
      <w:tblPr>
        <w:tblStyle w:val="TableauGrille6Couleur-Accentuation1"/>
        <w:tblpPr w:leftFromText="141" w:rightFromText="141" w:vertAnchor="text" w:horzAnchor="margin" w:tblpY="25"/>
        <w:tblW w:w="7409" w:type="dxa"/>
        <w:tblLook w:val="04A0" w:firstRow="1" w:lastRow="0" w:firstColumn="1" w:lastColumn="0" w:noHBand="0" w:noVBand="1"/>
        <w:tblPrChange w:id="327" w:author="MAHMOUD Mohamed-Ali" w:date="2025-05-14T15:42:00Z">
          <w:tblPr>
            <w:tblStyle w:val="TableauGrille6Couleur-Accentuation1"/>
            <w:tblpPr w:leftFromText="141" w:rightFromText="141" w:vertAnchor="text" w:horzAnchor="margin" w:tblpY="25"/>
            <w:tblW w:w="8515" w:type="dxa"/>
            <w:tblLook w:val="04A0" w:firstRow="1" w:lastRow="0" w:firstColumn="1" w:lastColumn="0" w:noHBand="0" w:noVBand="1"/>
          </w:tblPr>
        </w:tblPrChange>
      </w:tblPr>
      <w:tblGrid>
        <w:gridCol w:w="1317"/>
        <w:gridCol w:w="1572"/>
        <w:gridCol w:w="910"/>
        <w:gridCol w:w="1509"/>
        <w:gridCol w:w="957"/>
        <w:gridCol w:w="1144"/>
        <w:tblGridChange w:id="328">
          <w:tblGrid>
            <w:gridCol w:w="1317"/>
            <w:gridCol w:w="1571"/>
            <w:gridCol w:w="1"/>
            <w:gridCol w:w="909"/>
            <w:gridCol w:w="1"/>
            <w:gridCol w:w="1508"/>
            <w:gridCol w:w="1"/>
            <w:gridCol w:w="956"/>
            <w:gridCol w:w="1"/>
            <w:gridCol w:w="1144"/>
          </w:tblGrid>
        </w:tblGridChange>
      </w:tblGrid>
      <w:tr w:rsidR="00A56686" w14:paraId="2CE99A77" w14:textId="1313A820" w:rsidTr="00A56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329" w:author="MAHMOUD Mohamed-Ali" w:date="2025-05-14T15:42:00Z">
              <w:tcPr>
                <w:tcW w:w="0" w:type="auto"/>
              </w:tcPr>
            </w:tcPrChange>
          </w:tcPr>
          <w:p w14:paraId="2FEB6839" w14:textId="77777777" w:rsidR="00A56686" w:rsidRDefault="00A56686" w:rsidP="00D036B8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  <w:tcPrChange w:id="330" w:author="MAHMOUD Mohamed-Ali" w:date="2025-05-14T15:42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750A1145" w14:textId="4E9256CF" w:rsidR="00A56686" w:rsidRDefault="00A56686" w:rsidP="00D0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Code </w:t>
            </w:r>
            <w:proofErr w:type="spellStart"/>
            <w:r>
              <w:rPr>
                <w:b w:val="0"/>
                <w:bCs w:val="0"/>
              </w:rPr>
              <w:t>regulatedZone</w:t>
            </w:r>
            <w:proofErr w:type="spellEnd"/>
          </w:p>
        </w:tc>
        <w:tc>
          <w:tcPr>
            <w:tcW w:w="0" w:type="auto"/>
            <w:tcPrChange w:id="331" w:author="MAHMOUD Mohamed-Ali" w:date="2025-05-14T15:42:00Z">
              <w:tcPr>
                <w:tcW w:w="0" w:type="auto"/>
                <w:gridSpan w:val="2"/>
              </w:tcPr>
            </w:tcPrChange>
          </w:tcPr>
          <w:p w14:paraId="1E45779C" w14:textId="4CA2EDD4" w:rsidR="00A56686" w:rsidRDefault="00A56686" w:rsidP="00D0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tcPrChange w:id="332" w:author="MAHMOUD Mohamed-Ali" w:date="2025-05-14T15:42:00Z">
              <w:tcPr>
                <w:tcW w:w="0" w:type="auto"/>
                <w:gridSpan w:val="2"/>
              </w:tcPr>
            </w:tcPrChange>
          </w:tcPr>
          <w:p w14:paraId="729B6D70" w14:textId="3807A5C8" w:rsidR="00A56686" w:rsidRDefault="00A56686" w:rsidP="00D0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ins w:id="333" w:author="MAHMOUD Mohamed-Ali" w:date="2025-05-12T02:32:00Z">
              <w:r>
                <w:rPr>
                  <w:b w:val="0"/>
                  <w:bCs w:val="0"/>
                </w:rPr>
                <w:t>edgesNumber</w:t>
              </w:r>
              <w:proofErr w:type="spellEnd"/>
              <w:proofErr w:type="gramEnd"/>
              <w:r>
                <w:rPr>
                  <w:b w:val="0"/>
                  <w:bCs w:val="0"/>
                </w:rPr>
                <w:t xml:space="preserve"> (N)</w:t>
              </w:r>
            </w:ins>
          </w:p>
        </w:tc>
        <w:tc>
          <w:tcPr>
            <w:tcW w:w="0" w:type="auto"/>
            <w:tcPrChange w:id="334" w:author="MAHMOUD Mohamed-Ali" w:date="2025-05-14T15:42:00Z">
              <w:tcPr>
                <w:tcW w:w="0" w:type="auto"/>
                <w:gridSpan w:val="2"/>
              </w:tcPr>
            </w:tcPrChange>
          </w:tcPr>
          <w:p w14:paraId="66E723FE" w14:textId="1D52553F" w:rsidR="00A56686" w:rsidRPr="00AA635E" w:rsidRDefault="00A56686" w:rsidP="00D0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PrChange w:id="335" w:author="MAHMOUD Mohamed-Ali" w:date="2025-05-11T02:10:00Z">
                  <w:rPr/>
                </w:rPrChange>
              </w:rPr>
            </w:pPr>
            <w:ins w:id="336" w:author="MAHMOUD Mohamed-Ali" w:date="2025-05-12T02:32:00Z">
              <w:r>
                <w:rPr>
                  <w:b w:val="0"/>
                  <w:bCs w:val="0"/>
                </w:rPr>
                <w:t xml:space="preserve">N </w:t>
              </w:r>
            </w:ins>
            <w:proofErr w:type="spellStart"/>
            <w:ins w:id="337" w:author="MAHMOUD Mohamed-Ali" w:date="2025-05-11T02:10:00Z">
              <w:r>
                <w:rPr>
                  <w:b w:val="0"/>
                  <w:bCs w:val="0"/>
                </w:rPr>
                <w:t>edgeId</w:t>
              </w:r>
            </w:ins>
            <w:proofErr w:type="spellEnd"/>
          </w:p>
        </w:tc>
        <w:tc>
          <w:tcPr>
            <w:tcW w:w="0" w:type="auto"/>
            <w:tcPrChange w:id="338" w:author="MAHMOUD Mohamed-Ali" w:date="2025-05-14T15:42:00Z">
              <w:tcPr>
                <w:tcW w:w="0" w:type="auto"/>
                <w:gridSpan w:val="2"/>
              </w:tcPr>
            </w:tcPrChange>
          </w:tcPr>
          <w:p w14:paraId="74259B41" w14:textId="7E6D11DA" w:rsidR="00A56686" w:rsidRDefault="00A56686" w:rsidP="00D0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RuleCode</w:t>
            </w:r>
            <w:proofErr w:type="spellEnd"/>
          </w:p>
        </w:tc>
      </w:tr>
      <w:tr w:rsidR="00A56686" w14:paraId="00EFB19F" w14:textId="61C1FF54" w:rsidTr="00A5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339" w:author="MAHMOUD Mohamed-Ali" w:date="2025-05-14T15:42:00Z">
              <w:tcPr>
                <w:tcW w:w="0" w:type="auto"/>
              </w:tcPr>
            </w:tcPrChange>
          </w:tcPr>
          <w:p w14:paraId="18D78114" w14:textId="77777777" w:rsidR="00A56686" w:rsidRDefault="00A56686" w:rsidP="00D036B8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  <w:tcPrChange w:id="340" w:author="MAHMOUD Mohamed-Ali" w:date="2025-05-14T15:42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1E7F986F" w14:textId="26326397" w:rsidR="00A56686" w:rsidRDefault="00A56686" w:rsidP="00D0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  <w:tcPrChange w:id="341" w:author="MAHMOUD Mohamed-Ali" w:date="2025-05-14T15:42:00Z">
              <w:tcPr>
                <w:tcW w:w="0" w:type="auto"/>
                <w:gridSpan w:val="2"/>
              </w:tcPr>
            </w:tcPrChange>
          </w:tcPr>
          <w:p w14:paraId="2007AEB2" w14:textId="77777777" w:rsidR="00A56686" w:rsidRDefault="00A56686" w:rsidP="00D0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  <w:tcPrChange w:id="342" w:author="MAHMOUD Mohamed-Ali" w:date="2025-05-14T15:42:00Z">
              <w:tcPr>
                <w:tcW w:w="0" w:type="auto"/>
                <w:gridSpan w:val="2"/>
              </w:tcPr>
            </w:tcPrChange>
          </w:tcPr>
          <w:p w14:paraId="0178D902" w14:textId="186FC72B" w:rsidR="00A56686" w:rsidRDefault="00A56686" w:rsidP="00D0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343" w:author="MAHMOUD Mohamed-Ali" w:date="2025-05-12T02:32:00Z">
              <w:r>
                <w:t xml:space="preserve">Valeur sur 1 octet </w:t>
              </w:r>
            </w:ins>
          </w:p>
        </w:tc>
        <w:tc>
          <w:tcPr>
            <w:tcW w:w="0" w:type="auto"/>
            <w:tcPrChange w:id="344" w:author="MAHMOUD Mohamed-Ali" w:date="2025-05-14T15:42:00Z">
              <w:tcPr>
                <w:tcW w:w="0" w:type="auto"/>
                <w:gridSpan w:val="2"/>
              </w:tcPr>
            </w:tcPrChange>
          </w:tcPr>
          <w:p w14:paraId="1213CC6F" w14:textId="7FAE7EBE" w:rsidR="00A56686" w:rsidRDefault="00A56686" w:rsidP="00D0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345" w:author="MAHMOUD Mohamed-Ali" w:date="2025-05-12T02:33:00Z">
              <w:r>
                <w:t xml:space="preserve">N </w:t>
              </w:r>
            </w:ins>
            <w:ins w:id="346" w:author="MAHMOUD Mohamed-Ali" w:date="2025-05-11T02:10:00Z">
              <w:r>
                <w:t>valeurs 2 octets</w:t>
              </w:r>
            </w:ins>
          </w:p>
        </w:tc>
        <w:tc>
          <w:tcPr>
            <w:tcW w:w="0" w:type="auto"/>
            <w:tcPrChange w:id="347" w:author="MAHMOUD Mohamed-Ali" w:date="2025-05-14T15:42:00Z">
              <w:tcPr>
                <w:tcW w:w="0" w:type="auto"/>
                <w:gridSpan w:val="2"/>
              </w:tcPr>
            </w:tcPrChange>
          </w:tcPr>
          <w:p w14:paraId="6A6D16F3" w14:textId="25DC5D2C" w:rsidR="00A56686" w:rsidRPr="0091405A" w:rsidRDefault="00A56686" w:rsidP="00D0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sur 1 octet</w:t>
            </w:r>
          </w:p>
        </w:tc>
      </w:tr>
    </w:tbl>
    <w:p w14:paraId="016E3A0C" w14:textId="77777777" w:rsidR="0091405A" w:rsidRDefault="0091405A" w:rsidP="001233C7">
      <w:pPr>
        <w:rPr>
          <w:ins w:id="348" w:author="MAHMOUD Mohamed-Ali" w:date="2025-05-14T15:42:00Z"/>
          <w:b/>
          <w:bCs/>
        </w:rPr>
      </w:pPr>
    </w:p>
    <w:p w14:paraId="66506EB0" w14:textId="77777777" w:rsidR="00A56686" w:rsidRDefault="00A56686" w:rsidP="001233C7">
      <w:pPr>
        <w:rPr>
          <w:ins w:id="349" w:author="MAHMOUD Mohamed-Ali" w:date="2025-05-14T15:42:00Z"/>
          <w:b/>
          <w:bCs/>
        </w:rPr>
      </w:pPr>
    </w:p>
    <w:p w14:paraId="55E3EDDD" w14:textId="77777777" w:rsidR="00A56686" w:rsidRDefault="00A56686" w:rsidP="001233C7">
      <w:pPr>
        <w:rPr>
          <w:ins w:id="350" w:author="MAHMOUD Mohamed-Ali" w:date="2025-05-14T15:42:00Z"/>
          <w:b/>
          <w:bCs/>
        </w:rPr>
      </w:pPr>
    </w:p>
    <w:p w14:paraId="015FAA07" w14:textId="77777777" w:rsidR="00A56686" w:rsidRDefault="00A56686" w:rsidP="001233C7">
      <w:pPr>
        <w:rPr>
          <w:ins w:id="351" w:author="MAHMOUD Mohamed-Ali" w:date="2025-05-14T15:42:00Z"/>
          <w:b/>
          <w:bCs/>
        </w:rPr>
      </w:pPr>
    </w:p>
    <w:p w14:paraId="72547693" w14:textId="77777777" w:rsidR="00A56686" w:rsidRDefault="00A56686" w:rsidP="001233C7">
      <w:pPr>
        <w:rPr>
          <w:ins w:id="352" w:author="MAHMOUD Mohamed-Ali" w:date="2025-05-14T15:42:00Z"/>
          <w:b/>
          <w:bCs/>
        </w:rPr>
      </w:pPr>
    </w:p>
    <w:p w14:paraId="7BE81629" w14:textId="77777777" w:rsidR="00A56686" w:rsidRDefault="00A56686" w:rsidP="001233C7">
      <w:pPr>
        <w:rPr>
          <w:ins w:id="353" w:author="MAHMOUD Mohamed-Ali" w:date="2025-05-14T15:42:00Z"/>
          <w:b/>
          <w:bCs/>
        </w:rPr>
      </w:pPr>
    </w:p>
    <w:p w14:paraId="01CD17F3" w14:textId="77777777" w:rsidR="00A56686" w:rsidRDefault="00A56686" w:rsidP="001233C7">
      <w:pPr>
        <w:rPr>
          <w:ins w:id="354" w:author="MAHMOUD Mohamed-Ali" w:date="2025-05-14T15:42:00Z"/>
          <w:b/>
          <w:bCs/>
        </w:rPr>
      </w:pPr>
    </w:p>
    <w:p w14:paraId="23713131" w14:textId="77777777" w:rsidR="00A56686" w:rsidRDefault="00A56686" w:rsidP="001233C7">
      <w:pPr>
        <w:rPr>
          <w:b/>
          <w:bCs/>
        </w:rPr>
      </w:pPr>
    </w:p>
    <w:tbl>
      <w:tblPr>
        <w:tblStyle w:val="TableauGrille6Couleur-Accentuation1"/>
        <w:tblpPr w:leftFromText="141" w:rightFromText="141" w:vertAnchor="text" w:horzAnchor="margin" w:tblpXSpec="center" w:tblpY="399"/>
        <w:tblW w:w="8554" w:type="dxa"/>
        <w:tblLook w:val="04A0" w:firstRow="1" w:lastRow="0" w:firstColumn="1" w:lastColumn="0" w:noHBand="0" w:noVBand="1"/>
        <w:tblPrChange w:id="355" w:author="MAHMOUD Mohamed-Ali" w:date="2025-05-14T15:44:00Z">
          <w:tblPr>
            <w:tblStyle w:val="TableauGrille6Couleur-Accentuation1"/>
            <w:tblpPr w:leftFromText="141" w:rightFromText="141" w:vertAnchor="text" w:horzAnchor="margin" w:tblpXSpec="center" w:tblpY="399"/>
            <w:tblW w:w="9885" w:type="dxa"/>
            <w:tblLook w:val="04A0" w:firstRow="1" w:lastRow="0" w:firstColumn="1" w:lastColumn="0" w:noHBand="0" w:noVBand="1"/>
          </w:tblPr>
        </w:tblPrChange>
      </w:tblPr>
      <w:tblGrid>
        <w:gridCol w:w="1317"/>
        <w:gridCol w:w="1761"/>
        <w:gridCol w:w="1316"/>
        <w:gridCol w:w="1631"/>
        <w:gridCol w:w="1442"/>
        <w:gridCol w:w="1087"/>
        <w:tblGridChange w:id="356">
          <w:tblGrid>
            <w:gridCol w:w="1317"/>
            <w:gridCol w:w="1646"/>
            <w:gridCol w:w="115"/>
            <w:gridCol w:w="954"/>
            <w:gridCol w:w="362"/>
            <w:gridCol w:w="1195"/>
            <w:gridCol w:w="436"/>
            <w:gridCol w:w="728"/>
            <w:gridCol w:w="714"/>
            <w:gridCol w:w="1087"/>
          </w:tblGrid>
        </w:tblGridChange>
      </w:tblGrid>
      <w:tr w:rsidR="00A56686" w:rsidRPr="004C7AB4" w14:paraId="77BD03AB" w14:textId="77777777" w:rsidTr="00A56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  <w:ins w:id="357" w:author="MAHMOUD Mohamed-Ali" w:date="2025-05-12T02:34:00Z"/>
          <w:trPrChange w:id="358" w:author="MAHMOUD Mohamed-Ali" w:date="2025-05-14T15:44:00Z">
            <w:trPr>
              <w:trHeight w:val="697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359" w:author="MAHMOUD Mohamed-Ali" w:date="2025-05-14T15:44:00Z">
              <w:tcPr>
                <w:tcW w:w="0" w:type="auto"/>
              </w:tcPr>
            </w:tcPrChange>
          </w:tcPr>
          <w:p w14:paraId="76962F01" w14:textId="77777777" w:rsidR="00A56686" w:rsidRDefault="00A56686" w:rsidP="00C804AA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360" w:author="MAHMOUD Mohamed-Ali" w:date="2025-05-12T02:34:00Z"/>
                <w:b w:val="0"/>
                <w:bCs w:val="0"/>
              </w:rPr>
            </w:pPr>
            <w:ins w:id="361" w:author="MAHMOUD Mohamed-Ali" w:date="2025-05-12T02:34:00Z">
              <w:r>
                <w:rPr>
                  <w:b w:val="0"/>
                  <w:bCs w:val="0"/>
                </w:rPr>
                <w:t>Champ</w:t>
              </w:r>
            </w:ins>
          </w:p>
        </w:tc>
        <w:tc>
          <w:tcPr>
            <w:tcW w:w="0" w:type="auto"/>
            <w:shd w:val="clear" w:color="auto" w:fill="F4B083" w:themeFill="accent2" w:themeFillTint="99"/>
            <w:tcPrChange w:id="362" w:author="MAHMOUD Mohamed-Ali" w:date="2025-05-14T15:44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7A9637C4" w14:textId="77777777" w:rsidR="00A56686" w:rsidRDefault="00A56686" w:rsidP="00C80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63" w:author="MAHMOUD Mohamed-Ali" w:date="2025-05-12T02:34:00Z"/>
                <w:b w:val="0"/>
                <w:bCs w:val="0"/>
              </w:rPr>
            </w:pPr>
            <w:ins w:id="364" w:author="MAHMOUD Mohamed-Ali" w:date="2025-05-12T02:34:00Z">
              <w:r>
                <w:rPr>
                  <w:b w:val="0"/>
                  <w:bCs w:val="0"/>
                </w:rPr>
                <w:t xml:space="preserve">Code </w:t>
              </w:r>
              <w:proofErr w:type="spellStart"/>
              <w:r>
                <w:rPr>
                  <w:b w:val="0"/>
                  <w:bCs w:val="0"/>
                </w:rPr>
                <w:t>regulatedZone</w:t>
              </w:r>
              <w:proofErr w:type="spellEnd"/>
            </w:ins>
          </w:p>
        </w:tc>
        <w:tc>
          <w:tcPr>
            <w:tcW w:w="0" w:type="auto"/>
            <w:tcPrChange w:id="365" w:author="MAHMOUD Mohamed-Ali" w:date="2025-05-14T15:44:00Z">
              <w:tcPr>
                <w:tcW w:w="0" w:type="auto"/>
                <w:gridSpan w:val="2"/>
              </w:tcPr>
            </w:tcPrChange>
          </w:tcPr>
          <w:p w14:paraId="6FE64486" w14:textId="77777777" w:rsidR="00A56686" w:rsidRDefault="00A56686" w:rsidP="00C80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66" w:author="MAHMOUD Mohamed-Ali" w:date="2025-05-12T02:34:00Z"/>
                <w:b w:val="0"/>
                <w:bCs w:val="0"/>
              </w:rPr>
            </w:pPr>
            <w:ins w:id="367" w:author="MAHMOUD Mohamed-Ali" w:date="2025-05-12T02:34:00Z">
              <w:r>
                <w:rPr>
                  <w:b w:val="0"/>
                  <w:bCs w:val="0"/>
                </w:rPr>
                <w:t>Id</w:t>
              </w:r>
            </w:ins>
          </w:p>
        </w:tc>
        <w:tc>
          <w:tcPr>
            <w:tcW w:w="0" w:type="auto"/>
            <w:tcPrChange w:id="368" w:author="MAHMOUD Mohamed-Ali" w:date="2025-05-14T15:44:00Z">
              <w:tcPr>
                <w:tcW w:w="0" w:type="auto"/>
                <w:gridSpan w:val="2"/>
              </w:tcPr>
            </w:tcPrChange>
          </w:tcPr>
          <w:p w14:paraId="6FDFBF4A" w14:textId="77777777" w:rsidR="00A56686" w:rsidRDefault="00A56686" w:rsidP="00C80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69" w:author="MAHMOUD Mohamed-Ali" w:date="2025-05-12T02:34:00Z"/>
                <w:b w:val="0"/>
                <w:bCs w:val="0"/>
              </w:rPr>
            </w:pPr>
            <w:proofErr w:type="spellStart"/>
            <w:proofErr w:type="gramStart"/>
            <w:ins w:id="370" w:author="MAHMOUD Mohamed-Ali" w:date="2025-05-12T02:34:00Z">
              <w:r>
                <w:rPr>
                  <w:b w:val="0"/>
                  <w:bCs w:val="0"/>
                </w:rPr>
                <w:t>edgesNumber</w:t>
              </w:r>
              <w:proofErr w:type="spellEnd"/>
              <w:proofErr w:type="gramEnd"/>
              <w:r>
                <w:rPr>
                  <w:b w:val="0"/>
                  <w:bCs w:val="0"/>
                </w:rPr>
                <w:t xml:space="preserve"> (N)</w:t>
              </w:r>
            </w:ins>
          </w:p>
        </w:tc>
        <w:tc>
          <w:tcPr>
            <w:tcW w:w="0" w:type="auto"/>
            <w:tcPrChange w:id="371" w:author="MAHMOUD Mohamed-Ali" w:date="2025-05-14T15:44:00Z">
              <w:tcPr>
                <w:tcW w:w="0" w:type="auto"/>
                <w:gridSpan w:val="2"/>
              </w:tcPr>
            </w:tcPrChange>
          </w:tcPr>
          <w:p w14:paraId="75BA6866" w14:textId="77777777" w:rsidR="00A56686" w:rsidRPr="008B7173" w:rsidRDefault="00A56686" w:rsidP="00C80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72" w:author="MAHMOUD Mohamed-Ali" w:date="2025-05-12T02:34:00Z"/>
                <w:b w:val="0"/>
                <w:bCs w:val="0"/>
              </w:rPr>
            </w:pPr>
            <w:ins w:id="373" w:author="MAHMOUD Mohamed-Ali" w:date="2025-05-12T02:34:00Z">
              <w:r>
                <w:rPr>
                  <w:b w:val="0"/>
                  <w:bCs w:val="0"/>
                </w:rPr>
                <w:t xml:space="preserve">N </w:t>
              </w:r>
              <w:proofErr w:type="spellStart"/>
              <w:r>
                <w:rPr>
                  <w:b w:val="0"/>
                  <w:bCs w:val="0"/>
                </w:rPr>
                <w:t>edgeId</w:t>
              </w:r>
              <w:proofErr w:type="spellEnd"/>
            </w:ins>
          </w:p>
        </w:tc>
        <w:tc>
          <w:tcPr>
            <w:tcW w:w="0" w:type="dxa"/>
            <w:tcPrChange w:id="374" w:author="MAHMOUD Mohamed-Ali" w:date="2025-05-14T15:44:00Z">
              <w:tcPr>
                <w:tcW w:w="1801" w:type="dxa"/>
                <w:gridSpan w:val="2"/>
              </w:tcPr>
            </w:tcPrChange>
          </w:tcPr>
          <w:p w14:paraId="5E4427F0" w14:textId="77777777" w:rsidR="00A56686" w:rsidRPr="00C81B68" w:rsidRDefault="00A56686" w:rsidP="00C80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75" w:author="MAHMOUD Mohamed-Ali" w:date="2025-05-12T02:34:00Z"/>
                <w:b w:val="0"/>
                <w:bCs w:val="0"/>
                <w:rPrChange w:id="376" w:author="MAHMOUD Mohamed-Ali" w:date="2025-05-12T02:37:00Z">
                  <w:rPr>
                    <w:ins w:id="377" w:author="MAHMOUD Mohamed-Ali" w:date="2025-05-12T02:34:00Z"/>
                    <w:b w:val="0"/>
                    <w:bCs w:val="0"/>
                    <w:strike/>
                    <w:highlight w:val="darkGray"/>
                  </w:rPr>
                </w:rPrChange>
              </w:rPr>
            </w:pPr>
            <w:proofErr w:type="spellStart"/>
            <w:ins w:id="378" w:author="MAHMOUD Mohamed-Ali" w:date="2025-05-12T02:34:00Z">
              <w:r w:rsidRPr="00C81B68">
                <w:rPr>
                  <w:rPrChange w:id="379" w:author="MAHMOUD Mohamed-Ali" w:date="2025-05-12T02:37:00Z">
                    <w:rPr>
                      <w:strike/>
                      <w:highlight w:val="darkGray"/>
                    </w:rPr>
                  </w:rPrChange>
                </w:rPr>
                <w:t>RuleCode</w:t>
              </w:r>
              <w:proofErr w:type="spellEnd"/>
            </w:ins>
          </w:p>
        </w:tc>
      </w:tr>
      <w:tr w:rsidR="00A56686" w:rsidRPr="004C7AB4" w14:paraId="0C3CF44B" w14:textId="77777777" w:rsidTr="00A5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  <w:ins w:id="380" w:author="MAHMOUD Mohamed-Ali" w:date="2025-05-12T02:34:00Z"/>
          <w:trPrChange w:id="381" w:author="MAHMOUD Mohamed-Ali" w:date="2025-05-14T15:44:00Z">
            <w:trPr>
              <w:trHeight w:val="697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382" w:author="MAHMOUD Mohamed-Ali" w:date="2025-05-14T15:44:00Z">
              <w:tcPr>
                <w:tcW w:w="0" w:type="auto"/>
              </w:tcPr>
            </w:tcPrChange>
          </w:tcPr>
          <w:p w14:paraId="29429D06" w14:textId="77777777" w:rsidR="00A56686" w:rsidRDefault="00A56686" w:rsidP="00C804A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83" w:author="MAHMOUD Mohamed-Ali" w:date="2025-05-12T02:34:00Z"/>
                <w:b w:val="0"/>
                <w:bCs w:val="0"/>
              </w:rPr>
            </w:pPr>
            <w:ins w:id="384" w:author="MAHMOUD Mohamed-Ali" w:date="2025-05-12T02:34:00Z">
              <w:r>
                <w:rPr>
                  <w:b w:val="0"/>
                  <w:bCs w:val="0"/>
                </w:rPr>
                <w:t>Code/valeur</w:t>
              </w:r>
            </w:ins>
          </w:p>
        </w:tc>
        <w:tc>
          <w:tcPr>
            <w:tcW w:w="0" w:type="auto"/>
            <w:shd w:val="clear" w:color="auto" w:fill="F4B083" w:themeFill="accent2" w:themeFillTint="99"/>
            <w:tcPrChange w:id="385" w:author="MAHMOUD Mohamed-Ali" w:date="2025-05-14T15:44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7B8ECA37" w14:textId="77777777" w:rsidR="00A56686" w:rsidRDefault="00A56686" w:rsidP="00C80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6" w:author="MAHMOUD Mohamed-Ali" w:date="2025-05-12T02:34:00Z"/>
                <w:b/>
                <w:bCs/>
              </w:rPr>
            </w:pPr>
            <w:ins w:id="387" w:author="MAHMOUD Mohamed-Ali" w:date="2025-05-12T02:34:00Z">
              <w:r>
                <w:rPr>
                  <w:b/>
                  <w:bCs/>
                </w:rPr>
                <w:t>19</w:t>
              </w:r>
            </w:ins>
          </w:p>
        </w:tc>
        <w:tc>
          <w:tcPr>
            <w:tcW w:w="0" w:type="auto"/>
            <w:tcPrChange w:id="388" w:author="MAHMOUD Mohamed-Ali" w:date="2025-05-14T15:44:00Z">
              <w:tcPr>
                <w:tcW w:w="0" w:type="auto"/>
                <w:gridSpan w:val="2"/>
              </w:tcPr>
            </w:tcPrChange>
          </w:tcPr>
          <w:p w14:paraId="2FF0946C" w14:textId="77777777" w:rsidR="00A56686" w:rsidRDefault="00A56686" w:rsidP="00C80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9" w:author="MAHMOUD Mohamed-Ali" w:date="2025-05-12T02:34:00Z"/>
                <w:b/>
                <w:bCs/>
              </w:rPr>
            </w:pPr>
            <w:ins w:id="390" w:author="MAHMOUD Mohamed-Ali" w:date="2025-05-12T02:34:00Z">
              <w:r w:rsidRPr="0021703A">
                <w:t>Valeur</w:t>
              </w:r>
              <w:r>
                <w:t xml:space="preserve"> </w:t>
              </w:r>
              <w:r w:rsidRPr="0021703A">
                <w:t>sur 2 octets</w:t>
              </w:r>
            </w:ins>
          </w:p>
        </w:tc>
        <w:tc>
          <w:tcPr>
            <w:tcW w:w="0" w:type="auto"/>
            <w:tcPrChange w:id="391" w:author="MAHMOUD Mohamed-Ali" w:date="2025-05-14T15:44:00Z">
              <w:tcPr>
                <w:tcW w:w="0" w:type="auto"/>
                <w:gridSpan w:val="2"/>
              </w:tcPr>
            </w:tcPrChange>
          </w:tcPr>
          <w:p w14:paraId="3B7AB133" w14:textId="77777777" w:rsidR="00A56686" w:rsidRDefault="00A56686" w:rsidP="00C80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2" w:author="MAHMOUD Mohamed-Ali" w:date="2025-05-12T02:34:00Z"/>
              </w:rPr>
            </w:pPr>
            <w:ins w:id="393" w:author="MAHMOUD Mohamed-Ali" w:date="2025-05-12T02:34:00Z">
              <w:r>
                <w:t xml:space="preserve">Valeur sur 1 octet </w:t>
              </w:r>
            </w:ins>
          </w:p>
        </w:tc>
        <w:tc>
          <w:tcPr>
            <w:tcW w:w="0" w:type="auto"/>
            <w:tcPrChange w:id="394" w:author="MAHMOUD Mohamed-Ali" w:date="2025-05-14T15:44:00Z">
              <w:tcPr>
                <w:tcW w:w="0" w:type="auto"/>
                <w:gridSpan w:val="2"/>
              </w:tcPr>
            </w:tcPrChange>
          </w:tcPr>
          <w:p w14:paraId="6CECD3AE" w14:textId="77777777" w:rsidR="00A56686" w:rsidRPr="00AA635E" w:rsidRDefault="00A56686" w:rsidP="00C80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5" w:author="MAHMOUD Mohamed-Ali" w:date="2025-05-12T02:34:00Z"/>
              </w:rPr>
            </w:pPr>
            <w:ins w:id="396" w:author="MAHMOUD Mohamed-Ali" w:date="2025-05-12T02:34:00Z">
              <w:r>
                <w:t>N valeurs de 2 octets</w:t>
              </w:r>
            </w:ins>
          </w:p>
        </w:tc>
        <w:tc>
          <w:tcPr>
            <w:tcW w:w="0" w:type="dxa"/>
            <w:tcPrChange w:id="397" w:author="MAHMOUD Mohamed-Ali" w:date="2025-05-14T15:44:00Z">
              <w:tcPr>
                <w:tcW w:w="1801" w:type="dxa"/>
                <w:gridSpan w:val="2"/>
              </w:tcPr>
            </w:tcPrChange>
          </w:tcPr>
          <w:p w14:paraId="6A424AD0" w14:textId="77777777" w:rsidR="00A56686" w:rsidRPr="00C81B68" w:rsidRDefault="00A56686" w:rsidP="00C80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8" w:author="MAHMOUD Mohamed-Ali" w:date="2025-05-12T02:34:00Z"/>
                <w:rPrChange w:id="399" w:author="MAHMOUD Mohamed-Ali" w:date="2025-05-12T02:37:00Z">
                  <w:rPr>
                    <w:ins w:id="400" w:author="MAHMOUD Mohamed-Ali" w:date="2025-05-12T02:34:00Z"/>
                    <w:strike/>
                    <w:highlight w:val="darkGray"/>
                  </w:rPr>
                </w:rPrChange>
              </w:rPr>
            </w:pPr>
            <w:ins w:id="401" w:author="MAHMOUD Mohamed-Ali" w:date="2025-05-12T02:34:00Z">
              <w:r w:rsidRPr="00C81B68">
                <w:rPr>
                  <w:rPrChange w:id="402" w:author="MAHMOUD Mohamed-Ali" w:date="2025-05-12T02:37:00Z">
                    <w:rPr>
                      <w:strike/>
                      <w:highlight w:val="darkGray"/>
                    </w:rPr>
                  </w:rPrChange>
                </w:rPr>
                <w:t>Valeur sur 1 octet</w:t>
              </w:r>
            </w:ins>
          </w:p>
        </w:tc>
      </w:tr>
    </w:tbl>
    <w:p w14:paraId="5A9A8815" w14:textId="77777777" w:rsidR="0091405A" w:rsidRDefault="0091405A" w:rsidP="001233C7">
      <w:pPr>
        <w:rPr>
          <w:b/>
          <w:bCs/>
        </w:rPr>
      </w:pPr>
    </w:p>
    <w:p w14:paraId="013A7BA2" w14:textId="77777777" w:rsidR="0091405A" w:rsidRDefault="0091405A" w:rsidP="001233C7">
      <w:pPr>
        <w:rPr>
          <w:b/>
          <w:bCs/>
        </w:rPr>
      </w:pPr>
    </w:p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2029"/>
        <w:gridCol w:w="1890"/>
        <w:gridCol w:w="222"/>
        <w:gridCol w:w="222"/>
        <w:gridCol w:w="2341"/>
        <w:gridCol w:w="2142"/>
        <w:gridCol w:w="1804"/>
      </w:tblGrid>
      <w:tr w:rsidR="00D036B8" w:rsidRPr="004C7AB4" w:rsidDel="004C7AB4" w14:paraId="2BF29D4F" w14:textId="4387150F" w:rsidTr="00CB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03" w:author="MAHMOUD Mohamed-Ali" w:date="2025-05-12T02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B19E39" w14:textId="7FE7D05F" w:rsidR="00CB796A" w:rsidDel="004C7AB4" w:rsidRDefault="00CB796A" w:rsidP="00DC4FEE">
            <w:pPr>
              <w:rPr>
                <w:del w:id="404" w:author="MAHMOUD Mohamed-Ali" w:date="2025-05-12T02:34:00Z"/>
                <w:b w:val="0"/>
                <w:bCs w:val="0"/>
              </w:rPr>
            </w:pPr>
            <w:del w:id="405" w:author="MAHMOUD Mohamed-Ali" w:date="2025-05-12T02:34:00Z">
              <w:r w:rsidDel="004C7AB4">
                <w:rPr>
                  <w:b w:val="0"/>
                  <w:bCs w:val="0"/>
                </w:rPr>
                <w:delText>Champ</w:delText>
              </w:r>
            </w:del>
          </w:p>
        </w:tc>
        <w:tc>
          <w:tcPr>
            <w:tcW w:w="0" w:type="auto"/>
            <w:shd w:val="clear" w:color="auto" w:fill="F4B083" w:themeFill="accent2" w:themeFillTint="99"/>
          </w:tcPr>
          <w:p w14:paraId="320FC12E" w14:textId="40A9D8AD" w:rsidR="00CB796A" w:rsidDel="004C7AB4" w:rsidRDefault="00CB796A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06" w:author="MAHMOUD Mohamed-Ali" w:date="2025-05-12T02:34:00Z"/>
                <w:b w:val="0"/>
                <w:bCs w:val="0"/>
              </w:rPr>
            </w:pPr>
            <w:del w:id="407" w:author="MAHMOUD Mohamed-Ali" w:date="2025-05-12T02:34:00Z">
              <w:r w:rsidDel="004C7AB4">
                <w:rPr>
                  <w:b w:val="0"/>
                  <w:bCs w:val="0"/>
                </w:rPr>
                <w:delText>Code regulatedZone</w:delText>
              </w:r>
            </w:del>
          </w:p>
        </w:tc>
        <w:tc>
          <w:tcPr>
            <w:tcW w:w="0" w:type="auto"/>
          </w:tcPr>
          <w:p w14:paraId="2172DEB3" w14:textId="0AC73F5F" w:rsidR="00CB796A" w:rsidDel="004C7AB4" w:rsidRDefault="00CB796A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08" w:author="MAHMOUD Mohamed-Ali" w:date="2025-05-12T02:34:00Z"/>
                <w:b w:val="0"/>
                <w:bCs w:val="0"/>
              </w:rPr>
            </w:pPr>
            <w:del w:id="409" w:author="MAHMOUD Mohamed-Ali" w:date="2025-05-12T02:34:00Z">
              <w:r w:rsidDel="004C7AB4">
                <w:rPr>
                  <w:b w:val="0"/>
                  <w:bCs w:val="0"/>
                </w:rPr>
                <w:delText>Id</w:delText>
              </w:r>
            </w:del>
          </w:p>
        </w:tc>
        <w:tc>
          <w:tcPr>
            <w:tcW w:w="0" w:type="auto"/>
          </w:tcPr>
          <w:p w14:paraId="39A340FA" w14:textId="6D17D23E" w:rsidR="00CB796A" w:rsidDel="004C7AB4" w:rsidRDefault="00CB796A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10" w:author="MAHMOUD Mohamed-Ali" w:date="2025-05-12T02:34:00Z"/>
                <w:b w:val="0"/>
                <w:bCs w:val="0"/>
              </w:rPr>
            </w:pPr>
          </w:p>
        </w:tc>
        <w:tc>
          <w:tcPr>
            <w:tcW w:w="0" w:type="auto"/>
          </w:tcPr>
          <w:p w14:paraId="0B97848A" w14:textId="7637A905" w:rsidR="00CB796A" w:rsidRPr="00AF5CB4" w:rsidDel="004C7AB4" w:rsidRDefault="00CB796A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11" w:author="MAHMOUD Mohamed-Ali" w:date="2025-05-12T02:34:00Z"/>
                <w:b w:val="0"/>
                <w:bCs w:val="0"/>
              </w:rPr>
            </w:pPr>
          </w:p>
        </w:tc>
        <w:tc>
          <w:tcPr>
            <w:tcW w:w="0" w:type="auto"/>
          </w:tcPr>
          <w:p w14:paraId="4ED63C76" w14:textId="79F0E364" w:rsidR="00CB796A" w:rsidRPr="004C7AB4" w:rsidDel="004C7AB4" w:rsidRDefault="00CB796A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12" w:author="MAHMOUD Mohamed-Ali" w:date="2025-05-12T02:34:00Z"/>
                <w:b w:val="0"/>
                <w:bCs w:val="0"/>
                <w:strike/>
                <w:highlight w:val="darkGray"/>
                <w:rPrChange w:id="413" w:author="MAHMOUD Mohamed-Ali" w:date="2025-05-12T02:34:00Z">
                  <w:rPr>
                    <w:del w:id="414" w:author="MAHMOUD Mohamed-Ali" w:date="2025-05-12T02:34:00Z"/>
                    <w:b w:val="0"/>
                    <w:bCs w:val="0"/>
                  </w:rPr>
                </w:rPrChange>
              </w:rPr>
            </w:pPr>
            <w:del w:id="415" w:author="MAHMOUD Mohamed-Ali" w:date="2025-05-12T02:34:00Z">
              <w:r w:rsidRPr="004C7AB4" w:rsidDel="004C7AB4">
                <w:rPr>
                  <w:strike/>
                  <w:highlight w:val="darkGray"/>
                  <w:rPrChange w:id="416" w:author="MAHMOUD Mohamed-Ali" w:date="2025-05-12T02:34:00Z">
                    <w:rPr/>
                  </w:rPrChange>
                </w:rPr>
                <w:delText xml:space="preserve">Nombre des nœuds (N) </w:delText>
              </w:r>
            </w:del>
          </w:p>
        </w:tc>
        <w:tc>
          <w:tcPr>
            <w:tcW w:w="0" w:type="auto"/>
          </w:tcPr>
          <w:p w14:paraId="0BDA66FE" w14:textId="0CEEAB6F" w:rsidR="00CB796A" w:rsidRPr="004C7AB4" w:rsidDel="004C7AB4" w:rsidRDefault="00CB796A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17" w:author="MAHMOUD Mohamed-Ali" w:date="2025-05-12T02:34:00Z"/>
                <w:b w:val="0"/>
                <w:bCs w:val="0"/>
                <w:strike/>
                <w:highlight w:val="darkGray"/>
                <w:rPrChange w:id="418" w:author="MAHMOUD Mohamed-Ali" w:date="2025-05-12T02:34:00Z">
                  <w:rPr>
                    <w:del w:id="419" w:author="MAHMOUD Mohamed-Ali" w:date="2025-05-12T02:34:00Z"/>
                    <w:b w:val="0"/>
                    <w:bCs w:val="0"/>
                  </w:rPr>
                </w:rPrChange>
              </w:rPr>
            </w:pPr>
            <w:del w:id="420" w:author="MAHMOUD Mohamed-Ali" w:date="2025-05-12T02:34:00Z">
              <w:r w:rsidRPr="004C7AB4" w:rsidDel="004C7AB4">
                <w:rPr>
                  <w:strike/>
                  <w:highlight w:val="darkGray"/>
                  <w:rPrChange w:id="421" w:author="MAHMOUD Mohamed-Ali" w:date="2025-05-12T02:34:00Z">
                    <w:rPr/>
                  </w:rPrChange>
                </w:rPr>
                <w:delText>N NodeId</w:delText>
              </w:r>
            </w:del>
          </w:p>
        </w:tc>
        <w:tc>
          <w:tcPr>
            <w:tcW w:w="0" w:type="auto"/>
          </w:tcPr>
          <w:p w14:paraId="54ADD5DF" w14:textId="3E00E612" w:rsidR="00CB796A" w:rsidRPr="004C7AB4" w:rsidDel="004C7AB4" w:rsidRDefault="00CB796A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22" w:author="MAHMOUD Mohamed-Ali" w:date="2025-05-12T02:34:00Z"/>
                <w:b w:val="0"/>
                <w:bCs w:val="0"/>
                <w:strike/>
                <w:highlight w:val="darkGray"/>
                <w:rPrChange w:id="423" w:author="MAHMOUD Mohamed-Ali" w:date="2025-05-12T02:34:00Z">
                  <w:rPr>
                    <w:del w:id="424" w:author="MAHMOUD Mohamed-Ali" w:date="2025-05-12T02:34:00Z"/>
                    <w:b w:val="0"/>
                    <w:bCs w:val="0"/>
                  </w:rPr>
                </w:rPrChange>
              </w:rPr>
            </w:pPr>
            <w:del w:id="425" w:author="MAHMOUD Mohamed-Ali" w:date="2025-05-12T02:34:00Z">
              <w:r w:rsidRPr="004C7AB4" w:rsidDel="004C7AB4">
                <w:rPr>
                  <w:strike/>
                  <w:highlight w:val="darkGray"/>
                  <w:rPrChange w:id="426" w:author="MAHMOUD Mohamed-Ali" w:date="2025-05-12T02:34:00Z">
                    <w:rPr/>
                  </w:rPrChange>
                </w:rPr>
                <w:delText>RuleCode</w:delText>
              </w:r>
            </w:del>
          </w:p>
        </w:tc>
      </w:tr>
      <w:tr w:rsidR="00D036B8" w:rsidRPr="004C7AB4" w:rsidDel="004C7AB4" w14:paraId="400B0D0E" w14:textId="528D42CF" w:rsidTr="00CB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27" w:author="MAHMOUD Mohamed-Ali" w:date="2025-05-12T02:3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9BC9D" w14:textId="173981CD" w:rsidR="00CB796A" w:rsidDel="004C7AB4" w:rsidRDefault="00CB796A" w:rsidP="00DC4FEE">
            <w:pPr>
              <w:rPr>
                <w:del w:id="428" w:author="MAHMOUD Mohamed-Ali" w:date="2025-05-12T02:34:00Z"/>
                <w:b w:val="0"/>
                <w:bCs w:val="0"/>
              </w:rPr>
            </w:pPr>
            <w:del w:id="429" w:author="MAHMOUD Mohamed-Ali" w:date="2025-05-12T02:34:00Z">
              <w:r w:rsidDel="004C7AB4">
                <w:rPr>
                  <w:b w:val="0"/>
                  <w:bCs w:val="0"/>
                </w:rPr>
                <w:delText>Code/valeur</w:delText>
              </w:r>
            </w:del>
          </w:p>
        </w:tc>
        <w:tc>
          <w:tcPr>
            <w:tcW w:w="0" w:type="auto"/>
            <w:shd w:val="clear" w:color="auto" w:fill="F4B083" w:themeFill="accent2" w:themeFillTint="99"/>
          </w:tcPr>
          <w:p w14:paraId="60158F80" w14:textId="5B4223B0" w:rsidR="00CB796A" w:rsidDel="004C7AB4" w:rsidRDefault="00CB796A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30" w:author="MAHMOUD Mohamed-Ali" w:date="2025-05-12T02:34:00Z"/>
                <w:b/>
                <w:bCs/>
              </w:rPr>
            </w:pPr>
            <w:del w:id="431" w:author="MAHMOUD Mohamed-Ali" w:date="2025-05-12T02:34:00Z">
              <w:r w:rsidDel="004C7AB4">
                <w:rPr>
                  <w:b/>
                  <w:bCs/>
                </w:rPr>
                <w:delText>19</w:delText>
              </w:r>
            </w:del>
          </w:p>
        </w:tc>
        <w:tc>
          <w:tcPr>
            <w:tcW w:w="0" w:type="auto"/>
          </w:tcPr>
          <w:p w14:paraId="362F11BE" w14:textId="0D3977C9" w:rsidR="00CB796A" w:rsidDel="004C7AB4" w:rsidRDefault="00CB796A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32" w:author="MAHMOUD Mohamed-Ali" w:date="2025-05-12T02:34:00Z"/>
                <w:b/>
                <w:bCs/>
              </w:rPr>
            </w:pPr>
            <w:del w:id="433" w:author="MAHMOUD Mohamed-Ali" w:date="2025-05-12T02:34:00Z">
              <w:r w:rsidRPr="0021703A" w:rsidDel="004C7AB4">
                <w:delText>Valeur</w:delText>
              </w:r>
              <w:r w:rsidDel="004C7AB4">
                <w:delText xml:space="preserve"> </w:delText>
              </w:r>
              <w:r w:rsidRPr="0021703A" w:rsidDel="004C7AB4">
                <w:delText>sur 2 octets</w:delText>
              </w:r>
            </w:del>
          </w:p>
        </w:tc>
        <w:tc>
          <w:tcPr>
            <w:tcW w:w="0" w:type="auto"/>
          </w:tcPr>
          <w:p w14:paraId="14E10383" w14:textId="4499648D" w:rsidR="00CB796A" w:rsidDel="004C7AB4" w:rsidRDefault="00CB796A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34" w:author="MAHMOUD Mohamed-Ali" w:date="2025-05-12T02:34:00Z"/>
              </w:rPr>
            </w:pPr>
          </w:p>
        </w:tc>
        <w:tc>
          <w:tcPr>
            <w:tcW w:w="0" w:type="auto"/>
          </w:tcPr>
          <w:p w14:paraId="0B375D91" w14:textId="5F364783" w:rsidR="00CB796A" w:rsidRPr="00AA635E" w:rsidDel="004C7AB4" w:rsidRDefault="00CB796A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35" w:author="MAHMOUD Mohamed-Ali" w:date="2025-05-12T02:34:00Z"/>
              </w:rPr>
            </w:pPr>
          </w:p>
        </w:tc>
        <w:tc>
          <w:tcPr>
            <w:tcW w:w="0" w:type="auto"/>
          </w:tcPr>
          <w:p w14:paraId="46C8839C" w14:textId="14C1C0CF" w:rsidR="00CB796A" w:rsidRPr="004C7AB4" w:rsidDel="004C7AB4" w:rsidRDefault="00CB796A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36" w:author="MAHMOUD Mohamed-Ali" w:date="2025-05-12T02:34:00Z"/>
                <w:b/>
                <w:bCs/>
                <w:strike/>
                <w:highlight w:val="darkGray"/>
                <w:rPrChange w:id="437" w:author="MAHMOUD Mohamed-Ali" w:date="2025-05-12T02:34:00Z">
                  <w:rPr>
                    <w:del w:id="438" w:author="MAHMOUD Mohamed-Ali" w:date="2025-05-12T02:34:00Z"/>
                    <w:b/>
                    <w:bCs/>
                  </w:rPr>
                </w:rPrChange>
              </w:rPr>
            </w:pPr>
            <w:del w:id="439" w:author="MAHMOUD Mohamed-Ali" w:date="2025-05-12T02:34:00Z">
              <w:r w:rsidRPr="004C7AB4" w:rsidDel="004C7AB4">
                <w:rPr>
                  <w:strike/>
                  <w:highlight w:val="darkGray"/>
                  <w:rPrChange w:id="440" w:author="MAHMOUD Mohamed-Ali" w:date="2025-05-12T02:34:00Z">
                    <w:rPr/>
                  </w:rPrChange>
                </w:rPr>
                <w:delText>Valeur sur 1 octet</w:delText>
              </w:r>
            </w:del>
          </w:p>
        </w:tc>
        <w:tc>
          <w:tcPr>
            <w:tcW w:w="0" w:type="auto"/>
            <w:shd w:val="clear" w:color="auto" w:fill="auto"/>
          </w:tcPr>
          <w:p w14:paraId="156DCC7E" w14:textId="0FDC03A4" w:rsidR="00CB796A" w:rsidRPr="004C7AB4" w:rsidDel="004C7AB4" w:rsidRDefault="00CB796A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1" w:author="MAHMOUD Mohamed-Ali" w:date="2025-05-12T02:34:00Z"/>
                <w:strike/>
                <w:highlight w:val="darkGray"/>
                <w:rPrChange w:id="442" w:author="MAHMOUD Mohamed-Ali" w:date="2025-05-12T02:34:00Z">
                  <w:rPr>
                    <w:del w:id="443" w:author="MAHMOUD Mohamed-Ali" w:date="2025-05-12T02:34:00Z"/>
                  </w:rPr>
                </w:rPrChange>
              </w:rPr>
            </w:pPr>
            <w:del w:id="444" w:author="MAHMOUD Mohamed-Ali" w:date="2025-05-12T02:34:00Z">
              <w:r w:rsidRPr="004C7AB4" w:rsidDel="004C7AB4">
                <w:rPr>
                  <w:strike/>
                  <w:highlight w:val="darkGray"/>
                  <w:rPrChange w:id="445" w:author="MAHMOUD Mohamed-Ali" w:date="2025-05-12T02:34:00Z">
                    <w:rPr/>
                  </w:rPrChange>
                </w:rPr>
                <w:delText>N valeurs sur 2 octets</w:delText>
              </w:r>
            </w:del>
          </w:p>
        </w:tc>
        <w:tc>
          <w:tcPr>
            <w:tcW w:w="0" w:type="auto"/>
          </w:tcPr>
          <w:p w14:paraId="304AC8EE" w14:textId="20D97C96" w:rsidR="00CB796A" w:rsidRPr="004C7AB4" w:rsidDel="004C7AB4" w:rsidRDefault="00CB796A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6" w:author="MAHMOUD Mohamed-Ali" w:date="2025-05-12T02:34:00Z"/>
                <w:strike/>
                <w:highlight w:val="darkGray"/>
                <w:rPrChange w:id="447" w:author="MAHMOUD Mohamed-Ali" w:date="2025-05-12T02:34:00Z">
                  <w:rPr>
                    <w:del w:id="448" w:author="MAHMOUD Mohamed-Ali" w:date="2025-05-12T02:34:00Z"/>
                  </w:rPr>
                </w:rPrChange>
              </w:rPr>
            </w:pPr>
            <w:del w:id="449" w:author="MAHMOUD Mohamed-Ali" w:date="2025-05-12T02:34:00Z">
              <w:r w:rsidRPr="004C7AB4" w:rsidDel="004C7AB4">
                <w:rPr>
                  <w:strike/>
                  <w:highlight w:val="darkGray"/>
                  <w:rPrChange w:id="450" w:author="MAHMOUD Mohamed-Ali" w:date="2025-05-12T02:34:00Z">
                    <w:rPr/>
                  </w:rPrChange>
                </w:rPr>
                <w:delText>Valeur sur 1 octet</w:delText>
              </w:r>
            </w:del>
          </w:p>
        </w:tc>
      </w:tr>
    </w:tbl>
    <w:p w14:paraId="62BB7CDA" w14:textId="77777777" w:rsidR="00B91334" w:rsidRDefault="00B91334" w:rsidP="001233C7">
      <w:pPr>
        <w:rPr>
          <w:b/>
          <w:bCs/>
        </w:rPr>
      </w:pPr>
    </w:p>
    <w:p w14:paraId="5C1BDBAC" w14:textId="77777777" w:rsidR="0091405A" w:rsidRDefault="0091405A" w:rsidP="001233C7">
      <w:pPr>
        <w:rPr>
          <w:b/>
          <w:bCs/>
        </w:rPr>
      </w:pPr>
    </w:p>
    <w:tbl>
      <w:tblPr>
        <w:tblStyle w:val="TableauGrille6Couleur-Accentuation1"/>
        <w:tblpPr w:leftFromText="141" w:rightFromText="141" w:vertAnchor="text" w:horzAnchor="margin" w:tblpXSpec="center" w:tblpY="399"/>
        <w:tblW w:w="8554" w:type="dxa"/>
        <w:tblLook w:val="04A0" w:firstRow="1" w:lastRow="0" w:firstColumn="1" w:lastColumn="0" w:noHBand="0" w:noVBand="1"/>
        <w:tblPrChange w:id="451" w:author="MAHMOUD Mohamed-Ali" w:date="2025-05-14T15:44:00Z">
          <w:tblPr>
            <w:tblStyle w:val="TableauGrille6Couleur-Accentuation1"/>
            <w:tblpPr w:leftFromText="141" w:rightFromText="141" w:vertAnchor="text" w:horzAnchor="margin" w:tblpXSpec="center" w:tblpY="399"/>
            <w:tblW w:w="9885" w:type="dxa"/>
            <w:tblLook w:val="04A0" w:firstRow="1" w:lastRow="0" w:firstColumn="1" w:lastColumn="0" w:noHBand="0" w:noVBand="1"/>
          </w:tblPr>
        </w:tblPrChange>
      </w:tblPr>
      <w:tblGrid>
        <w:gridCol w:w="1317"/>
        <w:gridCol w:w="1763"/>
        <w:gridCol w:w="1322"/>
        <w:gridCol w:w="1633"/>
        <w:gridCol w:w="1449"/>
        <w:gridCol w:w="1070"/>
        <w:tblGridChange w:id="452">
          <w:tblGrid>
            <w:gridCol w:w="1317"/>
            <w:gridCol w:w="1646"/>
            <w:gridCol w:w="117"/>
            <w:gridCol w:w="952"/>
            <w:gridCol w:w="370"/>
            <w:gridCol w:w="1187"/>
            <w:gridCol w:w="446"/>
            <w:gridCol w:w="718"/>
            <w:gridCol w:w="731"/>
            <w:gridCol w:w="1070"/>
          </w:tblGrid>
        </w:tblGridChange>
      </w:tblGrid>
      <w:tr w:rsidR="00A56686" w:rsidRPr="004C7AB4" w14:paraId="22CCE1E1" w14:textId="77777777" w:rsidTr="00A56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  <w:ins w:id="453" w:author="MAHMOUD Mohamed-Ali" w:date="2025-05-12T02:39:00Z"/>
          <w:trPrChange w:id="454" w:author="MAHMOUD Mohamed-Ali" w:date="2025-05-14T15:44:00Z">
            <w:trPr>
              <w:trHeight w:val="697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455" w:author="MAHMOUD Mohamed-Ali" w:date="2025-05-14T15:44:00Z">
              <w:tcPr>
                <w:tcW w:w="0" w:type="auto"/>
              </w:tcPr>
            </w:tcPrChange>
          </w:tcPr>
          <w:p w14:paraId="7C3A4098" w14:textId="77777777" w:rsidR="00A56686" w:rsidRDefault="00A56686" w:rsidP="0021303B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456" w:author="MAHMOUD Mohamed-Ali" w:date="2025-05-12T02:39:00Z"/>
                <w:b w:val="0"/>
                <w:bCs w:val="0"/>
              </w:rPr>
            </w:pPr>
            <w:ins w:id="457" w:author="MAHMOUD Mohamed-Ali" w:date="2025-05-12T02:39:00Z">
              <w:r>
                <w:rPr>
                  <w:b w:val="0"/>
                  <w:bCs w:val="0"/>
                </w:rPr>
                <w:t>Champ</w:t>
              </w:r>
            </w:ins>
          </w:p>
        </w:tc>
        <w:tc>
          <w:tcPr>
            <w:tcW w:w="0" w:type="auto"/>
            <w:shd w:val="clear" w:color="auto" w:fill="F4B083" w:themeFill="accent2" w:themeFillTint="99"/>
            <w:tcPrChange w:id="458" w:author="MAHMOUD Mohamed-Ali" w:date="2025-05-14T15:44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61CCFE5A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59" w:author="MAHMOUD Mohamed-Ali" w:date="2025-05-12T02:39:00Z"/>
                <w:b w:val="0"/>
                <w:bCs w:val="0"/>
              </w:rPr>
            </w:pPr>
            <w:ins w:id="460" w:author="MAHMOUD Mohamed-Ali" w:date="2025-05-12T02:39:00Z">
              <w:r>
                <w:rPr>
                  <w:b w:val="0"/>
                  <w:bCs w:val="0"/>
                </w:rPr>
                <w:t xml:space="preserve">Code </w:t>
              </w:r>
              <w:proofErr w:type="spellStart"/>
              <w:r>
                <w:rPr>
                  <w:b w:val="0"/>
                  <w:bCs w:val="0"/>
                </w:rPr>
                <w:t>regulatedZone</w:t>
              </w:r>
              <w:proofErr w:type="spellEnd"/>
            </w:ins>
          </w:p>
        </w:tc>
        <w:tc>
          <w:tcPr>
            <w:tcW w:w="0" w:type="auto"/>
            <w:tcPrChange w:id="461" w:author="MAHMOUD Mohamed-Ali" w:date="2025-05-14T15:44:00Z">
              <w:tcPr>
                <w:tcW w:w="0" w:type="auto"/>
                <w:gridSpan w:val="2"/>
              </w:tcPr>
            </w:tcPrChange>
          </w:tcPr>
          <w:p w14:paraId="1046BBB5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62" w:author="MAHMOUD Mohamed-Ali" w:date="2025-05-12T02:39:00Z"/>
                <w:b w:val="0"/>
                <w:bCs w:val="0"/>
              </w:rPr>
            </w:pPr>
            <w:ins w:id="463" w:author="MAHMOUD Mohamed-Ali" w:date="2025-05-12T02:39:00Z">
              <w:r>
                <w:rPr>
                  <w:b w:val="0"/>
                  <w:bCs w:val="0"/>
                </w:rPr>
                <w:t>Id</w:t>
              </w:r>
            </w:ins>
          </w:p>
        </w:tc>
        <w:tc>
          <w:tcPr>
            <w:tcW w:w="0" w:type="auto"/>
            <w:tcPrChange w:id="464" w:author="MAHMOUD Mohamed-Ali" w:date="2025-05-14T15:44:00Z">
              <w:tcPr>
                <w:tcW w:w="0" w:type="auto"/>
                <w:gridSpan w:val="2"/>
              </w:tcPr>
            </w:tcPrChange>
          </w:tcPr>
          <w:p w14:paraId="049BCFA5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65" w:author="MAHMOUD Mohamed-Ali" w:date="2025-05-12T02:39:00Z"/>
                <w:b w:val="0"/>
                <w:bCs w:val="0"/>
              </w:rPr>
            </w:pPr>
            <w:proofErr w:type="spellStart"/>
            <w:proofErr w:type="gramStart"/>
            <w:ins w:id="466" w:author="MAHMOUD Mohamed-Ali" w:date="2025-05-12T02:39:00Z">
              <w:r>
                <w:rPr>
                  <w:b w:val="0"/>
                  <w:bCs w:val="0"/>
                </w:rPr>
                <w:t>edgesNumber</w:t>
              </w:r>
              <w:proofErr w:type="spellEnd"/>
              <w:proofErr w:type="gramEnd"/>
              <w:r>
                <w:rPr>
                  <w:b w:val="0"/>
                  <w:bCs w:val="0"/>
                </w:rPr>
                <w:t xml:space="preserve"> (N)</w:t>
              </w:r>
            </w:ins>
          </w:p>
        </w:tc>
        <w:tc>
          <w:tcPr>
            <w:tcW w:w="0" w:type="auto"/>
            <w:tcPrChange w:id="467" w:author="MAHMOUD Mohamed-Ali" w:date="2025-05-14T15:44:00Z">
              <w:tcPr>
                <w:tcW w:w="0" w:type="auto"/>
                <w:gridSpan w:val="2"/>
              </w:tcPr>
            </w:tcPrChange>
          </w:tcPr>
          <w:p w14:paraId="6879ABF4" w14:textId="77777777" w:rsidR="00A56686" w:rsidRPr="008B7173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68" w:author="MAHMOUD Mohamed-Ali" w:date="2025-05-12T02:39:00Z"/>
                <w:b w:val="0"/>
                <w:bCs w:val="0"/>
              </w:rPr>
            </w:pPr>
            <w:ins w:id="469" w:author="MAHMOUD Mohamed-Ali" w:date="2025-05-12T02:39:00Z">
              <w:r>
                <w:rPr>
                  <w:b w:val="0"/>
                  <w:bCs w:val="0"/>
                </w:rPr>
                <w:t xml:space="preserve">N </w:t>
              </w:r>
              <w:proofErr w:type="spellStart"/>
              <w:r>
                <w:rPr>
                  <w:b w:val="0"/>
                  <w:bCs w:val="0"/>
                </w:rPr>
                <w:t>edgeId</w:t>
              </w:r>
              <w:proofErr w:type="spellEnd"/>
            </w:ins>
          </w:p>
        </w:tc>
        <w:tc>
          <w:tcPr>
            <w:tcW w:w="0" w:type="dxa"/>
            <w:tcPrChange w:id="470" w:author="MAHMOUD Mohamed-Ali" w:date="2025-05-14T15:44:00Z">
              <w:tcPr>
                <w:tcW w:w="1801" w:type="dxa"/>
                <w:gridSpan w:val="2"/>
              </w:tcPr>
            </w:tcPrChange>
          </w:tcPr>
          <w:p w14:paraId="1DFA34EB" w14:textId="77777777" w:rsidR="00A56686" w:rsidRPr="0021303B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71" w:author="MAHMOUD Mohamed-Ali" w:date="2025-05-12T02:39:00Z"/>
                <w:b w:val="0"/>
                <w:bCs w:val="0"/>
              </w:rPr>
            </w:pPr>
            <w:proofErr w:type="spellStart"/>
            <w:ins w:id="472" w:author="MAHMOUD Mohamed-Ali" w:date="2025-05-12T02:39:00Z">
              <w:r w:rsidRPr="0021303B">
                <w:rPr>
                  <w:b w:val="0"/>
                  <w:bCs w:val="0"/>
                </w:rPr>
                <w:t>RuleCode</w:t>
              </w:r>
              <w:proofErr w:type="spellEnd"/>
            </w:ins>
          </w:p>
        </w:tc>
      </w:tr>
      <w:tr w:rsidR="00A56686" w:rsidRPr="004C7AB4" w14:paraId="3C2B5D21" w14:textId="77777777" w:rsidTr="00A5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  <w:ins w:id="473" w:author="MAHMOUD Mohamed-Ali" w:date="2025-05-12T02:39:00Z"/>
          <w:trPrChange w:id="474" w:author="MAHMOUD Mohamed-Ali" w:date="2025-05-14T15:44:00Z">
            <w:trPr>
              <w:trHeight w:val="697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475" w:author="MAHMOUD Mohamed-Ali" w:date="2025-05-14T15:44:00Z">
              <w:tcPr>
                <w:tcW w:w="0" w:type="auto"/>
              </w:tcPr>
            </w:tcPrChange>
          </w:tcPr>
          <w:p w14:paraId="29024BA8" w14:textId="77777777" w:rsidR="00A56686" w:rsidRDefault="00A56686" w:rsidP="0021303B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76" w:author="MAHMOUD Mohamed-Ali" w:date="2025-05-12T02:39:00Z"/>
                <w:b w:val="0"/>
                <w:bCs w:val="0"/>
              </w:rPr>
            </w:pPr>
            <w:ins w:id="477" w:author="MAHMOUD Mohamed-Ali" w:date="2025-05-12T02:39:00Z">
              <w:r>
                <w:rPr>
                  <w:b w:val="0"/>
                  <w:bCs w:val="0"/>
                </w:rPr>
                <w:t>Code/valeur</w:t>
              </w:r>
            </w:ins>
          </w:p>
        </w:tc>
        <w:tc>
          <w:tcPr>
            <w:tcW w:w="0" w:type="auto"/>
            <w:shd w:val="clear" w:color="auto" w:fill="F4B083" w:themeFill="accent2" w:themeFillTint="99"/>
            <w:tcPrChange w:id="478" w:author="MAHMOUD Mohamed-Ali" w:date="2025-05-14T15:44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581D3A7B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9" w:author="MAHMOUD Mohamed-Ali" w:date="2025-05-12T02:39:00Z"/>
                <w:b/>
                <w:bCs/>
              </w:rPr>
            </w:pPr>
            <w:ins w:id="480" w:author="MAHMOUD Mohamed-Ali" w:date="2025-05-12T02:39:00Z">
              <w:r>
                <w:rPr>
                  <w:b/>
                  <w:bCs/>
                </w:rPr>
                <w:t>19</w:t>
              </w:r>
            </w:ins>
          </w:p>
        </w:tc>
        <w:tc>
          <w:tcPr>
            <w:tcW w:w="0" w:type="auto"/>
            <w:tcPrChange w:id="481" w:author="MAHMOUD Mohamed-Ali" w:date="2025-05-14T15:44:00Z">
              <w:tcPr>
                <w:tcW w:w="0" w:type="auto"/>
                <w:gridSpan w:val="2"/>
              </w:tcPr>
            </w:tcPrChange>
          </w:tcPr>
          <w:p w14:paraId="74596157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2" w:author="MAHMOUD Mohamed-Ali" w:date="2025-05-12T02:39:00Z"/>
                <w:b/>
                <w:bCs/>
              </w:rPr>
            </w:pPr>
            <w:ins w:id="483" w:author="MAHMOUD Mohamed-Ali" w:date="2025-05-12T02:39:00Z">
              <w:r w:rsidRPr="0021703A">
                <w:t>Valeur</w:t>
              </w:r>
              <w:r>
                <w:t xml:space="preserve"> </w:t>
              </w:r>
              <w:r w:rsidRPr="0021703A">
                <w:t>sur 2 octets</w:t>
              </w:r>
            </w:ins>
          </w:p>
        </w:tc>
        <w:tc>
          <w:tcPr>
            <w:tcW w:w="0" w:type="auto"/>
            <w:tcPrChange w:id="484" w:author="MAHMOUD Mohamed-Ali" w:date="2025-05-14T15:44:00Z">
              <w:tcPr>
                <w:tcW w:w="0" w:type="auto"/>
                <w:gridSpan w:val="2"/>
              </w:tcPr>
            </w:tcPrChange>
          </w:tcPr>
          <w:p w14:paraId="23F82C96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5" w:author="MAHMOUD Mohamed-Ali" w:date="2025-05-12T02:39:00Z"/>
              </w:rPr>
            </w:pPr>
            <w:ins w:id="486" w:author="MAHMOUD Mohamed-Ali" w:date="2025-05-12T02:39:00Z">
              <w:r>
                <w:t xml:space="preserve">Valeur sur 1 octet </w:t>
              </w:r>
            </w:ins>
          </w:p>
        </w:tc>
        <w:tc>
          <w:tcPr>
            <w:tcW w:w="0" w:type="auto"/>
            <w:tcPrChange w:id="487" w:author="MAHMOUD Mohamed-Ali" w:date="2025-05-14T15:44:00Z">
              <w:tcPr>
                <w:tcW w:w="0" w:type="auto"/>
                <w:gridSpan w:val="2"/>
              </w:tcPr>
            </w:tcPrChange>
          </w:tcPr>
          <w:p w14:paraId="02D33237" w14:textId="77777777" w:rsidR="00A56686" w:rsidRPr="00AA635E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8" w:author="MAHMOUD Mohamed-Ali" w:date="2025-05-12T02:39:00Z"/>
              </w:rPr>
            </w:pPr>
            <w:ins w:id="489" w:author="MAHMOUD Mohamed-Ali" w:date="2025-05-12T02:39:00Z">
              <w:r>
                <w:t>N valeurs de 2 octets</w:t>
              </w:r>
            </w:ins>
          </w:p>
        </w:tc>
        <w:tc>
          <w:tcPr>
            <w:tcW w:w="0" w:type="dxa"/>
            <w:tcPrChange w:id="490" w:author="MAHMOUD Mohamed-Ali" w:date="2025-05-14T15:44:00Z">
              <w:tcPr>
                <w:tcW w:w="1801" w:type="dxa"/>
                <w:gridSpan w:val="2"/>
              </w:tcPr>
            </w:tcPrChange>
          </w:tcPr>
          <w:p w14:paraId="7F495ABF" w14:textId="77777777" w:rsidR="00A56686" w:rsidRPr="0021303B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1" w:author="MAHMOUD Mohamed-Ali" w:date="2025-05-12T02:39:00Z"/>
              </w:rPr>
            </w:pPr>
            <w:ins w:id="492" w:author="MAHMOUD Mohamed-Ali" w:date="2025-05-12T02:39:00Z">
              <w:r w:rsidRPr="0021303B">
                <w:t>Valeur sur 1 octet</w:t>
              </w:r>
            </w:ins>
          </w:p>
        </w:tc>
      </w:tr>
    </w:tbl>
    <w:p w14:paraId="4C0FB1ED" w14:textId="77777777" w:rsidR="00B91334" w:rsidRDefault="00B91334" w:rsidP="001233C7">
      <w:pPr>
        <w:rPr>
          <w:b/>
          <w:bCs/>
        </w:rPr>
      </w:pPr>
    </w:p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2029"/>
        <w:gridCol w:w="1890"/>
        <w:gridCol w:w="2307"/>
        <w:gridCol w:w="222"/>
        <w:gridCol w:w="2142"/>
        <w:gridCol w:w="1804"/>
      </w:tblGrid>
      <w:tr w:rsidR="001A7DFE" w:rsidRPr="001A7DFE" w:rsidDel="003631A5" w14:paraId="1D09CB93" w14:textId="2A3E1012" w:rsidTr="00621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93" w:author="MAHMOUD Mohamed-Ali" w:date="2025-05-12T0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72009B" w14:textId="18225845" w:rsidR="00F94CEB" w:rsidDel="003631A5" w:rsidRDefault="00F94CEB" w:rsidP="00DC4FEE">
            <w:pPr>
              <w:rPr>
                <w:del w:id="494" w:author="MAHMOUD Mohamed-Ali" w:date="2025-05-12T02:37:00Z"/>
                <w:b w:val="0"/>
                <w:bCs w:val="0"/>
              </w:rPr>
            </w:pPr>
            <w:del w:id="495" w:author="MAHMOUD Mohamed-Ali" w:date="2025-05-12T02:37:00Z">
              <w:r w:rsidDel="003631A5">
                <w:rPr>
                  <w:b w:val="0"/>
                  <w:bCs w:val="0"/>
                </w:rPr>
                <w:delText>Champ</w:delText>
              </w:r>
            </w:del>
          </w:p>
        </w:tc>
        <w:tc>
          <w:tcPr>
            <w:tcW w:w="0" w:type="auto"/>
            <w:shd w:val="clear" w:color="auto" w:fill="F4B083" w:themeFill="accent2" w:themeFillTint="99"/>
          </w:tcPr>
          <w:p w14:paraId="228DE7CB" w14:textId="53B77BE9" w:rsidR="00F94CEB" w:rsidDel="003631A5" w:rsidRDefault="00F94CEB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6" w:author="MAHMOUD Mohamed-Ali" w:date="2025-05-12T02:37:00Z"/>
                <w:b w:val="0"/>
                <w:bCs w:val="0"/>
              </w:rPr>
            </w:pPr>
            <w:del w:id="497" w:author="MAHMOUD Mohamed-Ali" w:date="2025-05-12T02:37:00Z">
              <w:r w:rsidDel="003631A5">
                <w:rPr>
                  <w:b w:val="0"/>
                  <w:bCs w:val="0"/>
                </w:rPr>
                <w:delText>Code regulatedZone</w:delText>
              </w:r>
            </w:del>
          </w:p>
        </w:tc>
        <w:tc>
          <w:tcPr>
            <w:tcW w:w="0" w:type="auto"/>
          </w:tcPr>
          <w:p w14:paraId="3902140A" w14:textId="068A014A" w:rsidR="00F94CEB" w:rsidDel="003631A5" w:rsidRDefault="00F94CEB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8" w:author="MAHMOUD Mohamed-Ali" w:date="2025-05-12T02:37:00Z"/>
                <w:b w:val="0"/>
                <w:bCs w:val="0"/>
              </w:rPr>
            </w:pPr>
            <w:del w:id="499" w:author="MAHMOUD Mohamed-Ali" w:date="2025-05-12T02:37:00Z">
              <w:r w:rsidDel="003631A5">
                <w:rPr>
                  <w:b w:val="0"/>
                  <w:bCs w:val="0"/>
                </w:rPr>
                <w:delText>Id</w:delText>
              </w:r>
            </w:del>
          </w:p>
        </w:tc>
        <w:tc>
          <w:tcPr>
            <w:tcW w:w="0" w:type="auto"/>
          </w:tcPr>
          <w:p w14:paraId="1FC78D71" w14:textId="7AEDF48B" w:rsidR="00F94CEB" w:rsidDel="003631A5" w:rsidRDefault="00F94CEB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00" w:author="MAHMOUD Mohamed-Ali" w:date="2025-05-12T02:37:00Z"/>
                <w:b w:val="0"/>
                <w:bCs w:val="0"/>
              </w:rPr>
            </w:pPr>
            <w:del w:id="501" w:author="MAHMOUD Mohamed-Ali" w:date="2025-05-12T02:33:00Z">
              <w:r w:rsidDel="001A7DFE">
                <w:rPr>
                  <w:b w:val="0"/>
                  <w:bCs w:val="0"/>
                </w:rPr>
                <w:delText>Nombre des nœuds (N)</w:delText>
              </w:r>
            </w:del>
            <w:del w:id="502" w:author="MAHMOUD Mohamed-Ali" w:date="2025-05-12T02:37:00Z">
              <w:r w:rsidDel="003631A5">
                <w:rPr>
                  <w:b w:val="0"/>
                  <w:bCs w:val="0"/>
                </w:rPr>
                <w:delText xml:space="preserve"> </w:delText>
              </w:r>
            </w:del>
          </w:p>
        </w:tc>
        <w:tc>
          <w:tcPr>
            <w:tcW w:w="0" w:type="auto"/>
          </w:tcPr>
          <w:p w14:paraId="236F6431" w14:textId="3372BE08" w:rsidR="00F94CEB" w:rsidRPr="00AF5CB4" w:rsidDel="003631A5" w:rsidRDefault="00F94CEB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03" w:author="MAHMOUD Mohamed-Ali" w:date="2025-05-12T02:37:00Z"/>
                <w:b w:val="0"/>
                <w:bCs w:val="0"/>
              </w:rPr>
            </w:pPr>
          </w:p>
        </w:tc>
        <w:tc>
          <w:tcPr>
            <w:tcW w:w="0" w:type="auto"/>
          </w:tcPr>
          <w:p w14:paraId="4589D84E" w14:textId="123727DE" w:rsidR="00F94CEB" w:rsidRPr="00E07324" w:rsidDel="003631A5" w:rsidRDefault="00F94CEB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04" w:author="MAHMOUD Mohamed-Ali" w:date="2025-05-12T02:37:00Z"/>
                <w:b w:val="0"/>
                <w:bCs w:val="0"/>
                <w:strike/>
                <w:highlight w:val="darkGray"/>
                <w:rPrChange w:id="505" w:author="MAHMOUD Mohamed-Ali" w:date="2025-05-12T02:13:00Z">
                  <w:rPr>
                    <w:del w:id="506" w:author="MAHMOUD Mohamed-Ali" w:date="2025-05-12T02:37:00Z"/>
                    <w:b w:val="0"/>
                    <w:bCs w:val="0"/>
                  </w:rPr>
                </w:rPrChange>
              </w:rPr>
            </w:pPr>
            <w:del w:id="507" w:author="MAHMOUD Mohamed-Ali" w:date="2025-05-12T02:37:00Z">
              <w:r w:rsidRPr="00E07324" w:rsidDel="003631A5">
                <w:rPr>
                  <w:strike/>
                  <w:highlight w:val="darkGray"/>
                  <w:rPrChange w:id="508" w:author="MAHMOUD Mohamed-Ali" w:date="2025-05-12T02:13:00Z">
                    <w:rPr/>
                  </w:rPrChange>
                </w:rPr>
                <w:delText>N NodeId</w:delText>
              </w:r>
            </w:del>
          </w:p>
        </w:tc>
        <w:tc>
          <w:tcPr>
            <w:tcW w:w="0" w:type="auto"/>
          </w:tcPr>
          <w:p w14:paraId="543C0146" w14:textId="6E3CB6CF" w:rsidR="00F94CEB" w:rsidRPr="003631A5" w:rsidDel="003631A5" w:rsidRDefault="00F94CEB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09" w:author="MAHMOUD Mohamed-Ali" w:date="2025-05-12T02:37:00Z"/>
                <w:b w:val="0"/>
                <w:bCs w:val="0"/>
              </w:rPr>
            </w:pPr>
            <w:del w:id="510" w:author="MAHMOUD Mohamed-Ali" w:date="2025-05-12T02:37:00Z">
              <w:r w:rsidRPr="003631A5" w:rsidDel="003631A5">
                <w:rPr>
                  <w:b w:val="0"/>
                  <w:bCs w:val="0"/>
                </w:rPr>
                <w:delText>RuleCode</w:delText>
              </w:r>
            </w:del>
          </w:p>
        </w:tc>
      </w:tr>
      <w:tr w:rsidR="001A7DFE" w:rsidRPr="001A7DFE" w:rsidDel="003631A5" w14:paraId="19EB3506" w14:textId="402CEB06" w:rsidTr="00621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511" w:author="MAHMOUD Mohamed-Ali" w:date="2025-05-12T0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D38485" w14:textId="2AA68BD3" w:rsidR="00F94CEB" w:rsidDel="003631A5" w:rsidRDefault="00F94CEB" w:rsidP="00DC4FEE">
            <w:pPr>
              <w:rPr>
                <w:del w:id="512" w:author="MAHMOUD Mohamed-Ali" w:date="2025-05-12T02:37:00Z"/>
                <w:b w:val="0"/>
                <w:bCs w:val="0"/>
              </w:rPr>
            </w:pPr>
            <w:del w:id="513" w:author="MAHMOUD Mohamed-Ali" w:date="2025-05-12T02:37:00Z">
              <w:r w:rsidDel="003631A5">
                <w:rPr>
                  <w:b w:val="0"/>
                  <w:bCs w:val="0"/>
                </w:rPr>
                <w:delText>Code/valeur</w:delText>
              </w:r>
            </w:del>
          </w:p>
        </w:tc>
        <w:tc>
          <w:tcPr>
            <w:tcW w:w="0" w:type="auto"/>
            <w:shd w:val="clear" w:color="auto" w:fill="F4B083" w:themeFill="accent2" w:themeFillTint="99"/>
          </w:tcPr>
          <w:p w14:paraId="1C8FAC0C" w14:textId="3AE0E9CA" w:rsidR="00F94CEB" w:rsidDel="003631A5" w:rsidRDefault="00F94CEB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4" w:author="MAHMOUD Mohamed-Ali" w:date="2025-05-12T02:37:00Z"/>
                <w:b/>
                <w:bCs/>
              </w:rPr>
            </w:pPr>
            <w:del w:id="515" w:author="MAHMOUD Mohamed-Ali" w:date="2025-05-12T02:37:00Z">
              <w:r w:rsidDel="003631A5">
                <w:rPr>
                  <w:b/>
                  <w:bCs/>
                </w:rPr>
                <w:delText>19</w:delText>
              </w:r>
            </w:del>
          </w:p>
        </w:tc>
        <w:tc>
          <w:tcPr>
            <w:tcW w:w="0" w:type="auto"/>
          </w:tcPr>
          <w:p w14:paraId="4EC81802" w14:textId="723D055B" w:rsidR="00F94CEB" w:rsidDel="003631A5" w:rsidRDefault="00F94CEB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6" w:author="MAHMOUD Mohamed-Ali" w:date="2025-05-12T02:37:00Z"/>
                <w:b/>
                <w:bCs/>
              </w:rPr>
            </w:pPr>
            <w:del w:id="517" w:author="MAHMOUD Mohamed-Ali" w:date="2025-05-12T02:37:00Z">
              <w:r w:rsidRPr="0021703A" w:rsidDel="003631A5">
                <w:delText>Valeur</w:delText>
              </w:r>
              <w:r w:rsidDel="003631A5">
                <w:delText xml:space="preserve"> </w:delText>
              </w:r>
              <w:r w:rsidRPr="0021703A" w:rsidDel="003631A5">
                <w:delText>sur 2 octets</w:delText>
              </w:r>
            </w:del>
          </w:p>
        </w:tc>
        <w:tc>
          <w:tcPr>
            <w:tcW w:w="0" w:type="auto"/>
          </w:tcPr>
          <w:p w14:paraId="6D4DE1C9" w14:textId="62451803" w:rsidR="00F94CEB" w:rsidDel="003631A5" w:rsidRDefault="00F94CEB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8" w:author="MAHMOUD Mohamed-Ali" w:date="2025-05-12T02:37:00Z"/>
                <w:b/>
                <w:bCs/>
              </w:rPr>
            </w:pPr>
            <w:del w:id="519" w:author="MAHMOUD Mohamed-Ali" w:date="2025-05-12T02:37:00Z">
              <w:r w:rsidDel="003631A5">
                <w:delText>Valeur sur 1 octet</w:delText>
              </w:r>
            </w:del>
          </w:p>
        </w:tc>
        <w:tc>
          <w:tcPr>
            <w:tcW w:w="0" w:type="auto"/>
          </w:tcPr>
          <w:p w14:paraId="02C161D1" w14:textId="32E5F0E0" w:rsidR="00F94CEB" w:rsidRPr="00F94CEB" w:rsidDel="003631A5" w:rsidRDefault="00F94CE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20" w:author="MAHMOUD Mohamed-Ali" w:date="2025-05-12T02:37:00Z"/>
              </w:rPr>
              <w:pPrChange w:id="521" w:author="MAHMOUD Mohamed-Ali" w:date="2025-05-12T02:33:00Z">
                <w:pPr>
                  <w:framePr w:hSpace="141" w:wrap="around" w:vAnchor="text" w:hAnchor="margin" w:y="25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0" w:type="auto"/>
            <w:shd w:val="clear" w:color="auto" w:fill="auto"/>
          </w:tcPr>
          <w:p w14:paraId="5FDBCCC9" w14:textId="28A1523D" w:rsidR="00F94CEB" w:rsidRPr="00E07324" w:rsidDel="003631A5" w:rsidRDefault="00F94CEB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22" w:author="MAHMOUD Mohamed-Ali" w:date="2025-05-12T02:37:00Z"/>
                <w:strike/>
                <w:highlight w:val="darkGray"/>
                <w:rPrChange w:id="523" w:author="MAHMOUD Mohamed-Ali" w:date="2025-05-12T02:13:00Z">
                  <w:rPr>
                    <w:del w:id="524" w:author="MAHMOUD Mohamed-Ali" w:date="2025-05-12T02:37:00Z"/>
                  </w:rPr>
                </w:rPrChange>
              </w:rPr>
            </w:pPr>
            <w:del w:id="525" w:author="MAHMOUD Mohamed-Ali" w:date="2025-05-12T02:37:00Z">
              <w:r w:rsidRPr="00E07324" w:rsidDel="003631A5">
                <w:rPr>
                  <w:strike/>
                  <w:highlight w:val="darkGray"/>
                  <w:rPrChange w:id="526" w:author="MAHMOUD Mohamed-Ali" w:date="2025-05-12T02:13:00Z">
                    <w:rPr/>
                  </w:rPrChange>
                </w:rPr>
                <w:delText>N valeurs sur 2 octets</w:delText>
              </w:r>
            </w:del>
          </w:p>
        </w:tc>
        <w:tc>
          <w:tcPr>
            <w:tcW w:w="0" w:type="auto"/>
          </w:tcPr>
          <w:p w14:paraId="0E4C2319" w14:textId="62144F23" w:rsidR="00F94CEB" w:rsidRPr="003631A5" w:rsidDel="003631A5" w:rsidRDefault="00F94CEB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27" w:author="MAHMOUD Mohamed-Ali" w:date="2025-05-12T02:37:00Z"/>
              </w:rPr>
            </w:pPr>
            <w:del w:id="528" w:author="MAHMOUD Mohamed-Ali" w:date="2025-05-12T02:37:00Z">
              <w:r w:rsidRPr="003631A5" w:rsidDel="003631A5">
                <w:delText>Valeur sur 1 octet</w:delText>
              </w:r>
            </w:del>
          </w:p>
        </w:tc>
      </w:tr>
    </w:tbl>
    <w:p w14:paraId="0467BAB2" w14:textId="77777777" w:rsidR="00B91334" w:rsidRDefault="00B91334" w:rsidP="001233C7">
      <w:pPr>
        <w:rPr>
          <w:b/>
          <w:bCs/>
        </w:rPr>
      </w:pPr>
    </w:p>
    <w:p w14:paraId="01ED0A6D" w14:textId="77777777" w:rsidR="00B91334" w:rsidRDefault="00B91334" w:rsidP="001233C7">
      <w:pPr>
        <w:rPr>
          <w:b/>
          <w:bCs/>
        </w:rPr>
      </w:pPr>
    </w:p>
    <w:p w14:paraId="3E903CA5" w14:textId="77777777" w:rsidR="00B91334" w:rsidRDefault="00B91334" w:rsidP="001233C7">
      <w:pPr>
        <w:rPr>
          <w:b/>
          <w:bCs/>
        </w:rPr>
      </w:pPr>
    </w:p>
    <w:p w14:paraId="3157C346" w14:textId="228F30DE" w:rsidR="00B91334" w:rsidRDefault="00B91334" w:rsidP="001233C7">
      <w:r w:rsidRPr="00BF734C">
        <w:t xml:space="preserve">A la </w:t>
      </w:r>
      <w:ins w:id="529" w:author="MAHMOUD Mohamed-Ali" w:date="2025-05-11T01:20:00Z">
        <w:r w:rsidR="00535C52">
          <w:t xml:space="preserve">suite de </w:t>
        </w:r>
        <w:proofErr w:type="spellStart"/>
        <w:r w:rsidR="00535C52">
          <w:t>regulatedZone</w:t>
        </w:r>
      </w:ins>
      <w:proofErr w:type="spellEnd"/>
      <w:del w:id="530" w:author="MAHMOUD Mohamed-Ali" w:date="2025-05-11T01:20:00Z">
        <w:r w:rsidRPr="00BF734C" w:rsidDel="00535C52">
          <w:delText>fin</w:delText>
        </w:r>
      </w:del>
      <w:r w:rsidR="00807673">
        <w:t xml:space="preserve">, se </w:t>
      </w:r>
      <w:r w:rsidRPr="00BF734C">
        <w:t>trouve la liste des tunnels</w:t>
      </w:r>
    </w:p>
    <w:tbl>
      <w:tblPr>
        <w:tblStyle w:val="TableauGrille6Couleu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710"/>
        <w:gridCol w:w="1710"/>
        <w:gridCol w:w="1800"/>
      </w:tblGrid>
      <w:tr w:rsidR="00BF734C" w:rsidRPr="00022117" w14:paraId="4C1BAD61" w14:textId="77777777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BF8F00" w:themeFill="accent4" w:themeFillShade="BF"/>
            <w:vAlign w:val="center"/>
          </w:tcPr>
          <w:p w14:paraId="048D7906" w14:textId="44271A0C" w:rsidR="00BF734C" w:rsidRDefault="00BF734C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Tunnel 1</w:t>
            </w:r>
          </w:p>
        </w:tc>
        <w:tc>
          <w:tcPr>
            <w:tcW w:w="1710" w:type="dxa"/>
            <w:shd w:val="clear" w:color="auto" w:fill="BF8F00" w:themeFill="accent4" w:themeFillShade="BF"/>
          </w:tcPr>
          <w:p w14:paraId="42688BE2" w14:textId="44DD013D" w:rsidR="00BF734C" w:rsidRPr="00022117" w:rsidRDefault="00D23A5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Tunnel 2</w:t>
            </w:r>
          </w:p>
        </w:tc>
        <w:tc>
          <w:tcPr>
            <w:tcW w:w="1710" w:type="dxa"/>
            <w:shd w:val="clear" w:color="auto" w:fill="BF8F00" w:themeFill="accent4" w:themeFillShade="BF"/>
          </w:tcPr>
          <w:p w14:paraId="3FCB397D" w14:textId="3D19ADB5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Tunnel 3 </w:t>
            </w:r>
          </w:p>
        </w:tc>
        <w:tc>
          <w:tcPr>
            <w:tcW w:w="1800" w:type="dxa"/>
            <w:shd w:val="clear" w:color="auto" w:fill="BF8F00" w:themeFill="accent4" w:themeFillShade="BF"/>
          </w:tcPr>
          <w:p w14:paraId="726948D3" w14:textId="6A91CB18" w:rsidR="00BF734C" w:rsidRPr="00022117" w:rsidRDefault="00BF734C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Tunnel N</w:t>
            </w:r>
          </w:p>
        </w:tc>
      </w:tr>
    </w:tbl>
    <w:p w14:paraId="36BCD03D" w14:textId="77777777" w:rsidR="00BF734C" w:rsidRPr="00BF734C" w:rsidRDefault="00BF734C" w:rsidP="001233C7"/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339"/>
        <w:gridCol w:w="1890"/>
        <w:gridCol w:w="1804"/>
        <w:gridCol w:w="2142"/>
      </w:tblGrid>
      <w:tr w:rsidR="00A56686" w14:paraId="1C368732" w14:textId="77777777" w:rsidTr="00DD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C94731" w14:textId="77777777" w:rsidR="00A56686" w:rsidRDefault="00A56686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DBCE1BD" w14:textId="0E7F2182" w:rsidR="00A56686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Tunnel</w:t>
            </w:r>
          </w:p>
        </w:tc>
        <w:tc>
          <w:tcPr>
            <w:tcW w:w="0" w:type="auto"/>
          </w:tcPr>
          <w:p w14:paraId="622CFFAD" w14:textId="77777777" w:rsidR="00A56686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</w:tcPr>
          <w:p w14:paraId="35264F9A" w14:textId="58371516" w:rsidR="00A56686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ins w:id="531" w:author="MAHMOUD Mohamed-Ali" w:date="2025-05-12T02:26:00Z">
              <w:r>
                <w:rPr>
                  <w:b w:val="0"/>
                  <w:bCs w:val="0"/>
                </w:rPr>
                <w:t>edgesNumber</w:t>
              </w:r>
            </w:ins>
            <w:proofErr w:type="spellEnd"/>
            <w:proofErr w:type="gramEnd"/>
          </w:p>
        </w:tc>
        <w:tc>
          <w:tcPr>
            <w:tcW w:w="0" w:type="auto"/>
          </w:tcPr>
          <w:p w14:paraId="76255C94" w14:textId="71FBBC0A" w:rsidR="00A56686" w:rsidRPr="00F94CEB" w:rsidRDefault="00A56686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PrChange w:id="532" w:author="MAHMOUD Mohamed-Ali" w:date="2025-05-11T02:12:00Z">
                  <w:rPr/>
                </w:rPrChange>
              </w:rPr>
            </w:pPr>
            <w:proofErr w:type="gramStart"/>
            <w:ins w:id="533" w:author="MAHMOUD Mohamed-Ali" w:date="2025-05-12T02:26:00Z">
              <w:r>
                <w:rPr>
                  <w:b w:val="0"/>
                  <w:bCs w:val="0"/>
                </w:rPr>
                <w:t xml:space="preserve">N </w:t>
              </w:r>
            </w:ins>
            <w:ins w:id="534" w:author="MAHMOUD Mohamed-Ali" w:date="2025-05-11T02:12:00Z">
              <w:r>
                <w:rPr>
                  <w:b w:val="0"/>
                  <w:bCs w:val="0"/>
                </w:rPr>
                <w:t xml:space="preserve"> </w:t>
              </w:r>
              <w:proofErr w:type="spellStart"/>
              <w:r>
                <w:rPr>
                  <w:b w:val="0"/>
                  <w:bCs w:val="0"/>
                </w:rPr>
                <w:t>edgeId</w:t>
              </w:r>
            </w:ins>
            <w:proofErr w:type="spellEnd"/>
            <w:proofErr w:type="gramEnd"/>
          </w:p>
        </w:tc>
      </w:tr>
      <w:tr w:rsidR="00A56686" w14:paraId="65B5D541" w14:textId="77777777" w:rsidTr="00DD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ED554A" w14:textId="77777777" w:rsidR="00A56686" w:rsidRDefault="00A56686" w:rsidP="00DC4F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Code/valeur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5EDE6B4" w14:textId="61376B92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0" w:type="auto"/>
          </w:tcPr>
          <w:p w14:paraId="62B853BE" w14:textId="77777777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703A">
              <w:t>Valeur</w:t>
            </w:r>
            <w:r>
              <w:t xml:space="preserve"> </w:t>
            </w:r>
            <w:r w:rsidRPr="0021703A">
              <w:t>sur 2 octets</w:t>
            </w:r>
          </w:p>
        </w:tc>
        <w:tc>
          <w:tcPr>
            <w:tcW w:w="0" w:type="auto"/>
          </w:tcPr>
          <w:p w14:paraId="7FF2FFC8" w14:textId="7BF331EE" w:rsidR="00A56686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535" w:author="MAHMOUD Mohamed-Ali" w:date="2025-05-12T02:26:00Z">
              <w:r>
                <w:t xml:space="preserve">Valeur sur 1 octet </w:t>
              </w:r>
            </w:ins>
          </w:p>
        </w:tc>
        <w:tc>
          <w:tcPr>
            <w:tcW w:w="0" w:type="auto"/>
          </w:tcPr>
          <w:p w14:paraId="00A687F9" w14:textId="485D0FBB" w:rsidR="00A56686" w:rsidRPr="00F94CEB" w:rsidRDefault="00A56686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536" w:author="MAHMOUD Mohamed-Ali" w:date="2025-05-12T02:26:00Z">
              <w:r>
                <w:t>N</w:t>
              </w:r>
            </w:ins>
            <w:ins w:id="537" w:author="MAHMOUD Mohamed-Ali" w:date="2025-05-11T02:12:00Z">
              <w:r>
                <w:t xml:space="preserve"> valeurs sur 2 octets</w:t>
              </w:r>
            </w:ins>
          </w:p>
        </w:tc>
      </w:tr>
    </w:tbl>
    <w:p w14:paraId="77CA53DD" w14:textId="77777777" w:rsidR="00B91334" w:rsidRDefault="00B91334" w:rsidP="001233C7">
      <w:pPr>
        <w:rPr>
          <w:b/>
          <w:bCs/>
        </w:rPr>
      </w:pPr>
    </w:p>
    <w:p w14:paraId="2B9C5392" w14:textId="77777777" w:rsidR="00B91334" w:rsidRDefault="00B91334" w:rsidP="001233C7">
      <w:pPr>
        <w:rPr>
          <w:b/>
          <w:bCs/>
        </w:rPr>
      </w:pPr>
    </w:p>
    <w:p w14:paraId="7D43DFBE" w14:textId="77777777" w:rsidR="0091405A" w:rsidRDefault="0091405A" w:rsidP="001233C7">
      <w:pPr>
        <w:rPr>
          <w:ins w:id="538" w:author="MAHMOUD Mohamed-Ali" w:date="2025-05-14T15:44:00Z"/>
          <w:b/>
          <w:bCs/>
        </w:rPr>
      </w:pPr>
    </w:p>
    <w:p w14:paraId="32A31017" w14:textId="77777777" w:rsidR="00A56686" w:rsidRDefault="00A56686" w:rsidP="001233C7">
      <w:pPr>
        <w:rPr>
          <w:ins w:id="539" w:author="MAHMOUD Mohamed-Ali" w:date="2025-05-11T02:13:00Z"/>
          <w:b/>
          <w:bCs/>
        </w:rPr>
      </w:pPr>
    </w:p>
    <w:tbl>
      <w:tblPr>
        <w:tblStyle w:val="TableauGrille6Couleur-Accentuation1"/>
        <w:tblpPr w:leftFromText="141" w:rightFromText="141" w:vertAnchor="text" w:horzAnchor="margin" w:tblpY="25"/>
        <w:tblW w:w="6630" w:type="dxa"/>
        <w:tblLook w:val="04A0" w:firstRow="1" w:lastRow="0" w:firstColumn="1" w:lastColumn="0" w:noHBand="0" w:noVBand="1"/>
        <w:tblPrChange w:id="540" w:author="MAHMOUD Mohamed-Ali" w:date="2025-05-14T15:45:00Z">
          <w:tblPr>
            <w:tblStyle w:val="TableauGrille6Couleur-Accentuation1"/>
            <w:tblpPr w:leftFromText="141" w:rightFromText="141" w:vertAnchor="text" w:horzAnchor="margin" w:tblpY="25"/>
            <w:tblW w:w="9528" w:type="dxa"/>
            <w:tblLook w:val="04A0" w:firstRow="1" w:lastRow="0" w:firstColumn="1" w:lastColumn="0" w:noHBand="0" w:noVBand="1"/>
          </w:tblPr>
        </w:tblPrChange>
      </w:tblPr>
      <w:tblGrid>
        <w:gridCol w:w="1317"/>
        <w:gridCol w:w="1044"/>
        <w:gridCol w:w="1257"/>
        <w:gridCol w:w="1614"/>
        <w:gridCol w:w="1398"/>
        <w:tblGridChange w:id="541">
          <w:tblGrid>
            <w:gridCol w:w="1317"/>
            <w:gridCol w:w="1044"/>
            <w:gridCol w:w="1257"/>
            <w:gridCol w:w="1614"/>
            <w:gridCol w:w="1398"/>
          </w:tblGrid>
        </w:tblGridChange>
      </w:tblGrid>
      <w:tr w:rsidR="00A56686" w14:paraId="3D3FC78A" w14:textId="77777777" w:rsidTr="00A56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42" w:author="MAHMOUD Mohamed-Ali" w:date="2025-05-11T0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543" w:author="MAHMOUD Mohamed-Ali" w:date="2025-05-14T15:45:00Z">
              <w:tcPr>
                <w:tcW w:w="0" w:type="auto"/>
              </w:tcPr>
            </w:tcPrChange>
          </w:tcPr>
          <w:p w14:paraId="19121B21" w14:textId="77777777" w:rsidR="00A56686" w:rsidRDefault="00A56686" w:rsidP="000B68C8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544" w:author="MAHMOUD Mohamed-Ali" w:date="2025-05-11T02:13:00Z"/>
                <w:b w:val="0"/>
                <w:bCs w:val="0"/>
              </w:rPr>
            </w:pPr>
            <w:ins w:id="545" w:author="MAHMOUD Mohamed-Ali" w:date="2025-05-11T02:13:00Z">
              <w:r>
                <w:rPr>
                  <w:b w:val="0"/>
                  <w:bCs w:val="0"/>
                </w:rPr>
                <w:t>Champ</w:t>
              </w:r>
            </w:ins>
          </w:p>
        </w:tc>
        <w:tc>
          <w:tcPr>
            <w:tcW w:w="0" w:type="auto"/>
            <w:shd w:val="clear" w:color="auto" w:fill="F4B083" w:themeFill="accent2" w:themeFillTint="99"/>
            <w:tcPrChange w:id="546" w:author="MAHMOUD Mohamed-Ali" w:date="2025-05-14T15:45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66A788FE" w14:textId="77777777" w:rsidR="00A56686" w:rsidRDefault="00A56686" w:rsidP="000B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47" w:author="MAHMOUD Mohamed-Ali" w:date="2025-05-11T02:13:00Z"/>
                <w:b w:val="0"/>
                <w:bCs w:val="0"/>
              </w:rPr>
            </w:pPr>
            <w:ins w:id="548" w:author="MAHMOUD Mohamed-Ali" w:date="2025-05-11T02:13:00Z">
              <w:r>
                <w:rPr>
                  <w:b w:val="0"/>
                  <w:bCs w:val="0"/>
                </w:rPr>
                <w:t>Code Tunnel</w:t>
              </w:r>
            </w:ins>
          </w:p>
        </w:tc>
        <w:tc>
          <w:tcPr>
            <w:tcW w:w="0" w:type="auto"/>
            <w:tcPrChange w:id="549" w:author="MAHMOUD Mohamed-Ali" w:date="2025-05-14T15:45:00Z">
              <w:tcPr>
                <w:tcW w:w="0" w:type="auto"/>
              </w:tcPr>
            </w:tcPrChange>
          </w:tcPr>
          <w:p w14:paraId="443F6778" w14:textId="77777777" w:rsidR="00A56686" w:rsidRDefault="00A56686" w:rsidP="000B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50" w:author="MAHMOUD Mohamed-Ali" w:date="2025-05-11T02:13:00Z"/>
                <w:b w:val="0"/>
                <w:bCs w:val="0"/>
              </w:rPr>
            </w:pPr>
            <w:ins w:id="551" w:author="MAHMOUD Mohamed-Ali" w:date="2025-05-11T02:13:00Z">
              <w:r>
                <w:rPr>
                  <w:b w:val="0"/>
                  <w:bCs w:val="0"/>
                </w:rPr>
                <w:t>Id</w:t>
              </w:r>
            </w:ins>
          </w:p>
        </w:tc>
        <w:tc>
          <w:tcPr>
            <w:tcW w:w="0" w:type="auto"/>
            <w:tcPrChange w:id="552" w:author="MAHMOUD Mohamed-Ali" w:date="2025-05-14T15:45:00Z">
              <w:tcPr>
                <w:tcW w:w="0" w:type="auto"/>
              </w:tcPr>
            </w:tcPrChange>
          </w:tcPr>
          <w:p w14:paraId="7E5DDE41" w14:textId="79308102" w:rsidR="00A56686" w:rsidRDefault="00A56686" w:rsidP="000B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53" w:author="MAHMOUD Mohamed-Ali" w:date="2025-05-12T02:27:00Z"/>
                <w:b w:val="0"/>
                <w:bCs w:val="0"/>
              </w:rPr>
            </w:pPr>
            <w:proofErr w:type="spellStart"/>
            <w:proofErr w:type="gramStart"/>
            <w:ins w:id="554" w:author="MAHMOUD Mohamed-Ali" w:date="2025-05-12T02:27:00Z">
              <w:r>
                <w:rPr>
                  <w:b w:val="0"/>
                  <w:bCs w:val="0"/>
                </w:rPr>
                <w:t>edgesNumber</w:t>
              </w:r>
              <w:proofErr w:type="spellEnd"/>
              <w:proofErr w:type="gramEnd"/>
            </w:ins>
          </w:p>
        </w:tc>
        <w:tc>
          <w:tcPr>
            <w:tcW w:w="0" w:type="auto"/>
            <w:tcPrChange w:id="555" w:author="MAHMOUD Mohamed-Ali" w:date="2025-05-14T15:45:00Z">
              <w:tcPr>
                <w:tcW w:w="0" w:type="auto"/>
              </w:tcPr>
            </w:tcPrChange>
          </w:tcPr>
          <w:p w14:paraId="4F712F59" w14:textId="52729099" w:rsidR="00A56686" w:rsidRPr="0021303B" w:rsidRDefault="00A56686" w:rsidP="000B6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56" w:author="MAHMOUD Mohamed-Ali" w:date="2025-05-11T02:13:00Z"/>
                <w:b w:val="0"/>
                <w:bCs w:val="0"/>
              </w:rPr>
            </w:pPr>
            <w:ins w:id="557" w:author="MAHMOUD Mohamed-Ali" w:date="2025-05-12T02:27:00Z">
              <w:r>
                <w:rPr>
                  <w:b w:val="0"/>
                  <w:bCs w:val="0"/>
                </w:rPr>
                <w:t xml:space="preserve">N </w:t>
              </w:r>
            </w:ins>
            <w:proofErr w:type="spellStart"/>
            <w:ins w:id="558" w:author="MAHMOUD Mohamed-Ali" w:date="2025-05-11T02:13:00Z">
              <w:r>
                <w:rPr>
                  <w:b w:val="0"/>
                  <w:bCs w:val="0"/>
                </w:rPr>
                <w:t>edgeId</w:t>
              </w:r>
              <w:proofErr w:type="spellEnd"/>
            </w:ins>
          </w:p>
        </w:tc>
      </w:tr>
      <w:tr w:rsidR="00A56686" w14:paraId="4E5C8678" w14:textId="77777777" w:rsidTr="00A5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59" w:author="MAHMOUD Mohamed-Ali" w:date="2025-05-11T0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560" w:author="MAHMOUD Mohamed-Ali" w:date="2025-05-14T15:45:00Z">
              <w:tcPr>
                <w:tcW w:w="0" w:type="auto"/>
              </w:tcPr>
            </w:tcPrChange>
          </w:tcPr>
          <w:p w14:paraId="52D6C230" w14:textId="77777777" w:rsidR="00A56686" w:rsidRDefault="00A56686" w:rsidP="000B68C8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561" w:author="MAHMOUD Mohamed-Ali" w:date="2025-05-11T02:13:00Z"/>
                <w:b w:val="0"/>
                <w:bCs w:val="0"/>
              </w:rPr>
            </w:pPr>
            <w:ins w:id="562" w:author="MAHMOUD Mohamed-Ali" w:date="2025-05-11T02:13:00Z">
              <w:r>
                <w:rPr>
                  <w:b w:val="0"/>
                  <w:bCs w:val="0"/>
                </w:rPr>
                <w:t>Code/valeur</w:t>
              </w:r>
            </w:ins>
          </w:p>
        </w:tc>
        <w:tc>
          <w:tcPr>
            <w:tcW w:w="0" w:type="auto"/>
            <w:shd w:val="clear" w:color="auto" w:fill="F4B083" w:themeFill="accent2" w:themeFillTint="99"/>
            <w:tcPrChange w:id="563" w:author="MAHMOUD Mohamed-Ali" w:date="2025-05-14T15:45:00Z">
              <w:tcPr>
                <w:tcW w:w="0" w:type="auto"/>
                <w:shd w:val="clear" w:color="auto" w:fill="F4B083" w:themeFill="accent2" w:themeFillTint="99"/>
              </w:tcPr>
            </w:tcPrChange>
          </w:tcPr>
          <w:p w14:paraId="13E4891A" w14:textId="77777777" w:rsidR="00A56686" w:rsidRDefault="00A56686" w:rsidP="000B6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4" w:author="MAHMOUD Mohamed-Ali" w:date="2025-05-11T02:13:00Z"/>
                <w:b/>
                <w:bCs/>
              </w:rPr>
            </w:pPr>
            <w:ins w:id="565" w:author="MAHMOUD Mohamed-Ali" w:date="2025-05-11T02:13:00Z">
              <w:r>
                <w:rPr>
                  <w:b/>
                  <w:bCs/>
                </w:rPr>
                <w:t>20</w:t>
              </w:r>
            </w:ins>
          </w:p>
        </w:tc>
        <w:tc>
          <w:tcPr>
            <w:tcW w:w="0" w:type="auto"/>
            <w:tcPrChange w:id="566" w:author="MAHMOUD Mohamed-Ali" w:date="2025-05-14T15:45:00Z">
              <w:tcPr>
                <w:tcW w:w="0" w:type="auto"/>
              </w:tcPr>
            </w:tcPrChange>
          </w:tcPr>
          <w:p w14:paraId="416C5FDF" w14:textId="77777777" w:rsidR="00A56686" w:rsidRDefault="00A56686" w:rsidP="000B6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7" w:author="MAHMOUD Mohamed-Ali" w:date="2025-05-11T02:13:00Z"/>
                <w:b/>
                <w:bCs/>
              </w:rPr>
            </w:pPr>
            <w:ins w:id="568" w:author="MAHMOUD Mohamed-Ali" w:date="2025-05-11T02:13:00Z">
              <w:r w:rsidRPr="0021703A">
                <w:t>Valeur</w:t>
              </w:r>
              <w:r>
                <w:t xml:space="preserve"> </w:t>
              </w:r>
              <w:r w:rsidRPr="0021703A">
                <w:t>sur 2 octets</w:t>
              </w:r>
            </w:ins>
          </w:p>
        </w:tc>
        <w:tc>
          <w:tcPr>
            <w:tcW w:w="0" w:type="auto"/>
            <w:tcPrChange w:id="569" w:author="MAHMOUD Mohamed-Ali" w:date="2025-05-14T15:45:00Z">
              <w:tcPr>
                <w:tcW w:w="0" w:type="auto"/>
              </w:tcPr>
            </w:tcPrChange>
          </w:tcPr>
          <w:p w14:paraId="6BE5B9D6" w14:textId="54D23012" w:rsidR="00A56686" w:rsidRDefault="00A56686" w:rsidP="000B6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0" w:author="MAHMOUD Mohamed-Ali" w:date="2025-05-12T02:27:00Z"/>
              </w:rPr>
            </w:pPr>
            <w:ins w:id="571" w:author="MAHMOUD Mohamed-Ali" w:date="2025-05-12T02:27:00Z">
              <w:r>
                <w:t xml:space="preserve">Valeur sur 1 octet </w:t>
              </w:r>
            </w:ins>
          </w:p>
        </w:tc>
        <w:tc>
          <w:tcPr>
            <w:tcW w:w="0" w:type="auto"/>
            <w:tcPrChange w:id="572" w:author="MAHMOUD Mohamed-Ali" w:date="2025-05-14T15:45:00Z">
              <w:tcPr>
                <w:tcW w:w="0" w:type="auto"/>
              </w:tcPr>
            </w:tcPrChange>
          </w:tcPr>
          <w:p w14:paraId="75A6B50A" w14:textId="098CFCD2" w:rsidR="00A56686" w:rsidRPr="00F94CEB" w:rsidRDefault="00A56686" w:rsidP="000B6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3" w:author="MAHMOUD Mohamed-Ali" w:date="2025-05-11T02:13:00Z"/>
              </w:rPr>
            </w:pPr>
            <w:ins w:id="574" w:author="MAHMOUD Mohamed-Ali" w:date="2025-05-12T02:27:00Z">
              <w:r>
                <w:t xml:space="preserve">N </w:t>
              </w:r>
            </w:ins>
            <w:ins w:id="575" w:author="MAHMOUD Mohamed-Ali" w:date="2025-05-11T02:13:00Z">
              <w:r>
                <w:t>valeurs sur 2 octets</w:t>
              </w:r>
            </w:ins>
          </w:p>
        </w:tc>
      </w:tr>
    </w:tbl>
    <w:p w14:paraId="5337B1A1" w14:textId="77777777" w:rsidR="0005551E" w:rsidRDefault="0005551E" w:rsidP="001233C7">
      <w:pPr>
        <w:rPr>
          <w:ins w:id="576" w:author="MAHMOUD Mohamed-Ali" w:date="2025-05-11T02:13:00Z"/>
          <w:b/>
          <w:bCs/>
        </w:rPr>
      </w:pPr>
    </w:p>
    <w:p w14:paraId="7662D776" w14:textId="77777777" w:rsidR="0005551E" w:rsidRDefault="0005551E" w:rsidP="001233C7">
      <w:pPr>
        <w:rPr>
          <w:ins w:id="577" w:author="MAHMOUD Mohamed-Ali" w:date="2025-05-11T02:13:00Z"/>
          <w:b/>
          <w:bCs/>
        </w:rPr>
      </w:pPr>
    </w:p>
    <w:p w14:paraId="203779BA" w14:textId="77777777" w:rsidR="0005551E" w:rsidRDefault="0005551E" w:rsidP="001233C7">
      <w:pPr>
        <w:rPr>
          <w:ins w:id="578" w:author="MAHMOUD Mohamed-Ali" w:date="2025-05-14T15:45:00Z"/>
          <w:b/>
          <w:bCs/>
        </w:rPr>
      </w:pPr>
    </w:p>
    <w:p w14:paraId="7E30372C" w14:textId="77777777" w:rsidR="00A56686" w:rsidRDefault="00A56686" w:rsidP="001233C7">
      <w:pPr>
        <w:rPr>
          <w:ins w:id="579" w:author="MAHMOUD Mohamed-Ali" w:date="2025-05-14T15:45:00Z"/>
          <w:b/>
          <w:bCs/>
        </w:rPr>
      </w:pPr>
    </w:p>
    <w:p w14:paraId="63BB1A37" w14:textId="77777777" w:rsidR="00A56686" w:rsidRDefault="00A56686" w:rsidP="001233C7">
      <w:pPr>
        <w:rPr>
          <w:ins w:id="580" w:author="MAHMOUD Mohamed-Ali" w:date="2025-05-11T02:13:00Z"/>
          <w:b/>
          <w:bCs/>
        </w:rPr>
      </w:pPr>
    </w:p>
    <w:p w14:paraId="343F5A1B" w14:textId="77777777" w:rsidR="0005551E" w:rsidRDefault="0005551E" w:rsidP="001233C7">
      <w:pPr>
        <w:rPr>
          <w:ins w:id="581" w:author="MAHMOUD Mohamed-Ali" w:date="2025-05-11T02:13:00Z"/>
          <w:b/>
          <w:bCs/>
        </w:rPr>
      </w:pPr>
    </w:p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339"/>
        <w:gridCol w:w="1890"/>
        <w:gridCol w:w="1804"/>
        <w:gridCol w:w="2142"/>
      </w:tblGrid>
      <w:tr w:rsidR="00A56686" w14:paraId="7AB10479" w14:textId="77777777" w:rsidTr="000B6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82" w:author="MAHMOUD Mohamed-Ali" w:date="2025-05-11T0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8FAA8" w14:textId="77777777" w:rsidR="00A56686" w:rsidRDefault="00A56686" w:rsidP="0021303B">
            <w:pPr>
              <w:rPr>
                <w:ins w:id="583" w:author="MAHMOUD Mohamed-Ali" w:date="2025-05-11T02:13:00Z"/>
                <w:b w:val="0"/>
                <w:bCs w:val="0"/>
              </w:rPr>
            </w:pPr>
            <w:ins w:id="584" w:author="MAHMOUD Mohamed-Ali" w:date="2025-05-11T02:13:00Z">
              <w:r>
                <w:rPr>
                  <w:b w:val="0"/>
                  <w:bCs w:val="0"/>
                </w:rPr>
                <w:t>Champ</w:t>
              </w:r>
            </w:ins>
          </w:p>
        </w:tc>
        <w:tc>
          <w:tcPr>
            <w:tcW w:w="0" w:type="auto"/>
            <w:shd w:val="clear" w:color="auto" w:fill="F4B083" w:themeFill="accent2" w:themeFillTint="99"/>
          </w:tcPr>
          <w:p w14:paraId="7774E24F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85" w:author="MAHMOUD Mohamed-Ali" w:date="2025-05-11T02:13:00Z"/>
                <w:b w:val="0"/>
                <w:bCs w:val="0"/>
              </w:rPr>
            </w:pPr>
            <w:ins w:id="586" w:author="MAHMOUD Mohamed-Ali" w:date="2025-05-11T02:13:00Z">
              <w:r>
                <w:rPr>
                  <w:b w:val="0"/>
                  <w:bCs w:val="0"/>
                </w:rPr>
                <w:t>Code Tunnel</w:t>
              </w:r>
            </w:ins>
          </w:p>
        </w:tc>
        <w:tc>
          <w:tcPr>
            <w:tcW w:w="0" w:type="auto"/>
          </w:tcPr>
          <w:p w14:paraId="5A1AE476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87" w:author="MAHMOUD Mohamed-Ali" w:date="2025-05-11T02:13:00Z"/>
                <w:b w:val="0"/>
                <w:bCs w:val="0"/>
              </w:rPr>
            </w:pPr>
            <w:ins w:id="588" w:author="MAHMOUD Mohamed-Ali" w:date="2025-05-11T02:13:00Z">
              <w:r>
                <w:rPr>
                  <w:b w:val="0"/>
                  <w:bCs w:val="0"/>
                </w:rPr>
                <w:t>Id</w:t>
              </w:r>
            </w:ins>
          </w:p>
        </w:tc>
        <w:tc>
          <w:tcPr>
            <w:tcW w:w="0" w:type="auto"/>
          </w:tcPr>
          <w:p w14:paraId="2E5A5228" w14:textId="36A553B0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89" w:author="MAHMOUD Mohamed-Ali" w:date="2025-05-12T02:27:00Z"/>
                <w:b w:val="0"/>
                <w:bCs w:val="0"/>
              </w:rPr>
            </w:pPr>
            <w:proofErr w:type="spellStart"/>
            <w:proofErr w:type="gramStart"/>
            <w:ins w:id="590" w:author="MAHMOUD Mohamed-Ali" w:date="2025-05-12T02:27:00Z">
              <w:r>
                <w:rPr>
                  <w:b w:val="0"/>
                  <w:bCs w:val="0"/>
                </w:rPr>
                <w:t>edgesNumber</w:t>
              </w:r>
              <w:proofErr w:type="spellEnd"/>
              <w:proofErr w:type="gramEnd"/>
            </w:ins>
          </w:p>
        </w:tc>
        <w:tc>
          <w:tcPr>
            <w:tcW w:w="0" w:type="auto"/>
          </w:tcPr>
          <w:p w14:paraId="54BB7522" w14:textId="766B417E" w:rsidR="00A56686" w:rsidRPr="0021303B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91" w:author="MAHMOUD Mohamed-Ali" w:date="2025-05-11T02:13:00Z"/>
                <w:b w:val="0"/>
                <w:bCs w:val="0"/>
              </w:rPr>
            </w:pPr>
            <w:ins w:id="592" w:author="MAHMOUD Mohamed-Ali" w:date="2025-05-12T02:28:00Z">
              <w:r>
                <w:rPr>
                  <w:b w:val="0"/>
                  <w:bCs w:val="0"/>
                </w:rPr>
                <w:t>N</w:t>
              </w:r>
            </w:ins>
            <w:ins w:id="593" w:author="MAHMOUD Mohamed-Ali" w:date="2025-05-11T02:13:00Z">
              <w:r>
                <w:rPr>
                  <w:b w:val="0"/>
                  <w:bCs w:val="0"/>
                </w:rPr>
                <w:t xml:space="preserve"> </w:t>
              </w:r>
              <w:proofErr w:type="spellStart"/>
              <w:r>
                <w:rPr>
                  <w:b w:val="0"/>
                  <w:bCs w:val="0"/>
                </w:rPr>
                <w:t>edgeId</w:t>
              </w:r>
              <w:proofErr w:type="spellEnd"/>
            </w:ins>
          </w:p>
        </w:tc>
      </w:tr>
      <w:tr w:rsidR="00A56686" w14:paraId="50F1D26C" w14:textId="77777777" w:rsidTr="000B6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94" w:author="MAHMOUD Mohamed-Ali" w:date="2025-05-11T0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A13C3" w14:textId="77777777" w:rsidR="00A56686" w:rsidRDefault="00A56686" w:rsidP="0021303B">
            <w:pPr>
              <w:rPr>
                <w:ins w:id="595" w:author="MAHMOUD Mohamed-Ali" w:date="2025-05-11T02:13:00Z"/>
                <w:b w:val="0"/>
                <w:bCs w:val="0"/>
              </w:rPr>
            </w:pPr>
            <w:ins w:id="596" w:author="MAHMOUD Mohamed-Ali" w:date="2025-05-11T02:13:00Z">
              <w:r>
                <w:rPr>
                  <w:b w:val="0"/>
                  <w:bCs w:val="0"/>
                </w:rPr>
                <w:t>Code/valeur</w:t>
              </w:r>
            </w:ins>
          </w:p>
        </w:tc>
        <w:tc>
          <w:tcPr>
            <w:tcW w:w="0" w:type="auto"/>
            <w:shd w:val="clear" w:color="auto" w:fill="F4B083" w:themeFill="accent2" w:themeFillTint="99"/>
          </w:tcPr>
          <w:p w14:paraId="1124E826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7" w:author="MAHMOUD Mohamed-Ali" w:date="2025-05-11T02:13:00Z"/>
                <w:b/>
                <w:bCs/>
              </w:rPr>
            </w:pPr>
            <w:ins w:id="598" w:author="MAHMOUD Mohamed-Ali" w:date="2025-05-11T02:13:00Z">
              <w:r>
                <w:rPr>
                  <w:b/>
                  <w:bCs/>
                </w:rPr>
                <w:t>20</w:t>
              </w:r>
            </w:ins>
          </w:p>
        </w:tc>
        <w:tc>
          <w:tcPr>
            <w:tcW w:w="0" w:type="auto"/>
          </w:tcPr>
          <w:p w14:paraId="4FEAB825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9" w:author="MAHMOUD Mohamed-Ali" w:date="2025-05-11T02:13:00Z"/>
                <w:b/>
                <w:bCs/>
              </w:rPr>
            </w:pPr>
            <w:ins w:id="600" w:author="MAHMOUD Mohamed-Ali" w:date="2025-05-11T02:13:00Z">
              <w:r w:rsidRPr="0021703A">
                <w:t>Valeur</w:t>
              </w:r>
              <w:r>
                <w:t xml:space="preserve"> </w:t>
              </w:r>
              <w:r w:rsidRPr="0021703A">
                <w:t>sur 2 octets</w:t>
              </w:r>
            </w:ins>
          </w:p>
        </w:tc>
        <w:tc>
          <w:tcPr>
            <w:tcW w:w="0" w:type="auto"/>
          </w:tcPr>
          <w:p w14:paraId="26F4A5F2" w14:textId="2B4252DC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1" w:author="MAHMOUD Mohamed-Ali" w:date="2025-05-12T02:27:00Z"/>
              </w:rPr>
            </w:pPr>
            <w:ins w:id="602" w:author="MAHMOUD Mohamed-Ali" w:date="2025-05-12T02:28:00Z">
              <w:r>
                <w:t>Valeur sur 1 octet</w:t>
              </w:r>
            </w:ins>
          </w:p>
        </w:tc>
        <w:tc>
          <w:tcPr>
            <w:tcW w:w="0" w:type="auto"/>
          </w:tcPr>
          <w:p w14:paraId="7AA74213" w14:textId="7C16CECB" w:rsidR="00A56686" w:rsidRPr="00F94CEB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3" w:author="MAHMOUD Mohamed-Ali" w:date="2025-05-11T02:13:00Z"/>
              </w:rPr>
            </w:pPr>
            <w:ins w:id="604" w:author="MAHMOUD Mohamed-Ali" w:date="2025-05-12T02:28:00Z">
              <w:r>
                <w:t xml:space="preserve">N </w:t>
              </w:r>
            </w:ins>
            <w:ins w:id="605" w:author="MAHMOUD Mohamed-Ali" w:date="2025-05-11T02:13:00Z">
              <w:r>
                <w:t>valeurs sur 2 octets</w:t>
              </w:r>
            </w:ins>
          </w:p>
        </w:tc>
      </w:tr>
    </w:tbl>
    <w:p w14:paraId="71340811" w14:textId="135578B7" w:rsidR="0005551E" w:rsidDel="0005551E" w:rsidRDefault="0005551E" w:rsidP="001233C7">
      <w:pPr>
        <w:rPr>
          <w:del w:id="606" w:author="MAHMOUD Mohamed-Ali" w:date="2025-05-11T02:13:00Z"/>
          <w:b/>
          <w:bCs/>
        </w:rPr>
      </w:pPr>
    </w:p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388"/>
        <w:gridCol w:w="1890"/>
        <w:gridCol w:w="1890"/>
        <w:gridCol w:w="1562"/>
      </w:tblGrid>
      <w:tr w:rsidR="00B91334" w:rsidDel="0005551E" w14:paraId="6EFAD693" w14:textId="2688DA14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07" w:author="MAHMOUD Mohamed-Ali" w:date="2025-05-11T0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DDB0CC" w14:textId="3D14E38C" w:rsidR="00B91334" w:rsidDel="0005551E" w:rsidRDefault="00B91334" w:rsidP="00DC4FEE">
            <w:pPr>
              <w:rPr>
                <w:del w:id="608" w:author="MAHMOUD Mohamed-Ali" w:date="2025-05-11T02:13:00Z"/>
                <w:b w:val="0"/>
                <w:bCs w:val="0"/>
              </w:rPr>
            </w:pPr>
            <w:del w:id="609" w:author="MAHMOUD Mohamed-Ali" w:date="2025-05-11T02:13:00Z">
              <w:r w:rsidDel="0005551E">
                <w:rPr>
                  <w:b w:val="0"/>
                  <w:bCs w:val="0"/>
                </w:rPr>
                <w:delText>Champ</w:delText>
              </w:r>
            </w:del>
          </w:p>
        </w:tc>
        <w:tc>
          <w:tcPr>
            <w:tcW w:w="0" w:type="auto"/>
            <w:shd w:val="clear" w:color="auto" w:fill="F4B083" w:themeFill="accent2" w:themeFillTint="99"/>
          </w:tcPr>
          <w:p w14:paraId="39D44313" w14:textId="22F2E817" w:rsidR="00B91334" w:rsidDel="0005551E" w:rsidRDefault="00B91334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10" w:author="MAHMOUD Mohamed-Ali" w:date="2025-05-11T02:13:00Z"/>
                <w:b w:val="0"/>
                <w:bCs w:val="0"/>
              </w:rPr>
            </w:pPr>
            <w:del w:id="611" w:author="MAHMOUD Mohamed-Ali" w:date="2025-05-11T02:13:00Z">
              <w:r w:rsidDel="0005551E">
                <w:rPr>
                  <w:b w:val="0"/>
                  <w:bCs w:val="0"/>
                </w:rPr>
                <w:delText xml:space="preserve">Code </w:delText>
              </w:r>
              <w:r w:rsidR="00BF734C" w:rsidDel="0005551E">
                <w:rPr>
                  <w:b w:val="0"/>
                  <w:bCs w:val="0"/>
                </w:rPr>
                <w:delText xml:space="preserve"> Tunnel</w:delText>
              </w:r>
            </w:del>
          </w:p>
        </w:tc>
        <w:tc>
          <w:tcPr>
            <w:tcW w:w="0" w:type="auto"/>
          </w:tcPr>
          <w:p w14:paraId="1F1DF5E3" w14:textId="341DCF54" w:rsidR="00B91334" w:rsidDel="0005551E" w:rsidRDefault="00B91334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12" w:author="MAHMOUD Mohamed-Ali" w:date="2025-05-11T02:13:00Z"/>
                <w:b w:val="0"/>
                <w:bCs w:val="0"/>
              </w:rPr>
            </w:pPr>
            <w:del w:id="613" w:author="MAHMOUD Mohamed-Ali" w:date="2025-05-11T02:13:00Z">
              <w:r w:rsidDel="0005551E">
                <w:rPr>
                  <w:b w:val="0"/>
                  <w:bCs w:val="0"/>
                </w:rPr>
                <w:delText>Id</w:delText>
              </w:r>
            </w:del>
          </w:p>
        </w:tc>
        <w:tc>
          <w:tcPr>
            <w:tcW w:w="0" w:type="auto"/>
          </w:tcPr>
          <w:p w14:paraId="5B6ED1F7" w14:textId="14C3134F" w:rsidR="00B91334" w:rsidDel="0005551E" w:rsidRDefault="00B91334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14" w:author="MAHMOUD Mohamed-Ali" w:date="2025-05-11T02:13:00Z"/>
                <w:b w:val="0"/>
                <w:bCs w:val="0"/>
              </w:rPr>
            </w:pPr>
            <w:del w:id="615" w:author="MAHMOUD Mohamed-Ali" w:date="2025-05-11T02:13:00Z">
              <w:r w:rsidDel="0005551E">
                <w:rPr>
                  <w:b w:val="0"/>
                  <w:bCs w:val="0"/>
                </w:rPr>
                <w:delText>startNodeId</w:delText>
              </w:r>
            </w:del>
          </w:p>
        </w:tc>
        <w:tc>
          <w:tcPr>
            <w:tcW w:w="0" w:type="auto"/>
          </w:tcPr>
          <w:p w14:paraId="4579DC07" w14:textId="15DBA655" w:rsidR="00B91334" w:rsidDel="0005551E" w:rsidRDefault="00B91334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16" w:author="MAHMOUD Mohamed-Ali" w:date="2025-05-11T02:13:00Z"/>
                <w:b w:val="0"/>
                <w:bCs w:val="0"/>
              </w:rPr>
            </w:pPr>
            <w:del w:id="617" w:author="MAHMOUD Mohamed-Ali" w:date="2025-05-11T02:13:00Z">
              <w:r w:rsidDel="0005551E">
                <w:rPr>
                  <w:b w:val="0"/>
                  <w:bCs w:val="0"/>
                </w:rPr>
                <w:delText>endNodeId</w:delText>
              </w:r>
            </w:del>
          </w:p>
        </w:tc>
      </w:tr>
      <w:tr w:rsidR="00B91334" w:rsidDel="0005551E" w14:paraId="2BF6EB34" w14:textId="22E6B0D9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18" w:author="MAHMOUD Mohamed-Ali" w:date="2025-05-11T0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6C408" w14:textId="3A653CDE" w:rsidR="00B91334" w:rsidDel="0005551E" w:rsidRDefault="00B91334" w:rsidP="00DC4FEE">
            <w:pPr>
              <w:rPr>
                <w:del w:id="619" w:author="MAHMOUD Mohamed-Ali" w:date="2025-05-11T02:13:00Z"/>
                <w:b w:val="0"/>
                <w:bCs w:val="0"/>
              </w:rPr>
            </w:pPr>
            <w:del w:id="620" w:author="MAHMOUD Mohamed-Ali" w:date="2025-05-11T02:13:00Z">
              <w:r w:rsidDel="0005551E">
                <w:rPr>
                  <w:b w:val="0"/>
                  <w:bCs w:val="0"/>
                </w:rPr>
                <w:delText>Code/valeur</w:delText>
              </w:r>
            </w:del>
          </w:p>
        </w:tc>
        <w:tc>
          <w:tcPr>
            <w:tcW w:w="0" w:type="auto"/>
            <w:shd w:val="clear" w:color="auto" w:fill="F4B083" w:themeFill="accent2" w:themeFillTint="99"/>
          </w:tcPr>
          <w:p w14:paraId="269B3FD9" w14:textId="2FE87A64" w:rsidR="00B91334" w:rsidDel="0005551E" w:rsidRDefault="00B91334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21" w:author="MAHMOUD Mohamed-Ali" w:date="2025-05-11T02:13:00Z"/>
                <w:b/>
                <w:bCs/>
              </w:rPr>
            </w:pPr>
            <w:del w:id="622" w:author="MAHMOUD Mohamed-Ali" w:date="2025-05-11T02:13:00Z">
              <w:r w:rsidDel="0005551E">
                <w:rPr>
                  <w:b/>
                  <w:bCs/>
                </w:rPr>
                <w:delText>20</w:delText>
              </w:r>
            </w:del>
          </w:p>
        </w:tc>
        <w:tc>
          <w:tcPr>
            <w:tcW w:w="0" w:type="auto"/>
          </w:tcPr>
          <w:p w14:paraId="2CED329D" w14:textId="3BF4A7C2" w:rsidR="00B91334" w:rsidDel="0005551E" w:rsidRDefault="00B91334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23" w:author="MAHMOUD Mohamed-Ali" w:date="2025-05-11T02:13:00Z"/>
                <w:b/>
                <w:bCs/>
              </w:rPr>
            </w:pPr>
            <w:del w:id="624" w:author="MAHMOUD Mohamed-Ali" w:date="2025-05-11T02:13:00Z">
              <w:r w:rsidRPr="0021703A" w:rsidDel="0005551E">
                <w:delText>Valeur</w:delText>
              </w:r>
              <w:r w:rsidDel="0005551E">
                <w:delText xml:space="preserve"> </w:delText>
              </w:r>
              <w:r w:rsidRPr="0021703A" w:rsidDel="0005551E">
                <w:delText>sur 2 octets</w:delText>
              </w:r>
            </w:del>
          </w:p>
        </w:tc>
        <w:tc>
          <w:tcPr>
            <w:tcW w:w="0" w:type="auto"/>
          </w:tcPr>
          <w:p w14:paraId="22BB6F27" w14:textId="50A2D0D4" w:rsidR="00B91334" w:rsidDel="0005551E" w:rsidRDefault="00B91334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25" w:author="MAHMOUD Mohamed-Ali" w:date="2025-05-11T02:13:00Z"/>
                <w:b/>
                <w:bCs/>
              </w:rPr>
            </w:pPr>
            <w:del w:id="626" w:author="MAHMOUD Mohamed-Ali" w:date="2025-05-11T02:13:00Z">
              <w:r w:rsidDel="0005551E">
                <w:delText>Valeur sur 2 octets</w:delText>
              </w:r>
            </w:del>
          </w:p>
        </w:tc>
        <w:tc>
          <w:tcPr>
            <w:tcW w:w="0" w:type="auto"/>
          </w:tcPr>
          <w:p w14:paraId="0BA3F4E7" w14:textId="4EC62783" w:rsidR="00B91334" w:rsidDel="0005551E" w:rsidRDefault="00B91334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27" w:author="MAHMOUD Mohamed-Ali" w:date="2025-05-11T02:13:00Z"/>
              </w:rPr>
            </w:pPr>
            <w:del w:id="628" w:author="MAHMOUD Mohamed-Ali" w:date="2025-05-11T02:13:00Z">
              <w:r w:rsidDel="0005551E">
                <w:delText>Valeur 2 octets</w:delText>
              </w:r>
            </w:del>
          </w:p>
        </w:tc>
      </w:tr>
    </w:tbl>
    <w:p w14:paraId="2B3B594D" w14:textId="071B29A9" w:rsidR="00B91334" w:rsidDel="0005551E" w:rsidRDefault="00B91334" w:rsidP="001233C7">
      <w:pPr>
        <w:rPr>
          <w:del w:id="629" w:author="MAHMOUD Mohamed-Ali" w:date="2025-05-11T02:13:00Z"/>
          <w:b/>
          <w:bCs/>
        </w:rPr>
      </w:pPr>
    </w:p>
    <w:p w14:paraId="2480315F" w14:textId="3819EE0B" w:rsidR="0091405A" w:rsidDel="0005551E" w:rsidRDefault="0091405A" w:rsidP="001233C7">
      <w:pPr>
        <w:rPr>
          <w:del w:id="630" w:author="MAHMOUD Mohamed-Ali" w:date="2025-05-11T02:13:00Z"/>
          <w:b/>
          <w:bCs/>
        </w:rPr>
      </w:pPr>
    </w:p>
    <w:p w14:paraId="7622054A" w14:textId="55CDF7EF" w:rsidR="0091405A" w:rsidDel="0005551E" w:rsidRDefault="0091405A" w:rsidP="001233C7">
      <w:pPr>
        <w:rPr>
          <w:del w:id="631" w:author="MAHMOUD Mohamed-Ali" w:date="2025-05-11T02:13:00Z"/>
          <w:b/>
          <w:bCs/>
        </w:rPr>
      </w:pPr>
    </w:p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1388"/>
        <w:gridCol w:w="1890"/>
        <w:gridCol w:w="1890"/>
        <w:gridCol w:w="1562"/>
      </w:tblGrid>
      <w:tr w:rsidR="00B91334" w:rsidDel="0005551E" w14:paraId="34C5FA1B" w14:textId="1BD20A61" w:rsidTr="00DC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32" w:author="MAHMOUD Mohamed-Ali" w:date="2025-05-11T0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AA06F4" w14:textId="6B6724D5" w:rsidR="00B91334" w:rsidDel="0005551E" w:rsidRDefault="00B91334" w:rsidP="00DC4FEE">
            <w:pPr>
              <w:rPr>
                <w:del w:id="633" w:author="MAHMOUD Mohamed-Ali" w:date="2025-05-11T02:13:00Z"/>
                <w:b w:val="0"/>
                <w:bCs w:val="0"/>
              </w:rPr>
            </w:pPr>
            <w:del w:id="634" w:author="MAHMOUD Mohamed-Ali" w:date="2025-05-11T02:13:00Z">
              <w:r w:rsidDel="0005551E">
                <w:rPr>
                  <w:b w:val="0"/>
                  <w:bCs w:val="0"/>
                </w:rPr>
                <w:delText>Champ</w:delText>
              </w:r>
            </w:del>
          </w:p>
        </w:tc>
        <w:tc>
          <w:tcPr>
            <w:tcW w:w="0" w:type="auto"/>
            <w:shd w:val="clear" w:color="auto" w:fill="F4B083" w:themeFill="accent2" w:themeFillTint="99"/>
          </w:tcPr>
          <w:p w14:paraId="27D9890C" w14:textId="66350593" w:rsidR="00B91334" w:rsidDel="0005551E" w:rsidRDefault="00B91334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35" w:author="MAHMOUD Mohamed-Ali" w:date="2025-05-11T02:13:00Z"/>
                <w:b w:val="0"/>
                <w:bCs w:val="0"/>
              </w:rPr>
            </w:pPr>
            <w:del w:id="636" w:author="MAHMOUD Mohamed-Ali" w:date="2025-05-11T02:13:00Z">
              <w:r w:rsidDel="0005551E">
                <w:rPr>
                  <w:b w:val="0"/>
                  <w:bCs w:val="0"/>
                </w:rPr>
                <w:delText xml:space="preserve">Code </w:delText>
              </w:r>
              <w:r w:rsidR="00BF734C" w:rsidDel="0005551E">
                <w:rPr>
                  <w:b w:val="0"/>
                  <w:bCs w:val="0"/>
                </w:rPr>
                <w:delText xml:space="preserve"> Tunnel</w:delText>
              </w:r>
            </w:del>
          </w:p>
        </w:tc>
        <w:tc>
          <w:tcPr>
            <w:tcW w:w="0" w:type="auto"/>
          </w:tcPr>
          <w:p w14:paraId="5F6B52FF" w14:textId="47B29592" w:rsidR="00B91334" w:rsidDel="0005551E" w:rsidRDefault="00B91334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37" w:author="MAHMOUD Mohamed-Ali" w:date="2025-05-11T02:13:00Z"/>
                <w:b w:val="0"/>
                <w:bCs w:val="0"/>
              </w:rPr>
            </w:pPr>
            <w:del w:id="638" w:author="MAHMOUD Mohamed-Ali" w:date="2025-05-11T02:13:00Z">
              <w:r w:rsidDel="0005551E">
                <w:rPr>
                  <w:b w:val="0"/>
                  <w:bCs w:val="0"/>
                </w:rPr>
                <w:delText>Id</w:delText>
              </w:r>
            </w:del>
          </w:p>
        </w:tc>
        <w:tc>
          <w:tcPr>
            <w:tcW w:w="0" w:type="auto"/>
          </w:tcPr>
          <w:p w14:paraId="335BDEF9" w14:textId="6A4FF30D" w:rsidR="00B91334" w:rsidDel="0005551E" w:rsidRDefault="00B91334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39" w:author="MAHMOUD Mohamed-Ali" w:date="2025-05-11T02:13:00Z"/>
                <w:b w:val="0"/>
                <w:bCs w:val="0"/>
              </w:rPr>
            </w:pPr>
            <w:del w:id="640" w:author="MAHMOUD Mohamed-Ali" w:date="2025-05-11T02:13:00Z">
              <w:r w:rsidDel="0005551E">
                <w:rPr>
                  <w:b w:val="0"/>
                  <w:bCs w:val="0"/>
                </w:rPr>
                <w:delText>startNodeId</w:delText>
              </w:r>
            </w:del>
          </w:p>
        </w:tc>
        <w:tc>
          <w:tcPr>
            <w:tcW w:w="0" w:type="auto"/>
          </w:tcPr>
          <w:p w14:paraId="6685C43B" w14:textId="6EA3C539" w:rsidR="00B91334" w:rsidDel="0005551E" w:rsidRDefault="00B91334" w:rsidP="00DC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1" w:author="MAHMOUD Mohamed-Ali" w:date="2025-05-11T02:13:00Z"/>
                <w:b w:val="0"/>
                <w:bCs w:val="0"/>
              </w:rPr>
            </w:pPr>
            <w:del w:id="642" w:author="MAHMOUD Mohamed-Ali" w:date="2025-05-11T02:13:00Z">
              <w:r w:rsidDel="0005551E">
                <w:rPr>
                  <w:b w:val="0"/>
                  <w:bCs w:val="0"/>
                </w:rPr>
                <w:delText>endNodeId</w:delText>
              </w:r>
            </w:del>
          </w:p>
        </w:tc>
      </w:tr>
      <w:tr w:rsidR="00B91334" w:rsidDel="0005551E" w14:paraId="2B55F706" w14:textId="1D58C41A" w:rsidTr="00DC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43" w:author="MAHMOUD Mohamed-Ali" w:date="2025-05-11T0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189C27" w14:textId="5FE49145" w:rsidR="00B91334" w:rsidDel="0005551E" w:rsidRDefault="00B91334" w:rsidP="00DC4FEE">
            <w:pPr>
              <w:rPr>
                <w:del w:id="644" w:author="MAHMOUD Mohamed-Ali" w:date="2025-05-11T02:13:00Z"/>
                <w:b w:val="0"/>
                <w:bCs w:val="0"/>
              </w:rPr>
            </w:pPr>
            <w:del w:id="645" w:author="MAHMOUD Mohamed-Ali" w:date="2025-05-11T02:13:00Z">
              <w:r w:rsidDel="0005551E">
                <w:rPr>
                  <w:b w:val="0"/>
                  <w:bCs w:val="0"/>
                </w:rPr>
                <w:delText>Code/valeur</w:delText>
              </w:r>
            </w:del>
          </w:p>
        </w:tc>
        <w:tc>
          <w:tcPr>
            <w:tcW w:w="0" w:type="auto"/>
            <w:shd w:val="clear" w:color="auto" w:fill="F4B083" w:themeFill="accent2" w:themeFillTint="99"/>
          </w:tcPr>
          <w:p w14:paraId="0D2B3C71" w14:textId="1DFF4AC8" w:rsidR="00B91334" w:rsidDel="0005551E" w:rsidRDefault="00B91334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46" w:author="MAHMOUD Mohamed-Ali" w:date="2025-05-11T02:13:00Z"/>
                <w:b/>
                <w:bCs/>
              </w:rPr>
            </w:pPr>
            <w:del w:id="647" w:author="MAHMOUD Mohamed-Ali" w:date="2025-05-11T02:13:00Z">
              <w:r w:rsidDel="0005551E">
                <w:rPr>
                  <w:b/>
                  <w:bCs/>
                </w:rPr>
                <w:delText>20</w:delText>
              </w:r>
            </w:del>
          </w:p>
        </w:tc>
        <w:tc>
          <w:tcPr>
            <w:tcW w:w="0" w:type="auto"/>
          </w:tcPr>
          <w:p w14:paraId="4EBA7E56" w14:textId="25E18A31" w:rsidR="00B91334" w:rsidDel="0005551E" w:rsidRDefault="00B91334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48" w:author="MAHMOUD Mohamed-Ali" w:date="2025-05-11T02:13:00Z"/>
                <w:b/>
                <w:bCs/>
              </w:rPr>
            </w:pPr>
            <w:del w:id="649" w:author="MAHMOUD Mohamed-Ali" w:date="2025-05-11T02:13:00Z">
              <w:r w:rsidRPr="0021703A" w:rsidDel="0005551E">
                <w:delText>Valeur</w:delText>
              </w:r>
              <w:r w:rsidDel="0005551E">
                <w:delText xml:space="preserve"> </w:delText>
              </w:r>
              <w:r w:rsidRPr="0021703A" w:rsidDel="0005551E">
                <w:delText>sur 2 octets</w:delText>
              </w:r>
            </w:del>
          </w:p>
        </w:tc>
        <w:tc>
          <w:tcPr>
            <w:tcW w:w="0" w:type="auto"/>
          </w:tcPr>
          <w:p w14:paraId="638D876D" w14:textId="26935971" w:rsidR="00B91334" w:rsidDel="0005551E" w:rsidRDefault="00B91334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50" w:author="MAHMOUD Mohamed-Ali" w:date="2025-05-11T02:13:00Z"/>
                <w:b/>
                <w:bCs/>
              </w:rPr>
            </w:pPr>
            <w:del w:id="651" w:author="MAHMOUD Mohamed-Ali" w:date="2025-05-11T02:13:00Z">
              <w:r w:rsidDel="0005551E">
                <w:delText>Valeur sur 2 octets</w:delText>
              </w:r>
            </w:del>
          </w:p>
        </w:tc>
        <w:tc>
          <w:tcPr>
            <w:tcW w:w="0" w:type="auto"/>
          </w:tcPr>
          <w:p w14:paraId="479146CD" w14:textId="59C6091F" w:rsidR="00B91334" w:rsidDel="0005551E" w:rsidRDefault="00B91334" w:rsidP="00DC4F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52" w:author="MAHMOUD Mohamed-Ali" w:date="2025-05-11T02:13:00Z"/>
              </w:rPr>
            </w:pPr>
            <w:del w:id="653" w:author="MAHMOUD Mohamed-Ali" w:date="2025-05-11T02:13:00Z">
              <w:r w:rsidDel="0005551E">
                <w:delText>Valeur 2 octets</w:delText>
              </w:r>
            </w:del>
          </w:p>
        </w:tc>
      </w:tr>
    </w:tbl>
    <w:p w14:paraId="1FC10465" w14:textId="41B8955E" w:rsidR="0091405A" w:rsidDel="00A56686" w:rsidRDefault="0091405A" w:rsidP="001233C7">
      <w:pPr>
        <w:tabs>
          <w:tab w:val="left" w:pos="1410"/>
        </w:tabs>
        <w:rPr>
          <w:del w:id="654" w:author="MAHMOUD Mohamed-Ali" w:date="2025-05-11T02:13:00Z"/>
          <w:b/>
          <w:bCs/>
        </w:rPr>
      </w:pPr>
    </w:p>
    <w:p w14:paraId="5E8F7B10" w14:textId="77777777" w:rsidR="00A56686" w:rsidRDefault="00A56686" w:rsidP="001233C7">
      <w:pPr>
        <w:rPr>
          <w:ins w:id="655" w:author="MAHMOUD Mohamed-Ali" w:date="2025-05-14T15:45:00Z"/>
          <w:b/>
          <w:bCs/>
        </w:rPr>
      </w:pPr>
    </w:p>
    <w:p w14:paraId="4E8E4074" w14:textId="77777777" w:rsidR="00A56686" w:rsidRDefault="00A56686" w:rsidP="001233C7">
      <w:pPr>
        <w:rPr>
          <w:ins w:id="656" w:author="MAHMOUD Mohamed-Ali" w:date="2025-05-14T15:45:00Z"/>
          <w:b/>
          <w:bCs/>
        </w:rPr>
      </w:pPr>
    </w:p>
    <w:p w14:paraId="6BFA0B35" w14:textId="77777777" w:rsidR="00A56686" w:rsidRDefault="00A56686" w:rsidP="001233C7">
      <w:pPr>
        <w:rPr>
          <w:ins w:id="657" w:author="MAHMOUD Mohamed-Ali" w:date="2025-05-14T15:45:00Z"/>
          <w:b/>
          <w:bCs/>
        </w:rPr>
      </w:pPr>
    </w:p>
    <w:p w14:paraId="5151502C" w14:textId="2CC4B91B" w:rsidR="0091405A" w:rsidDel="0005551E" w:rsidRDefault="0091405A" w:rsidP="001233C7">
      <w:pPr>
        <w:rPr>
          <w:del w:id="658" w:author="MAHMOUD Mohamed-Ali" w:date="2025-05-11T02:13:00Z"/>
          <w:b/>
          <w:bCs/>
        </w:rPr>
      </w:pPr>
    </w:p>
    <w:p w14:paraId="7FE093BA" w14:textId="68772CBB" w:rsidR="003C28A5" w:rsidDel="0005551E" w:rsidRDefault="003C28A5" w:rsidP="001233C7">
      <w:pPr>
        <w:tabs>
          <w:tab w:val="left" w:pos="1410"/>
        </w:tabs>
        <w:rPr>
          <w:del w:id="659" w:author="MAHMOUD Mohamed-Ali" w:date="2025-05-11T02:13:00Z"/>
        </w:rPr>
      </w:pPr>
    </w:p>
    <w:p w14:paraId="6BAFE366" w14:textId="24DB06B6" w:rsidR="003C28A5" w:rsidDel="0005551E" w:rsidRDefault="003C28A5" w:rsidP="001233C7">
      <w:pPr>
        <w:tabs>
          <w:tab w:val="left" w:pos="1410"/>
        </w:tabs>
        <w:rPr>
          <w:del w:id="660" w:author="MAHMOUD Mohamed-Ali" w:date="2025-05-11T02:13:00Z"/>
        </w:rPr>
      </w:pPr>
    </w:p>
    <w:p w14:paraId="79BBA0DB" w14:textId="77777777" w:rsidR="00535C52" w:rsidRDefault="00535C52" w:rsidP="001233C7">
      <w:pPr>
        <w:tabs>
          <w:tab w:val="left" w:pos="1410"/>
        </w:tabs>
        <w:rPr>
          <w:ins w:id="661" w:author="MAHMOUD Mohamed-Ali" w:date="2025-05-11T01:20:00Z"/>
        </w:rPr>
      </w:pPr>
    </w:p>
    <w:tbl>
      <w:tblPr>
        <w:tblStyle w:val="TableauGrille6Couleu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710"/>
        <w:gridCol w:w="1710"/>
      </w:tblGrid>
      <w:tr w:rsidR="00535C52" w:rsidRPr="00022117" w14:paraId="7AB8ED42" w14:textId="77777777" w:rsidTr="00213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62" w:author="MAHMOUD Mohamed-Ali" w:date="2025-05-11T01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BF8F00" w:themeFill="accent4" w:themeFillShade="BF"/>
            <w:vAlign w:val="center"/>
          </w:tcPr>
          <w:p w14:paraId="74CD0E93" w14:textId="7349076D" w:rsidR="00535C52" w:rsidRDefault="00535C52" w:rsidP="0021303B">
            <w:pPr>
              <w:rPr>
                <w:ins w:id="663" w:author="MAHMOUD Mohamed-Ali" w:date="2025-05-11T01:20:00Z"/>
                <w:b w:val="0"/>
                <w:bCs w:val="0"/>
              </w:rPr>
            </w:pPr>
            <w:ins w:id="664" w:author="MAHMOUD Mohamed-Ali" w:date="2025-05-11T01:20:00Z">
              <w:r>
                <w:rPr>
                  <w:b w:val="0"/>
                  <w:bCs w:val="0"/>
                </w:rPr>
                <w:t>P</w:t>
              </w:r>
            </w:ins>
            <w:ins w:id="665" w:author="MAHMOUD Mohamed-Ali" w:date="2025-05-11T02:18:00Z">
              <w:r w:rsidR="00162119">
                <w:rPr>
                  <w:b w:val="0"/>
                  <w:bCs w:val="0"/>
                </w:rPr>
                <w:t>A</w:t>
              </w:r>
            </w:ins>
            <w:ins w:id="666" w:author="MAHMOUD Mohamed-Ali" w:date="2025-05-11T01:20:00Z">
              <w:r>
                <w:rPr>
                  <w:b w:val="0"/>
                  <w:bCs w:val="0"/>
                </w:rPr>
                <w:t xml:space="preserve"> 1</w:t>
              </w:r>
            </w:ins>
          </w:p>
        </w:tc>
        <w:tc>
          <w:tcPr>
            <w:tcW w:w="1710" w:type="dxa"/>
            <w:shd w:val="clear" w:color="auto" w:fill="BF8F00" w:themeFill="accent4" w:themeFillShade="BF"/>
          </w:tcPr>
          <w:p w14:paraId="79B5046D" w14:textId="7B26E3E3" w:rsidR="00535C52" w:rsidRPr="00022117" w:rsidRDefault="00535C52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67" w:author="MAHMOUD Mohamed-Ali" w:date="2025-05-11T01:20:00Z"/>
                <w:b w:val="0"/>
                <w:bCs w:val="0"/>
              </w:rPr>
            </w:pPr>
            <w:ins w:id="668" w:author="MAHMOUD Mohamed-Ali" w:date="2025-05-11T01:20:00Z">
              <w:r>
                <w:rPr>
                  <w:b w:val="0"/>
                  <w:bCs w:val="0"/>
                </w:rPr>
                <w:t>P</w:t>
              </w:r>
            </w:ins>
            <w:ins w:id="669" w:author="MAHMOUD Mohamed-Ali" w:date="2025-05-11T02:18:00Z">
              <w:r w:rsidR="00162119">
                <w:rPr>
                  <w:b w:val="0"/>
                  <w:bCs w:val="0"/>
                </w:rPr>
                <w:t xml:space="preserve">A </w:t>
              </w:r>
            </w:ins>
            <w:ins w:id="670" w:author="MAHMOUD Mohamed-Ali" w:date="2025-05-11T01:20:00Z">
              <w:r>
                <w:rPr>
                  <w:b w:val="0"/>
                  <w:bCs w:val="0"/>
                </w:rPr>
                <w:t>2</w:t>
              </w:r>
            </w:ins>
          </w:p>
        </w:tc>
        <w:tc>
          <w:tcPr>
            <w:tcW w:w="1710" w:type="dxa"/>
            <w:shd w:val="clear" w:color="auto" w:fill="BF8F00" w:themeFill="accent4" w:themeFillShade="BF"/>
          </w:tcPr>
          <w:p w14:paraId="3077C083" w14:textId="4C40661F" w:rsidR="00535C52" w:rsidRPr="00022117" w:rsidRDefault="00535C52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71" w:author="MAHMOUD Mohamed-Ali" w:date="2025-05-11T01:20:00Z"/>
                <w:b w:val="0"/>
                <w:bCs w:val="0"/>
              </w:rPr>
            </w:pPr>
            <w:ins w:id="672" w:author="MAHMOUD Mohamed-Ali" w:date="2025-05-11T01:20:00Z">
              <w:r>
                <w:rPr>
                  <w:b w:val="0"/>
                  <w:bCs w:val="0"/>
                </w:rPr>
                <w:t>P</w:t>
              </w:r>
            </w:ins>
            <w:ins w:id="673" w:author="MAHMOUD Mohamed-Ali" w:date="2025-05-11T02:19:00Z">
              <w:r w:rsidR="00162119">
                <w:rPr>
                  <w:b w:val="0"/>
                  <w:bCs w:val="0"/>
                </w:rPr>
                <w:t>A</w:t>
              </w:r>
            </w:ins>
            <w:ins w:id="674" w:author="MAHMOUD Mohamed-Ali" w:date="2025-05-11T01:20:00Z">
              <w:r>
                <w:rPr>
                  <w:b w:val="0"/>
                  <w:bCs w:val="0"/>
                </w:rPr>
                <w:t xml:space="preserve"> </w:t>
              </w:r>
            </w:ins>
            <w:ins w:id="675" w:author="MAHMOUD Mohamed-Ali" w:date="2025-05-11T01:21:00Z">
              <w:r>
                <w:rPr>
                  <w:b w:val="0"/>
                  <w:bCs w:val="0"/>
                </w:rPr>
                <w:t>N</w:t>
              </w:r>
            </w:ins>
          </w:p>
        </w:tc>
      </w:tr>
    </w:tbl>
    <w:p w14:paraId="2372E581" w14:textId="77777777" w:rsidR="00535C52" w:rsidRPr="00BF734C" w:rsidRDefault="00535C52" w:rsidP="00535C52">
      <w:pPr>
        <w:rPr>
          <w:ins w:id="676" w:author="MAHMOUD Mohamed-Ali" w:date="2025-05-11T01:20:00Z"/>
        </w:rPr>
      </w:pPr>
    </w:p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966"/>
        <w:gridCol w:w="1890"/>
        <w:gridCol w:w="1804"/>
        <w:gridCol w:w="1754"/>
      </w:tblGrid>
      <w:tr w:rsidR="00A56686" w14:paraId="1B7233D7" w14:textId="77777777" w:rsidTr="00453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77" w:author="MAHMOUD Mohamed-Ali" w:date="2025-05-11T01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B4854" w14:textId="77777777" w:rsidR="00A56686" w:rsidRDefault="00A56686" w:rsidP="0021303B">
            <w:pPr>
              <w:rPr>
                <w:ins w:id="678" w:author="MAHMOUD Mohamed-Ali" w:date="2025-05-11T01:20:00Z"/>
                <w:b w:val="0"/>
                <w:bCs w:val="0"/>
              </w:rPr>
            </w:pPr>
            <w:ins w:id="679" w:author="MAHMOUD Mohamed-Ali" w:date="2025-05-11T01:20:00Z">
              <w:r>
                <w:rPr>
                  <w:b w:val="0"/>
                  <w:bCs w:val="0"/>
                </w:rPr>
                <w:t>Champ</w:t>
              </w:r>
            </w:ins>
          </w:p>
        </w:tc>
        <w:tc>
          <w:tcPr>
            <w:tcW w:w="0" w:type="auto"/>
            <w:shd w:val="clear" w:color="auto" w:fill="F4B083" w:themeFill="accent2" w:themeFillTint="99"/>
          </w:tcPr>
          <w:p w14:paraId="3C72766A" w14:textId="3BC55549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80" w:author="MAHMOUD Mohamed-Ali" w:date="2025-05-11T01:20:00Z"/>
                <w:b w:val="0"/>
                <w:bCs w:val="0"/>
              </w:rPr>
            </w:pPr>
            <w:ins w:id="681" w:author="MAHMOUD Mohamed-Ali" w:date="2025-05-11T01:20:00Z">
              <w:r>
                <w:rPr>
                  <w:b w:val="0"/>
                  <w:bCs w:val="0"/>
                </w:rPr>
                <w:t xml:space="preserve">Code </w:t>
              </w:r>
            </w:ins>
            <w:ins w:id="682" w:author="MAHMOUD Mohamed-Ali" w:date="2025-05-11T02:19:00Z">
              <w:r>
                <w:rPr>
                  <w:b w:val="0"/>
                  <w:bCs w:val="0"/>
                </w:rPr>
                <w:t>PA</w:t>
              </w:r>
            </w:ins>
          </w:p>
        </w:tc>
        <w:tc>
          <w:tcPr>
            <w:tcW w:w="0" w:type="auto"/>
          </w:tcPr>
          <w:p w14:paraId="0E358752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83" w:author="MAHMOUD Mohamed-Ali" w:date="2025-05-11T01:20:00Z"/>
                <w:b w:val="0"/>
                <w:bCs w:val="0"/>
              </w:rPr>
            </w:pPr>
            <w:ins w:id="684" w:author="MAHMOUD Mohamed-Ali" w:date="2025-05-11T01:20:00Z">
              <w:r>
                <w:rPr>
                  <w:b w:val="0"/>
                  <w:bCs w:val="0"/>
                </w:rPr>
                <w:t>Id</w:t>
              </w:r>
            </w:ins>
          </w:p>
        </w:tc>
        <w:tc>
          <w:tcPr>
            <w:tcW w:w="0" w:type="auto"/>
          </w:tcPr>
          <w:p w14:paraId="738DE2E7" w14:textId="4F2D6AC8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85" w:author="MAHMOUD Mohamed-Ali" w:date="2025-05-12T03:06:00Z"/>
                <w:b w:val="0"/>
                <w:bCs w:val="0"/>
              </w:rPr>
            </w:pPr>
            <w:proofErr w:type="spellStart"/>
            <w:proofErr w:type="gramStart"/>
            <w:ins w:id="686" w:author="MAHMOUD Mohamed-Ali" w:date="2025-05-12T03:06:00Z">
              <w:r>
                <w:rPr>
                  <w:b w:val="0"/>
                  <w:bCs w:val="0"/>
                </w:rPr>
                <w:t>edgesNumber</w:t>
              </w:r>
              <w:proofErr w:type="spellEnd"/>
              <w:proofErr w:type="gramEnd"/>
              <w:r>
                <w:rPr>
                  <w:b w:val="0"/>
                  <w:bCs w:val="0"/>
                </w:rPr>
                <w:t xml:space="preserve"> (N)</w:t>
              </w:r>
            </w:ins>
          </w:p>
        </w:tc>
        <w:tc>
          <w:tcPr>
            <w:tcW w:w="0" w:type="auto"/>
          </w:tcPr>
          <w:p w14:paraId="4E753568" w14:textId="50FF1793" w:rsidR="00A56686" w:rsidRPr="004C7301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87" w:author="MAHMOUD Mohamed-Ali" w:date="2025-05-11T02:15:00Z"/>
                <w:b w:val="0"/>
                <w:bCs w:val="0"/>
                <w:rPrChange w:id="688" w:author="MAHMOUD Mohamed-Ali" w:date="2025-05-11T02:15:00Z">
                  <w:rPr>
                    <w:ins w:id="689" w:author="MAHMOUD Mohamed-Ali" w:date="2025-05-11T02:15:00Z"/>
                  </w:rPr>
                </w:rPrChange>
              </w:rPr>
            </w:pPr>
            <w:ins w:id="690" w:author="MAHMOUD Mohamed-Ali" w:date="2025-05-12T03:09:00Z">
              <w:r>
                <w:rPr>
                  <w:b w:val="0"/>
                  <w:bCs w:val="0"/>
                </w:rPr>
                <w:t xml:space="preserve">N </w:t>
              </w:r>
            </w:ins>
            <w:proofErr w:type="spellStart"/>
            <w:ins w:id="691" w:author="MAHMOUD Mohamed-Ali" w:date="2025-05-11T02:15:00Z">
              <w:r>
                <w:rPr>
                  <w:b w:val="0"/>
                  <w:bCs w:val="0"/>
                </w:rPr>
                <w:t>edgeId</w:t>
              </w:r>
              <w:proofErr w:type="spellEnd"/>
            </w:ins>
          </w:p>
        </w:tc>
      </w:tr>
      <w:tr w:rsidR="00A56686" w14:paraId="136DA962" w14:textId="77777777" w:rsidTr="00453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92" w:author="MAHMOUD Mohamed-Ali" w:date="2025-05-11T01:2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3B70A3" w14:textId="77777777" w:rsidR="00A56686" w:rsidRDefault="00A56686" w:rsidP="0021303B">
            <w:pPr>
              <w:rPr>
                <w:ins w:id="693" w:author="MAHMOUD Mohamed-Ali" w:date="2025-05-11T01:20:00Z"/>
                <w:b w:val="0"/>
                <w:bCs w:val="0"/>
              </w:rPr>
            </w:pPr>
            <w:ins w:id="694" w:author="MAHMOUD Mohamed-Ali" w:date="2025-05-11T01:20:00Z">
              <w:r>
                <w:rPr>
                  <w:b w:val="0"/>
                  <w:bCs w:val="0"/>
                </w:rPr>
                <w:t>Code/valeur</w:t>
              </w:r>
            </w:ins>
          </w:p>
        </w:tc>
        <w:tc>
          <w:tcPr>
            <w:tcW w:w="0" w:type="auto"/>
            <w:shd w:val="clear" w:color="auto" w:fill="F4B083" w:themeFill="accent2" w:themeFillTint="99"/>
          </w:tcPr>
          <w:p w14:paraId="0E5CD32B" w14:textId="0B06DB9F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5" w:author="MAHMOUD Mohamed-Ali" w:date="2025-05-11T01:20:00Z"/>
                <w:b/>
                <w:bCs/>
              </w:rPr>
            </w:pPr>
            <w:ins w:id="696" w:author="MAHMOUD Mohamed-Ali" w:date="2025-05-11T01:20:00Z">
              <w:r>
                <w:rPr>
                  <w:b/>
                  <w:bCs/>
                </w:rPr>
                <w:t>2</w:t>
              </w:r>
            </w:ins>
            <w:ins w:id="697" w:author="MAHMOUD Mohamed-Ali" w:date="2025-05-11T02:18:00Z">
              <w:r>
                <w:rPr>
                  <w:b/>
                  <w:bCs/>
                </w:rPr>
                <w:t>1</w:t>
              </w:r>
            </w:ins>
          </w:p>
        </w:tc>
        <w:tc>
          <w:tcPr>
            <w:tcW w:w="0" w:type="auto"/>
          </w:tcPr>
          <w:p w14:paraId="1A1DC3B5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8" w:author="MAHMOUD Mohamed-Ali" w:date="2025-05-11T01:20:00Z"/>
                <w:b/>
                <w:bCs/>
              </w:rPr>
            </w:pPr>
            <w:ins w:id="699" w:author="MAHMOUD Mohamed-Ali" w:date="2025-05-11T01:20:00Z">
              <w:r w:rsidRPr="0021703A">
                <w:t>Valeur</w:t>
              </w:r>
              <w:r>
                <w:t xml:space="preserve"> </w:t>
              </w:r>
              <w:r w:rsidRPr="0021703A">
                <w:t>sur 2 octets</w:t>
              </w:r>
            </w:ins>
          </w:p>
        </w:tc>
        <w:tc>
          <w:tcPr>
            <w:tcW w:w="0" w:type="auto"/>
          </w:tcPr>
          <w:p w14:paraId="65F3FE21" w14:textId="675B089C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0" w:author="MAHMOUD Mohamed-Ali" w:date="2025-05-12T03:06:00Z"/>
              </w:rPr>
            </w:pPr>
            <w:ins w:id="701" w:author="MAHMOUD Mohamed-Ali" w:date="2025-05-12T03:06:00Z">
              <w:r>
                <w:t>Va</w:t>
              </w:r>
            </w:ins>
            <w:ins w:id="702" w:author="MAHMOUD Mohamed-Ali" w:date="2025-05-12T03:07:00Z">
              <w:r>
                <w:t xml:space="preserve">leur sur 1 octet </w:t>
              </w:r>
            </w:ins>
          </w:p>
        </w:tc>
        <w:tc>
          <w:tcPr>
            <w:tcW w:w="0" w:type="auto"/>
          </w:tcPr>
          <w:p w14:paraId="0693B49B" w14:textId="20A55367" w:rsidR="00A56686" w:rsidRPr="004C7301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3" w:author="MAHMOUD Mohamed-Ali" w:date="2025-05-11T02:15:00Z"/>
              </w:rPr>
            </w:pPr>
            <w:ins w:id="704" w:author="MAHMOUD Mohamed-Ali" w:date="2025-05-12T03:09:00Z">
              <w:r>
                <w:t>N</w:t>
              </w:r>
            </w:ins>
            <w:ins w:id="705" w:author="MAHMOUD Mohamed-Ali" w:date="2025-05-11T02:20:00Z">
              <w:r>
                <w:t xml:space="preserve"> </w:t>
              </w:r>
            </w:ins>
            <w:ins w:id="706" w:author="MAHMOUD Mohamed-Ali" w:date="2025-05-11T02:15:00Z">
              <w:r>
                <w:t>Valeur 2 octets</w:t>
              </w:r>
            </w:ins>
          </w:p>
        </w:tc>
      </w:tr>
    </w:tbl>
    <w:p w14:paraId="48EA31E5" w14:textId="77777777" w:rsidR="00535C52" w:rsidRDefault="00535C52" w:rsidP="00535C52">
      <w:pPr>
        <w:rPr>
          <w:ins w:id="707" w:author="MAHMOUD Mohamed-Ali" w:date="2025-05-14T15:45:00Z"/>
          <w:b/>
          <w:bCs/>
        </w:rPr>
      </w:pPr>
    </w:p>
    <w:p w14:paraId="229EE72E" w14:textId="77777777" w:rsidR="00A56686" w:rsidRDefault="00A56686" w:rsidP="00535C52">
      <w:pPr>
        <w:rPr>
          <w:ins w:id="708" w:author="MAHMOUD Mohamed-Ali" w:date="2025-05-14T15:45:00Z"/>
          <w:b/>
          <w:bCs/>
        </w:rPr>
      </w:pPr>
    </w:p>
    <w:p w14:paraId="474179BE" w14:textId="77777777" w:rsidR="00A56686" w:rsidRDefault="00A56686" w:rsidP="00535C52">
      <w:pPr>
        <w:rPr>
          <w:ins w:id="709" w:author="MAHMOUD Mohamed-Ali" w:date="2025-05-11T02:15:00Z"/>
          <w:b/>
          <w:bCs/>
        </w:rPr>
      </w:pPr>
    </w:p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966"/>
        <w:gridCol w:w="1890"/>
        <w:gridCol w:w="1804"/>
        <w:gridCol w:w="1754"/>
      </w:tblGrid>
      <w:tr w:rsidR="00A56686" w14:paraId="11F62136" w14:textId="77777777" w:rsidTr="00213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10" w:author="MAHMOUD Mohamed-Ali" w:date="2025-05-12T03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9AA1E8" w14:textId="77777777" w:rsidR="00A56686" w:rsidRDefault="00A56686" w:rsidP="0021303B">
            <w:pPr>
              <w:rPr>
                <w:ins w:id="711" w:author="MAHMOUD Mohamed-Ali" w:date="2025-05-12T03:10:00Z"/>
                <w:b w:val="0"/>
                <w:bCs w:val="0"/>
              </w:rPr>
            </w:pPr>
            <w:ins w:id="712" w:author="MAHMOUD Mohamed-Ali" w:date="2025-05-12T03:10:00Z">
              <w:r>
                <w:rPr>
                  <w:b w:val="0"/>
                  <w:bCs w:val="0"/>
                </w:rPr>
                <w:t>Champ</w:t>
              </w:r>
            </w:ins>
          </w:p>
        </w:tc>
        <w:tc>
          <w:tcPr>
            <w:tcW w:w="0" w:type="auto"/>
            <w:shd w:val="clear" w:color="auto" w:fill="F4B083" w:themeFill="accent2" w:themeFillTint="99"/>
          </w:tcPr>
          <w:p w14:paraId="1C421C8C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13" w:author="MAHMOUD Mohamed-Ali" w:date="2025-05-12T03:10:00Z"/>
                <w:b w:val="0"/>
                <w:bCs w:val="0"/>
              </w:rPr>
            </w:pPr>
            <w:ins w:id="714" w:author="MAHMOUD Mohamed-Ali" w:date="2025-05-12T03:10:00Z">
              <w:r>
                <w:rPr>
                  <w:b w:val="0"/>
                  <w:bCs w:val="0"/>
                </w:rPr>
                <w:t>Code PA</w:t>
              </w:r>
            </w:ins>
          </w:p>
        </w:tc>
        <w:tc>
          <w:tcPr>
            <w:tcW w:w="0" w:type="auto"/>
          </w:tcPr>
          <w:p w14:paraId="2F4DE37A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15" w:author="MAHMOUD Mohamed-Ali" w:date="2025-05-12T03:10:00Z"/>
                <w:b w:val="0"/>
                <w:bCs w:val="0"/>
              </w:rPr>
            </w:pPr>
            <w:ins w:id="716" w:author="MAHMOUD Mohamed-Ali" w:date="2025-05-12T03:10:00Z">
              <w:r>
                <w:rPr>
                  <w:b w:val="0"/>
                  <w:bCs w:val="0"/>
                </w:rPr>
                <w:t>Id</w:t>
              </w:r>
            </w:ins>
          </w:p>
        </w:tc>
        <w:tc>
          <w:tcPr>
            <w:tcW w:w="0" w:type="auto"/>
          </w:tcPr>
          <w:p w14:paraId="5A1C9723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17" w:author="MAHMOUD Mohamed-Ali" w:date="2025-05-12T03:10:00Z"/>
                <w:b w:val="0"/>
                <w:bCs w:val="0"/>
              </w:rPr>
            </w:pPr>
            <w:proofErr w:type="spellStart"/>
            <w:proofErr w:type="gramStart"/>
            <w:ins w:id="718" w:author="MAHMOUD Mohamed-Ali" w:date="2025-05-12T03:10:00Z">
              <w:r>
                <w:rPr>
                  <w:b w:val="0"/>
                  <w:bCs w:val="0"/>
                </w:rPr>
                <w:t>edgesNumber</w:t>
              </w:r>
              <w:proofErr w:type="spellEnd"/>
              <w:proofErr w:type="gramEnd"/>
              <w:r>
                <w:rPr>
                  <w:b w:val="0"/>
                  <w:bCs w:val="0"/>
                </w:rPr>
                <w:t xml:space="preserve"> (N)</w:t>
              </w:r>
            </w:ins>
          </w:p>
        </w:tc>
        <w:tc>
          <w:tcPr>
            <w:tcW w:w="0" w:type="auto"/>
          </w:tcPr>
          <w:p w14:paraId="15DEEF10" w14:textId="77777777" w:rsidR="00A56686" w:rsidRPr="0021303B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19" w:author="MAHMOUD Mohamed-Ali" w:date="2025-05-12T03:10:00Z"/>
                <w:b w:val="0"/>
                <w:bCs w:val="0"/>
              </w:rPr>
            </w:pPr>
            <w:ins w:id="720" w:author="MAHMOUD Mohamed-Ali" w:date="2025-05-12T03:10:00Z">
              <w:r>
                <w:rPr>
                  <w:b w:val="0"/>
                  <w:bCs w:val="0"/>
                </w:rPr>
                <w:t xml:space="preserve">N </w:t>
              </w:r>
              <w:proofErr w:type="spellStart"/>
              <w:r>
                <w:rPr>
                  <w:b w:val="0"/>
                  <w:bCs w:val="0"/>
                </w:rPr>
                <w:t>edgeId</w:t>
              </w:r>
              <w:proofErr w:type="spellEnd"/>
            </w:ins>
          </w:p>
        </w:tc>
      </w:tr>
      <w:tr w:rsidR="00A56686" w14:paraId="75005914" w14:textId="77777777" w:rsidTr="00213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21" w:author="MAHMOUD Mohamed-Ali" w:date="2025-05-12T03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4CD7D" w14:textId="77777777" w:rsidR="00A56686" w:rsidRDefault="00A56686" w:rsidP="0021303B">
            <w:pPr>
              <w:rPr>
                <w:ins w:id="722" w:author="MAHMOUD Mohamed-Ali" w:date="2025-05-12T03:10:00Z"/>
                <w:b w:val="0"/>
                <w:bCs w:val="0"/>
              </w:rPr>
            </w:pPr>
            <w:ins w:id="723" w:author="MAHMOUD Mohamed-Ali" w:date="2025-05-12T03:10:00Z">
              <w:r>
                <w:rPr>
                  <w:b w:val="0"/>
                  <w:bCs w:val="0"/>
                </w:rPr>
                <w:t>Code/valeur</w:t>
              </w:r>
            </w:ins>
          </w:p>
        </w:tc>
        <w:tc>
          <w:tcPr>
            <w:tcW w:w="0" w:type="auto"/>
            <w:shd w:val="clear" w:color="auto" w:fill="F4B083" w:themeFill="accent2" w:themeFillTint="99"/>
          </w:tcPr>
          <w:p w14:paraId="782C0913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4" w:author="MAHMOUD Mohamed-Ali" w:date="2025-05-12T03:10:00Z"/>
                <w:b/>
                <w:bCs/>
              </w:rPr>
            </w:pPr>
            <w:ins w:id="725" w:author="MAHMOUD Mohamed-Ali" w:date="2025-05-12T03:10:00Z">
              <w:r>
                <w:rPr>
                  <w:b/>
                  <w:bCs/>
                </w:rPr>
                <w:t>21</w:t>
              </w:r>
            </w:ins>
          </w:p>
        </w:tc>
        <w:tc>
          <w:tcPr>
            <w:tcW w:w="0" w:type="auto"/>
          </w:tcPr>
          <w:p w14:paraId="4C6527D8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6" w:author="MAHMOUD Mohamed-Ali" w:date="2025-05-12T03:10:00Z"/>
                <w:b/>
                <w:bCs/>
              </w:rPr>
            </w:pPr>
            <w:ins w:id="727" w:author="MAHMOUD Mohamed-Ali" w:date="2025-05-12T03:10:00Z">
              <w:r w:rsidRPr="0021703A">
                <w:t>Valeur</w:t>
              </w:r>
              <w:r>
                <w:t xml:space="preserve"> </w:t>
              </w:r>
              <w:r w:rsidRPr="0021703A">
                <w:t>sur 2 octets</w:t>
              </w:r>
            </w:ins>
          </w:p>
        </w:tc>
        <w:tc>
          <w:tcPr>
            <w:tcW w:w="0" w:type="auto"/>
          </w:tcPr>
          <w:p w14:paraId="5FB672BE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8" w:author="MAHMOUD Mohamed-Ali" w:date="2025-05-12T03:10:00Z"/>
              </w:rPr>
            </w:pPr>
            <w:ins w:id="729" w:author="MAHMOUD Mohamed-Ali" w:date="2025-05-12T03:10:00Z">
              <w:r>
                <w:t xml:space="preserve">Valeur sur 1 octet </w:t>
              </w:r>
            </w:ins>
          </w:p>
        </w:tc>
        <w:tc>
          <w:tcPr>
            <w:tcW w:w="0" w:type="auto"/>
          </w:tcPr>
          <w:p w14:paraId="755CC4BA" w14:textId="77777777" w:rsidR="00A56686" w:rsidRPr="004C7301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0" w:author="MAHMOUD Mohamed-Ali" w:date="2025-05-12T03:10:00Z"/>
              </w:rPr>
            </w:pPr>
            <w:ins w:id="731" w:author="MAHMOUD Mohamed-Ali" w:date="2025-05-12T03:10:00Z">
              <w:r>
                <w:t>N Valeur 2 octets</w:t>
              </w:r>
            </w:ins>
          </w:p>
        </w:tc>
      </w:tr>
    </w:tbl>
    <w:p w14:paraId="6501D477" w14:textId="77777777" w:rsidR="004C7301" w:rsidRDefault="004C7301" w:rsidP="00535C52">
      <w:pPr>
        <w:rPr>
          <w:ins w:id="732" w:author="MAHMOUD Mohamed-Ali" w:date="2025-05-12T03:10:00Z"/>
          <w:b/>
          <w:bCs/>
        </w:rPr>
      </w:pPr>
    </w:p>
    <w:p w14:paraId="596363F2" w14:textId="77777777" w:rsidR="00642192" w:rsidRDefault="00642192" w:rsidP="00535C52">
      <w:pPr>
        <w:rPr>
          <w:ins w:id="733" w:author="MAHMOUD Mohamed-Ali" w:date="2025-05-14T15:45:00Z"/>
          <w:b/>
          <w:bCs/>
        </w:rPr>
      </w:pPr>
    </w:p>
    <w:p w14:paraId="64BE5142" w14:textId="77777777" w:rsidR="00A56686" w:rsidRDefault="00A56686" w:rsidP="00535C52">
      <w:pPr>
        <w:rPr>
          <w:ins w:id="734" w:author="MAHMOUD Mohamed-Ali" w:date="2025-05-12T03:10:00Z"/>
          <w:b/>
          <w:bCs/>
        </w:rPr>
      </w:pPr>
    </w:p>
    <w:tbl>
      <w:tblPr>
        <w:tblStyle w:val="TableauGrille6Couleur-Accentuation1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317"/>
        <w:gridCol w:w="966"/>
        <w:gridCol w:w="1890"/>
        <w:gridCol w:w="1804"/>
        <w:gridCol w:w="1754"/>
      </w:tblGrid>
      <w:tr w:rsidR="00A56686" w14:paraId="708090FE" w14:textId="77777777" w:rsidTr="00213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35" w:author="MAHMOUD Mohamed-Ali" w:date="2025-05-12T03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726119" w14:textId="77777777" w:rsidR="00A56686" w:rsidRDefault="00A56686" w:rsidP="0021303B">
            <w:pPr>
              <w:rPr>
                <w:ins w:id="736" w:author="MAHMOUD Mohamed-Ali" w:date="2025-05-12T03:10:00Z"/>
                <w:b w:val="0"/>
                <w:bCs w:val="0"/>
              </w:rPr>
            </w:pPr>
            <w:ins w:id="737" w:author="MAHMOUD Mohamed-Ali" w:date="2025-05-12T03:10:00Z">
              <w:r>
                <w:rPr>
                  <w:b w:val="0"/>
                  <w:bCs w:val="0"/>
                </w:rPr>
                <w:t>Champ</w:t>
              </w:r>
            </w:ins>
          </w:p>
        </w:tc>
        <w:tc>
          <w:tcPr>
            <w:tcW w:w="0" w:type="auto"/>
            <w:shd w:val="clear" w:color="auto" w:fill="F4B083" w:themeFill="accent2" w:themeFillTint="99"/>
          </w:tcPr>
          <w:p w14:paraId="1003A1C6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38" w:author="MAHMOUD Mohamed-Ali" w:date="2025-05-12T03:10:00Z"/>
                <w:b w:val="0"/>
                <w:bCs w:val="0"/>
              </w:rPr>
            </w:pPr>
            <w:ins w:id="739" w:author="MAHMOUD Mohamed-Ali" w:date="2025-05-12T03:10:00Z">
              <w:r>
                <w:rPr>
                  <w:b w:val="0"/>
                  <w:bCs w:val="0"/>
                </w:rPr>
                <w:t>Code PA</w:t>
              </w:r>
            </w:ins>
          </w:p>
        </w:tc>
        <w:tc>
          <w:tcPr>
            <w:tcW w:w="0" w:type="auto"/>
          </w:tcPr>
          <w:p w14:paraId="7661EA6A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40" w:author="MAHMOUD Mohamed-Ali" w:date="2025-05-12T03:10:00Z"/>
                <w:b w:val="0"/>
                <w:bCs w:val="0"/>
              </w:rPr>
            </w:pPr>
            <w:ins w:id="741" w:author="MAHMOUD Mohamed-Ali" w:date="2025-05-12T03:10:00Z">
              <w:r>
                <w:rPr>
                  <w:b w:val="0"/>
                  <w:bCs w:val="0"/>
                </w:rPr>
                <w:t>Id</w:t>
              </w:r>
            </w:ins>
          </w:p>
        </w:tc>
        <w:tc>
          <w:tcPr>
            <w:tcW w:w="0" w:type="auto"/>
          </w:tcPr>
          <w:p w14:paraId="256ADB45" w14:textId="77777777" w:rsidR="00A56686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42" w:author="MAHMOUD Mohamed-Ali" w:date="2025-05-12T03:10:00Z"/>
                <w:b w:val="0"/>
                <w:bCs w:val="0"/>
              </w:rPr>
            </w:pPr>
            <w:proofErr w:type="spellStart"/>
            <w:proofErr w:type="gramStart"/>
            <w:ins w:id="743" w:author="MAHMOUD Mohamed-Ali" w:date="2025-05-12T03:10:00Z">
              <w:r>
                <w:rPr>
                  <w:b w:val="0"/>
                  <w:bCs w:val="0"/>
                </w:rPr>
                <w:t>edgesNumber</w:t>
              </w:r>
              <w:proofErr w:type="spellEnd"/>
              <w:proofErr w:type="gramEnd"/>
              <w:r>
                <w:rPr>
                  <w:b w:val="0"/>
                  <w:bCs w:val="0"/>
                </w:rPr>
                <w:t xml:space="preserve"> (N)</w:t>
              </w:r>
            </w:ins>
          </w:p>
        </w:tc>
        <w:tc>
          <w:tcPr>
            <w:tcW w:w="0" w:type="auto"/>
          </w:tcPr>
          <w:p w14:paraId="0F6ABC2A" w14:textId="77777777" w:rsidR="00A56686" w:rsidRPr="0021303B" w:rsidRDefault="00A56686" w:rsidP="00213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44" w:author="MAHMOUD Mohamed-Ali" w:date="2025-05-12T03:10:00Z"/>
                <w:b w:val="0"/>
                <w:bCs w:val="0"/>
              </w:rPr>
            </w:pPr>
            <w:ins w:id="745" w:author="MAHMOUD Mohamed-Ali" w:date="2025-05-12T03:10:00Z">
              <w:r>
                <w:rPr>
                  <w:b w:val="0"/>
                  <w:bCs w:val="0"/>
                </w:rPr>
                <w:t xml:space="preserve">N </w:t>
              </w:r>
              <w:proofErr w:type="spellStart"/>
              <w:r>
                <w:rPr>
                  <w:b w:val="0"/>
                  <w:bCs w:val="0"/>
                </w:rPr>
                <w:t>edgeId</w:t>
              </w:r>
              <w:proofErr w:type="spellEnd"/>
            </w:ins>
          </w:p>
        </w:tc>
      </w:tr>
      <w:tr w:rsidR="00A56686" w14:paraId="47660005" w14:textId="77777777" w:rsidTr="00213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46" w:author="MAHMOUD Mohamed-Ali" w:date="2025-05-12T03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742CF" w14:textId="77777777" w:rsidR="00A56686" w:rsidRDefault="00A56686" w:rsidP="0021303B">
            <w:pPr>
              <w:rPr>
                <w:ins w:id="747" w:author="MAHMOUD Mohamed-Ali" w:date="2025-05-12T03:10:00Z"/>
                <w:b w:val="0"/>
                <w:bCs w:val="0"/>
              </w:rPr>
            </w:pPr>
            <w:ins w:id="748" w:author="MAHMOUD Mohamed-Ali" w:date="2025-05-12T03:10:00Z">
              <w:r>
                <w:rPr>
                  <w:b w:val="0"/>
                  <w:bCs w:val="0"/>
                </w:rPr>
                <w:t>Code/valeur</w:t>
              </w:r>
            </w:ins>
          </w:p>
        </w:tc>
        <w:tc>
          <w:tcPr>
            <w:tcW w:w="0" w:type="auto"/>
            <w:shd w:val="clear" w:color="auto" w:fill="F4B083" w:themeFill="accent2" w:themeFillTint="99"/>
          </w:tcPr>
          <w:p w14:paraId="3BDAAD48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9" w:author="MAHMOUD Mohamed-Ali" w:date="2025-05-12T03:10:00Z"/>
                <w:b/>
                <w:bCs/>
              </w:rPr>
            </w:pPr>
            <w:ins w:id="750" w:author="MAHMOUD Mohamed-Ali" w:date="2025-05-12T03:10:00Z">
              <w:r>
                <w:rPr>
                  <w:b/>
                  <w:bCs/>
                </w:rPr>
                <w:t>21</w:t>
              </w:r>
            </w:ins>
          </w:p>
        </w:tc>
        <w:tc>
          <w:tcPr>
            <w:tcW w:w="0" w:type="auto"/>
          </w:tcPr>
          <w:p w14:paraId="4F3671D5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51" w:author="MAHMOUD Mohamed-Ali" w:date="2025-05-12T03:10:00Z"/>
                <w:b/>
                <w:bCs/>
              </w:rPr>
            </w:pPr>
            <w:ins w:id="752" w:author="MAHMOUD Mohamed-Ali" w:date="2025-05-12T03:10:00Z">
              <w:r w:rsidRPr="0021703A">
                <w:t>Valeur</w:t>
              </w:r>
              <w:r>
                <w:t xml:space="preserve"> </w:t>
              </w:r>
              <w:r w:rsidRPr="0021703A">
                <w:t>sur 2 octets</w:t>
              </w:r>
            </w:ins>
          </w:p>
        </w:tc>
        <w:tc>
          <w:tcPr>
            <w:tcW w:w="0" w:type="auto"/>
          </w:tcPr>
          <w:p w14:paraId="76B9C793" w14:textId="77777777" w:rsidR="00A56686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53" w:author="MAHMOUD Mohamed-Ali" w:date="2025-05-12T03:10:00Z"/>
              </w:rPr>
            </w:pPr>
            <w:ins w:id="754" w:author="MAHMOUD Mohamed-Ali" w:date="2025-05-12T03:10:00Z">
              <w:r>
                <w:t xml:space="preserve">Valeur sur 1 octet </w:t>
              </w:r>
            </w:ins>
          </w:p>
        </w:tc>
        <w:tc>
          <w:tcPr>
            <w:tcW w:w="0" w:type="auto"/>
          </w:tcPr>
          <w:p w14:paraId="502A5261" w14:textId="77777777" w:rsidR="00A56686" w:rsidRPr="004C7301" w:rsidRDefault="00A56686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55" w:author="MAHMOUD Mohamed-Ali" w:date="2025-05-12T03:10:00Z"/>
              </w:rPr>
            </w:pPr>
            <w:ins w:id="756" w:author="MAHMOUD Mohamed-Ali" w:date="2025-05-12T03:10:00Z">
              <w:r>
                <w:t>N Valeur 2 octets</w:t>
              </w:r>
            </w:ins>
          </w:p>
        </w:tc>
      </w:tr>
    </w:tbl>
    <w:p w14:paraId="0F5E3C53" w14:textId="77777777" w:rsidR="00642192" w:rsidRDefault="00642192" w:rsidP="00535C52">
      <w:pPr>
        <w:rPr>
          <w:ins w:id="757" w:author="MAHMOUD Mohamed-Ali" w:date="2025-05-11T02:15:00Z"/>
          <w:b/>
          <w:bCs/>
        </w:rPr>
      </w:pPr>
    </w:p>
    <w:p w14:paraId="1EE88C4D" w14:textId="77777777" w:rsidR="004C7301" w:rsidRDefault="004C7301" w:rsidP="00535C52">
      <w:pPr>
        <w:rPr>
          <w:ins w:id="758" w:author="MAHMOUD Mohamed-Ali" w:date="2025-05-11T02:15:00Z"/>
          <w:b/>
          <w:bCs/>
        </w:rPr>
      </w:pPr>
    </w:p>
    <w:p w14:paraId="0BC9518B" w14:textId="77777777" w:rsidR="004C7301" w:rsidRDefault="004C7301" w:rsidP="00535C52">
      <w:pPr>
        <w:rPr>
          <w:ins w:id="759" w:author="MAHMOUD Mohamed-Ali" w:date="2025-05-11T02:17:00Z"/>
          <w:b/>
          <w:bCs/>
        </w:rPr>
      </w:pPr>
    </w:p>
    <w:p w14:paraId="4FBE725B" w14:textId="77777777" w:rsidR="00162119" w:rsidRDefault="00162119" w:rsidP="00535C52">
      <w:pPr>
        <w:rPr>
          <w:ins w:id="760" w:author="MAHMOUD Mohamed-Ali" w:date="2025-05-11T02:17:00Z"/>
          <w:b/>
          <w:bCs/>
        </w:rPr>
      </w:pPr>
    </w:p>
    <w:p w14:paraId="0FD4A0B6" w14:textId="77777777" w:rsidR="00162119" w:rsidRDefault="00162119" w:rsidP="00535C52">
      <w:pPr>
        <w:rPr>
          <w:ins w:id="761" w:author="MAHMOUD Mohamed-Ali" w:date="2025-05-11T02:15:00Z"/>
          <w:b/>
          <w:bCs/>
        </w:rPr>
      </w:pPr>
    </w:p>
    <w:p w14:paraId="04D756B9" w14:textId="515BB507" w:rsidR="00535C52" w:rsidRPr="001233C7" w:rsidDel="004C7301" w:rsidRDefault="00535C52" w:rsidP="001233C7">
      <w:pPr>
        <w:tabs>
          <w:tab w:val="left" w:pos="1410"/>
        </w:tabs>
        <w:rPr>
          <w:del w:id="762" w:author="MAHMOUD Mohamed-Ali" w:date="2025-05-11T02:15:00Z"/>
        </w:rPr>
        <w:sectPr w:rsidR="00535C52" w:rsidRPr="001233C7" w:rsidDel="004C7301" w:rsidSect="00B11B96">
          <w:pgSz w:w="16838" w:h="11906" w:orient="landscape"/>
          <w:pgMar w:top="1304" w:right="1701" w:bottom="1304" w:left="1418" w:header="510" w:footer="709" w:gutter="0"/>
          <w:cols w:space="708"/>
          <w:docGrid w:linePitch="360"/>
        </w:sectPr>
      </w:pPr>
    </w:p>
    <w:tbl>
      <w:tblPr>
        <w:tblStyle w:val="TableauGrille6Couleur-Accentuation1"/>
        <w:tblW w:w="11268" w:type="dxa"/>
        <w:tblLook w:val="04A0" w:firstRow="1" w:lastRow="0" w:firstColumn="1" w:lastColumn="0" w:noHBand="0" w:noVBand="1"/>
        <w:tblPrChange w:id="763" w:author="MAHMOUD Mohamed-Ali" w:date="2025-05-19T18:32:00Z">
          <w:tblPr>
            <w:tblStyle w:val="TableauGrille6Couleur-Accentuation1"/>
            <w:tblW w:w="11268" w:type="dxa"/>
            <w:tblLook w:val="04A0" w:firstRow="1" w:lastRow="0" w:firstColumn="1" w:lastColumn="0" w:noHBand="0" w:noVBand="1"/>
          </w:tblPr>
        </w:tblPrChange>
      </w:tblPr>
      <w:tblGrid>
        <w:gridCol w:w="831"/>
        <w:gridCol w:w="518"/>
        <w:gridCol w:w="329"/>
        <w:gridCol w:w="830"/>
        <w:gridCol w:w="319"/>
        <w:gridCol w:w="186"/>
        <w:gridCol w:w="112"/>
        <w:gridCol w:w="112"/>
        <w:gridCol w:w="294"/>
        <w:gridCol w:w="181"/>
        <w:gridCol w:w="172"/>
        <w:gridCol w:w="603"/>
        <w:gridCol w:w="92"/>
        <w:gridCol w:w="92"/>
        <w:gridCol w:w="92"/>
        <w:gridCol w:w="92"/>
        <w:gridCol w:w="220"/>
        <w:gridCol w:w="257"/>
        <w:gridCol w:w="400"/>
        <w:gridCol w:w="468"/>
        <w:gridCol w:w="514"/>
        <w:gridCol w:w="716"/>
        <w:gridCol w:w="1460"/>
        <w:gridCol w:w="352"/>
        <w:gridCol w:w="16"/>
        <w:gridCol w:w="2010"/>
        <w:tblGridChange w:id="764">
          <w:tblGrid>
            <w:gridCol w:w="830"/>
            <w:gridCol w:w="1"/>
            <w:gridCol w:w="518"/>
            <w:gridCol w:w="91"/>
            <w:gridCol w:w="198"/>
            <w:gridCol w:w="40"/>
            <w:gridCol w:w="1"/>
            <w:gridCol w:w="1"/>
            <w:gridCol w:w="15"/>
            <w:gridCol w:w="303"/>
            <w:gridCol w:w="512"/>
            <w:gridCol w:w="15"/>
            <w:gridCol w:w="302"/>
            <w:gridCol w:w="16"/>
            <w:gridCol w:w="37"/>
            <w:gridCol w:w="133"/>
            <w:gridCol w:w="8"/>
            <w:gridCol w:w="8"/>
            <w:gridCol w:w="112"/>
            <w:gridCol w:w="117"/>
            <w:gridCol w:w="289"/>
            <w:gridCol w:w="161"/>
            <w:gridCol w:w="20"/>
            <w:gridCol w:w="165"/>
            <w:gridCol w:w="8"/>
            <w:gridCol w:w="161"/>
            <w:gridCol w:w="258"/>
            <w:gridCol w:w="108"/>
            <w:gridCol w:w="59"/>
            <w:gridCol w:w="18"/>
            <w:gridCol w:w="18"/>
            <w:gridCol w:w="184"/>
            <w:gridCol w:w="92"/>
            <w:gridCol w:w="56"/>
            <w:gridCol w:w="18"/>
            <w:gridCol w:w="95"/>
            <w:gridCol w:w="107"/>
            <w:gridCol w:w="50"/>
            <w:gridCol w:w="257"/>
            <w:gridCol w:w="375"/>
            <w:gridCol w:w="3"/>
            <w:gridCol w:w="22"/>
            <w:gridCol w:w="418"/>
            <w:gridCol w:w="50"/>
            <w:gridCol w:w="68"/>
            <w:gridCol w:w="396"/>
            <w:gridCol w:w="45"/>
            <w:gridCol w:w="46"/>
            <w:gridCol w:w="683"/>
            <w:gridCol w:w="442"/>
            <w:gridCol w:w="1038"/>
            <w:gridCol w:w="368"/>
            <w:gridCol w:w="593"/>
            <w:gridCol w:w="1339"/>
          </w:tblGrid>
        </w:tblGridChange>
      </w:tblGrid>
      <w:tr w:rsidR="0023478A" w14:paraId="344E85A8" w14:textId="77777777" w:rsidTr="00EF5C05">
        <w:trPr>
          <w:gridAfter w:val="6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043" w:type="dxa"/>
          <w:ins w:id="765" w:author="MAHMOUD Mohamed-Ali" w:date="2025-05-02T17:01:00Z"/>
          <w:trPrChange w:id="766" w:author="MAHMOUD Mohamed-Ali" w:date="2025-05-19T18:32:00Z">
            <w:trPr>
              <w:gridAfter w:val="6"/>
              <w:wAfter w:w="2823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gridSpan w:val="2"/>
            <w:tcPrChange w:id="767" w:author="MAHMOUD Mohamed-Ali" w:date="2025-05-19T18:32:00Z">
              <w:tcPr>
                <w:tcW w:w="1451" w:type="dxa"/>
                <w:gridSpan w:val="3"/>
              </w:tcPr>
            </w:tcPrChange>
          </w:tcPr>
          <w:p w14:paraId="22521942" w14:textId="77777777" w:rsidR="0023478A" w:rsidRDefault="0023478A" w:rsidP="00402271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768" w:author="MAHMOUD Mohamed-Ali" w:date="2025-05-02T17:01:00Z"/>
                <w:b w:val="0"/>
                <w:bCs w:val="0"/>
              </w:rPr>
            </w:pPr>
            <w:ins w:id="769" w:author="MAHMOUD Mohamed-Ali" w:date="2025-05-02T17:01:00Z">
              <w:r>
                <w:rPr>
                  <w:b w:val="0"/>
                  <w:bCs w:val="0"/>
                </w:rPr>
                <w:t>Id</w:t>
              </w:r>
            </w:ins>
          </w:p>
        </w:tc>
        <w:tc>
          <w:tcPr>
            <w:tcW w:w="1486" w:type="dxa"/>
            <w:gridSpan w:val="3"/>
            <w:tcPrChange w:id="770" w:author="MAHMOUD Mohamed-Ali" w:date="2025-05-19T18:32:00Z">
              <w:tcPr>
                <w:tcW w:w="1649" w:type="dxa"/>
                <w:gridSpan w:val="11"/>
              </w:tcPr>
            </w:tcPrChange>
          </w:tcPr>
          <w:p w14:paraId="429FB811" w14:textId="77777777" w:rsidR="0023478A" w:rsidRDefault="0023478A" w:rsidP="00402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71" w:author="MAHMOUD Mohamed-Ali" w:date="2025-05-02T17:01:00Z"/>
                <w:b w:val="0"/>
                <w:bCs w:val="0"/>
              </w:rPr>
            </w:pPr>
            <w:ins w:id="772" w:author="MAHMOUD Mohamed-Ali" w:date="2025-05-02T17:01:00Z">
              <w:r>
                <w:rPr>
                  <w:b w:val="0"/>
                  <w:bCs w:val="0"/>
                </w:rPr>
                <w:t>Name</w:t>
              </w:r>
            </w:ins>
          </w:p>
        </w:tc>
        <w:tc>
          <w:tcPr>
            <w:tcW w:w="2265" w:type="dxa"/>
            <w:gridSpan w:val="12"/>
            <w:tcPrChange w:id="773" w:author="MAHMOUD Mohamed-Ali" w:date="2025-05-19T18:32:00Z">
              <w:tcPr>
                <w:tcW w:w="2523" w:type="dxa"/>
                <w:gridSpan w:val="24"/>
              </w:tcPr>
            </w:tcPrChange>
          </w:tcPr>
          <w:p w14:paraId="04653BC5" w14:textId="77777777" w:rsidR="0023478A" w:rsidRDefault="0023478A" w:rsidP="00402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74" w:author="MAHMOUD Mohamed-Ali" w:date="2025-05-02T17:01:00Z"/>
                <w:b w:val="0"/>
                <w:bCs w:val="0"/>
              </w:rPr>
            </w:pPr>
            <w:ins w:id="775" w:author="MAHMOUD Mohamed-Ali" w:date="2025-05-02T17:01:00Z">
              <w:r>
                <w:rPr>
                  <w:b w:val="0"/>
                  <w:bCs w:val="0"/>
                </w:rPr>
                <w:t>Description</w:t>
              </w:r>
            </w:ins>
          </w:p>
        </w:tc>
        <w:tc>
          <w:tcPr>
            <w:tcW w:w="1125" w:type="dxa"/>
            <w:gridSpan w:val="3"/>
            <w:tcPrChange w:id="776" w:author="MAHMOUD Mohamed-Ali" w:date="2025-05-19T18:32:00Z">
              <w:tcPr>
                <w:tcW w:w="1127" w:type="dxa"/>
                <w:gridSpan w:val="6"/>
              </w:tcPr>
            </w:tcPrChange>
          </w:tcPr>
          <w:p w14:paraId="3AB2B501" w14:textId="77777777" w:rsidR="0023478A" w:rsidRDefault="0023478A" w:rsidP="00402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77" w:author="MAHMOUD Mohamed-Ali" w:date="2025-05-02T17:01:00Z"/>
              </w:rPr>
            </w:pPr>
            <w:proofErr w:type="spellStart"/>
            <w:ins w:id="778" w:author="MAHMOUD Mohamed-Ali" w:date="2025-05-02T17:01:00Z">
              <w:r>
                <w:rPr>
                  <w:b w:val="0"/>
                  <w:bCs w:val="0"/>
                </w:rPr>
                <w:t>VersionRT</w:t>
              </w:r>
              <w:proofErr w:type="spellEnd"/>
            </w:ins>
          </w:p>
        </w:tc>
      </w:tr>
      <w:tr w:rsidR="00EF5C05" w:rsidRPr="00022117" w14:paraId="193178B3" w14:textId="77777777" w:rsidTr="00EF5C05">
        <w:tblPrEx>
          <w:shd w:val="clear" w:color="auto" w:fill="FFE599" w:themeFill="accent4" w:themeFillTint="66"/>
          <w:tblPrExChange w:id="779" w:author="MAHMOUD Mohamed-Ali" w:date="2025-05-19T18:32:00Z">
            <w:tblPrEx>
              <w:shd w:val="clear" w:color="auto" w:fill="FFE599" w:themeFill="accent4" w:themeFillTint="66"/>
            </w:tblPrEx>
          </w:tblPrExChange>
        </w:tblPrEx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09" w:type="dxa"/>
          <w:trPrChange w:id="780" w:author="MAHMOUD Mohamed-Ali" w:date="2025-05-19T18:32:00Z">
            <w:trPr>
              <w:gridAfter w:val="5"/>
              <w:wAfter w:w="4463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gridSpan w:val="3"/>
            <w:shd w:val="clear" w:color="auto" w:fill="FFE599" w:themeFill="accent4" w:themeFillTint="66"/>
            <w:vAlign w:val="center"/>
            <w:tcPrChange w:id="781" w:author="MAHMOUD Mohamed-Ali" w:date="2025-05-19T18:32:00Z">
              <w:tcPr>
                <w:tcW w:w="1680" w:type="dxa"/>
                <w:gridSpan w:val="7"/>
                <w:shd w:val="clear" w:color="auto" w:fill="FFE599" w:themeFill="accent4" w:themeFillTint="66"/>
                <w:vAlign w:val="center"/>
              </w:tcPr>
            </w:tcPrChange>
          </w:tcPr>
          <w:p w14:paraId="4CA110A2" w14:textId="562BA6F8" w:rsidR="006F79BE" w:rsidRDefault="006F79BE" w:rsidP="00DC4FE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Edge 1</w:t>
            </w:r>
          </w:p>
        </w:tc>
        <w:tc>
          <w:tcPr>
            <w:tcW w:w="1342" w:type="dxa"/>
            <w:gridSpan w:val="3"/>
            <w:shd w:val="clear" w:color="auto" w:fill="FFE599" w:themeFill="accent4" w:themeFillTint="66"/>
            <w:tcPrChange w:id="782" w:author="MAHMOUD Mohamed-Ali" w:date="2025-05-19T18:32:00Z">
              <w:tcPr>
                <w:tcW w:w="1349" w:type="dxa"/>
                <w:gridSpan w:val="10"/>
                <w:shd w:val="clear" w:color="auto" w:fill="FFE599" w:themeFill="accent4" w:themeFillTint="66"/>
              </w:tcPr>
            </w:tcPrChange>
          </w:tcPr>
          <w:p w14:paraId="5A07F735" w14:textId="24399427" w:rsidR="006F79BE" w:rsidRPr="00022117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Edge </w:t>
            </w:r>
            <w:r w:rsidRPr="00022117">
              <w:t>2</w:t>
            </w:r>
          </w:p>
        </w:tc>
        <w:tc>
          <w:tcPr>
            <w:tcW w:w="872" w:type="dxa"/>
            <w:gridSpan w:val="5"/>
            <w:shd w:val="clear" w:color="auto" w:fill="FFE599" w:themeFill="accent4" w:themeFillTint="66"/>
            <w:tcPrChange w:id="783" w:author="MAHMOUD Mohamed-Ali" w:date="2025-05-19T18:32:00Z">
              <w:tcPr>
                <w:tcW w:w="872" w:type="dxa"/>
                <w:gridSpan w:val="7"/>
                <w:shd w:val="clear" w:color="auto" w:fill="FFE599" w:themeFill="accent4" w:themeFillTint="66"/>
              </w:tcPr>
            </w:tcPrChange>
          </w:tcPr>
          <w:p w14:paraId="7EA39CB8" w14:textId="15E845F9" w:rsidR="006F79BE" w:rsidRPr="00022117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Edge 3 </w:t>
            </w:r>
          </w:p>
        </w:tc>
        <w:tc>
          <w:tcPr>
            <w:tcW w:w="980" w:type="dxa"/>
            <w:gridSpan w:val="5"/>
            <w:shd w:val="clear" w:color="auto" w:fill="FFE599" w:themeFill="accent4" w:themeFillTint="66"/>
            <w:tcPrChange w:id="784" w:author="MAHMOUD Mohamed-Ali" w:date="2025-05-19T18:32:00Z">
              <w:tcPr>
                <w:tcW w:w="990" w:type="dxa"/>
                <w:gridSpan w:val="11"/>
                <w:shd w:val="clear" w:color="auto" w:fill="FFE599" w:themeFill="accent4" w:themeFillTint="66"/>
              </w:tcPr>
            </w:tcPrChange>
          </w:tcPr>
          <w:p w14:paraId="7BF31BD8" w14:textId="18193903" w:rsid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9BE">
              <w:t>Edge</w:t>
            </w:r>
            <w:r>
              <w:t xml:space="preserve"> </w:t>
            </w:r>
            <w:r w:rsidRPr="006F79BE">
              <w:t>4</w:t>
            </w:r>
          </w:p>
        </w:tc>
        <w:tc>
          <w:tcPr>
            <w:tcW w:w="884" w:type="dxa"/>
            <w:gridSpan w:val="3"/>
            <w:shd w:val="clear" w:color="auto" w:fill="FFE599" w:themeFill="accent4" w:themeFillTint="66"/>
            <w:tcPrChange w:id="785" w:author="MAHMOUD Mohamed-Ali" w:date="2025-05-19T18:32:00Z">
              <w:tcPr>
                <w:tcW w:w="891" w:type="dxa"/>
                <w:gridSpan w:val="5"/>
                <w:shd w:val="clear" w:color="auto" w:fill="FFE599" w:themeFill="accent4" w:themeFillTint="66"/>
              </w:tcPr>
            </w:tcPrChange>
          </w:tcPr>
          <w:p w14:paraId="737C2A47" w14:textId="6D2B8A22" w:rsid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002" w:type="dxa"/>
            <w:gridSpan w:val="2"/>
            <w:shd w:val="clear" w:color="auto" w:fill="FFE599" w:themeFill="accent4" w:themeFillTint="66"/>
            <w:tcPrChange w:id="786" w:author="MAHMOUD Mohamed-Ali" w:date="2025-05-19T18:32:00Z">
              <w:tcPr>
                <w:tcW w:w="1023" w:type="dxa"/>
                <w:gridSpan w:val="7"/>
                <w:shd w:val="clear" w:color="auto" w:fill="FFE599" w:themeFill="accent4" w:themeFillTint="66"/>
              </w:tcPr>
            </w:tcPrChange>
          </w:tcPr>
          <w:p w14:paraId="65C03155" w14:textId="74015DE6" w:rsidR="006F79BE" w:rsidRPr="00022117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Edge </w:t>
            </w:r>
            <w:r w:rsidRPr="00022117">
              <w:t>N</w:t>
            </w:r>
          </w:p>
        </w:tc>
      </w:tr>
      <w:tr w:rsidR="000503BA" w:rsidRPr="00022117" w14:paraId="16C5C89E" w14:textId="0678417C" w:rsidTr="00EF5C05">
        <w:trPr>
          <w:gridAfter w:val="2"/>
          <w:wAfter w:w="2070" w:type="dxa"/>
          <w:trPrChange w:id="787" w:author="MAHMOUD Mohamed-Ali" w:date="2025-05-19T18:32:00Z">
            <w:trPr>
              <w:gridAfter w:val="2"/>
              <w:wAfter w:w="1520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gridSpan w:val="3"/>
            <w:shd w:val="clear" w:color="auto" w:fill="5B9BD5" w:themeFill="accent5"/>
            <w:vAlign w:val="center"/>
            <w:tcPrChange w:id="788" w:author="MAHMOUD Mohamed-Ali" w:date="2025-05-19T18:32:00Z">
              <w:tcPr>
                <w:tcW w:w="1695" w:type="dxa"/>
                <w:gridSpan w:val="8"/>
                <w:shd w:val="clear" w:color="auto" w:fill="5B9BD5" w:themeFill="accent5"/>
                <w:vAlign w:val="center"/>
              </w:tcPr>
            </w:tcPrChange>
          </w:tcPr>
          <w:p w14:paraId="59A96BE6" w14:textId="77777777" w:rsidR="006F79BE" w:rsidRDefault="006F79BE" w:rsidP="00DC4FEE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Node  1</w:t>
            </w:r>
            <w:proofErr w:type="gramEnd"/>
          </w:p>
        </w:tc>
        <w:tc>
          <w:tcPr>
            <w:tcW w:w="1342" w:type="dxa"/>
            <w:gridSpan w:val="3"/>
            <w:shd w:val="clear" w:color="auto" w:fill="5B9BD5" w:themeFill="accent5"/>
            <w:tcPrChange w:id="789" w:author="MAHMOUD Mohamed-Ali" w:date="2025-05-19T18:32:00Z">
              <w:tcPr>
                <w:tcW w:w="1451" w:type="dxa"/>
                <w:gridSpan w:val="10"/>
                <w:shd w:val="clear" w:color="auto" w:fill="5B9BD5" w:themeFill="accent5"/>
              </w:tcPr>
            </w:tcPrChange>
          </w:tcPr>
          <w:p w14:paraId="539D3184" w14:textId="77777777" w:rsidR="006F79BE" w:rsidRPr="00022117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Node  </w:t>
            </w:r>
            <w:r w:rsidRPr="00022117">
              <w:rPr>
                <w:b/>
                <w:bCs/>
              </w:rPr>
              <w:t>2</w:t>
            </w:r>
            <w:proofErr w:type="gramEnd"/>
          </w:p>
        </w:tc>
        <w:tc>
          <w:tcPr>
            <w:tcW w:w="1484" w:type="dxa"/>
            <w:gridSpan w:val="6"/>
            <w:shd w:val="clear" w:color="auto" w:fill="5B9BD5" w:themeFill="accent5"/>
            <w:tcPrChange w:id="790" w:author="MAHMOUD Mohamed-Ali" w:date="2025-05-19T18:32:00Z">
              <w:tcPr>
                <w:tcW w:w="1649" w:type="dxa"/>
                <w:gridSpan w:val="13"/>
                <w:shd w:val="clear" w:color="auto" w:fill="5B9BD5" w:themeFill="accent5"/>
              </w:tcPr>
            </w:tcPrChange>
          </w:tcPr>
          <w:p w14:paraId="5081826C" w14:textId="77777777" w:rsidR="006F79BE" w:rsidRPr="00022117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Node  3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2254" w:type="dxa"/>
            <w:gridSpan w:val="9"/>
            <w:shd w:val="clear" w:color="auto" w:fill="5B9BD5" w:themeFill="accent5"/>
            <w:tcPrChange w:id="791" w:author="MAHMOUD Mohamed-Ali" w:date="2025-05-19T18:32:00Z">
              <w:tcPr>
                <w:tcW w:w="2523" w:type="dxa"/>
                <w:gridSpan w:val="17"/>
                <w:shd w:val="clear" w:color="auto" w:fill="5B9BD5" w:themeFill="accent5"/>
              </w:tcPr>
            </w:tcPrChange>
          </w:tcPr>
          <w:p w14:paraId="1375518A" w14:textId="7C326A24" w:rsidR="006F79BE" w:rsidRPr="00022117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Node  4</w:t>
            </w:r>
            <w:proofErr w:type="gramEnd"/>
          </w:p>
        </w:tc>
        <w:tc>
          <w:tcPr>
            <w:tcW w:w="729" w:type="dxa"/>
            <w:shd w:val="clear" w:color="auto" w:fill="5B9BD5" w:themeFill="accent5"/>
            <w:tcPrChange w:id="792" w:author="MAHMOUD Mohamed-Ali" w:date="2025-05-19T18:32:00Z">
              <w:tcPr>
                <w:tcW w:w="1127" w:type="dxa"/>
                <w:gridSpan w:val="2"/>
                <w:shd w:val="clear" w:color="auto" w:fill="5B9BD5" w:themeFill="accent5"/>
              </w:tcPr>
            </w:tcPrChange>
          </w:tcPr>
          <w:p w14:paraId="08F7CD37" w14:textId="518AC0BF" w:rsid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…..</w:t>
            </w:r>
          </w:p>
        </w:tc>
        <w:tc>
          <w:tcPr>
            <w:tcW w:w="1710" w:type="dxa"/>
            <w:gridSpan w:val="2"/>
            <w:shd w:val="clear" w:color="auto" w:fill="5B9BD5" w:themeFill="accent5"/>
            <w:tcPrChange w:id="793" w:author="MAHMOUD Mohamed-Ali" w:date="2025-05-19T18:32:00Z">
              <w:tcPr>
                <w:tcW w:w="1303" w:type="dxa"/>
                <w:gridSpan w:val="3"/>
                <w:shd w:val="clear" w:color="auto" w:fill="5B9BD5" w:themeFill="accent5"/>
              </w:tcPr>
            </w:tcPrChange>
          </w:tcPr>
          <w:p w14:paraId="4E74D664" w14:textId="07EE6C7A" w:rsid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Edge N</w:t>
            </w:r>
          </w:p>
        </w:tc>
      </w:tr>
      <w:tr w:rsidR="00EF5C05" w:rsidRPr="006F79BE" w14:paraId="619DF047" w14:textId="77777777" w:rsidTr="00EF5C05">
        <w:tblPrEx>
          <w:shd w:val="clear" w:color="auto" w:fill="BDD6EE" w:themeFill="accent5" w:themeFillTint="66"/>
          <w:tblPrExChange w:id="794" w:author="MAHMOUD Mohamed-Ali" w:date="2025-05-19T18:32:00Z">
            <w:tblPrEx>
              <w:shd w:val="clear" w:color="auto" w:fill="BDD6EE" w:themeFill="accent5" w:themeFillTint="66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gridSpan w:val="3"/>
            <w:shd w:val="clear" w:color="auto" w:fill="BDD6EE" w:themeFill="accent5" w:themeFillTint="66"/>
            <w:vAlign w:val="center"/>
            <w:tcPrChange w:id="795" w:author="MAHMOUD Mohamed-Ali" w:date="2025-05-19T18:32:00Z">
              <w:tcPr>
                <w:tcW w:w="1679" w:type="dxa"/>
                <w:gridSpan w:val="7"/>
                <w:shd w:val="clear" w:color="auto" w:fill="BDD6EE" w:themeFill="accent5" w:themeFillTint="66"/>
                <w:vAlign w:val="center"/>
              </w:tcPr>
            </w:tcPrChange>
          </w:tcPr>
          <w:p w14:paraId="0903D1A5" w14:textId="77777777" w:rsidR="006F79BE" w:rsidRPr="006F79BE" w:rsidRDefault="006F79BE" w:rsidP="00DC4FE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 w:rsidRPr="006F79BE">
              <w:rPr>
                <w:b w:val="0"/>
                <w:bCs w:val="0"/>
              </w:rPr>
              <w:t>mileStone</w:t>
            </w:r>
            <w:proofErr w:type="spellEnd"/>
            <w:r w:rsidRPr="006F79BE">
              <w:rPr>
                <w:b w:val="0"/>
                <w:bCs w:val="0"/>
              </w:rPr>
              <w:t xml:space="preserve">  1</w:t>
            </w:r>
            <w:proofErr w:type="gramEnd"/>
          </w:p>
        </w:tc>
        <w:tc>
          <w:tcPr>
            <w:tcW w:w="1342" w:type="dxa"/>
            <w:gridSpan w:val="3"/>
            <w:shd w:val="clear" w:color="auto" w:fill="BDD6EE" w:themeFill="accent5" w:themeFillTint="66"/>
            <w:tcPrChange w:id="796" w:author="MAHMOUD Mohamed-Ali" w:date="2025-05-19T18:32:00Z">
              <w:tcPr>
                <w:tcW w:w="1342" w:type="dxa"/>
                <w:gridSpan w:val="10"/>
                <w:shd w:val="clear" w:color="auto" w:fill="BDD6EE" w:themeFill="accent5" w:themeFillTint="66"/>
              </w:tcPr>
            </w:tcPrChange>
          </w:tcPr>
          <w:p w14:paraId="728E5DA3" w14:textId="77777777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mileStone</w:t>
            </w:r>
            <w:proofErr w:type="spellEnd"/>
            <w:r w:rsidRPr="006F79BE">
              <w:t xml:space="preserve">  2</w:t>
            </w:r>
            <w:proofErr w:type="gramEnd"/>
          </w:p>
        </w:tc>
        <w:tc>
          <w:tcPr>
            <w:tcW w:w="1484" w:type="dxa"/>
            <w:gridSpan w:val="6"/>
            <w:shd w:val="clear" w:color="auto" w:fill="BDD6EE" w:themeFill="accent5" w:themeFillTint="66"/>
            <w:tcPrChange w:id="797" w:author="MAHMOUD Mohamed-Ali" w:date="2025-05-19T18:32:00Z">
              <w:tcPr>
                <w:tcW w:w="1484" w:type="dxa"/>
                <w:gridSpan w:val="13"/>
                <w:shd w:val="clear" w:color="auto" w:fill="BDD6EE" w:themeFill="accent5" w:themeFillTint="66"/>
              </w:tcPr>
            </w:tcPrChange>
          </w:tcPr>
          <w:p w14:paraId="5AAB26FB" w14:textId="77777777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mileStone</w:t>
            </w:r>
            <w:proofErr w:type="spellEnd"/>
            <w:r w:rsidRPr="006F79BE">
              <w:t xml:space="preserve">  3</w:t>
            </w:r>
            <w:proofErr w:type="gramEnd"/>
            <w:r w:rsidRPr="006F79BE">
              <w:t xml:space="preserve"> </w:t>
            </w:r>
          </w:p>
        </w:tc>
        <w:tc>
          <w:tcPr>
            <w:tcW w:w="1252" w:type="dxa"/>
            <w:gridSpan w:val="7"/>
            <w:shd w:val="clear" w:color="auto" w:fill="BDD6EE" w:themeFill="accent5" w:themeFillTint="66"/>
            <w:tcPrChange w:id="798" w:author="MAHMOUD Mohamed-Ali" w:date="2025-05-19T18:32:00Z">
              <w:tcPr>
                <w:tcW w:w="1252" w:type="dxa"/>
                <w:gridSpan w:val="10"/>
                <w:shd w:val="clear" w:color="auto" w:fill="BDD6EE" w:themeFill="accent5" w:themeFillTint="66"/>
              </w:tcPr>
            </w:tcPrChange>
          </w:tcPr>
          <w:p w14:paraId="5365B35C" w14:textId="4828BDF3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mileStone</w:t>
            </w:r>
            <w:proofErr w:type="spellEnd"/>
            <w:r w:rsidRPr="006F79BE">
              <w:t xml:space="preserve">  4</w:t>
            </w:r>
            <w:proofErr w:type="gramEnd"/>
          </w:p>
        </w:tc>
        <w:tc>
          <w:tcPr>
            <w:tcW w:w="1731" w:type="dxa"/>
            <w:gridSpan w:val="3"/>
            <w:shd w:val="clear" w:color="auto" w:fill="BDD6EE" w:themeFill="accent5" w:themeFillTint="66"/>
            <w:tcPrChange w:id="799" w:author="MAHMOUD Mohamed-Ali" w:date="2025-05-19T18:32:00Z">
              <w:tcPr>
                <w:tcW w:w="1731" w:type="dxa"/>
                <w:gridSpan w:val="9"/>
                <w:shd w:val="clear" w:color="auto" w:fill="BDD6EE" w:themeFill="accent5" w:themeFillTint="66"/>
              </w:tcPr>
            </w:tcPrChange>
          </w:tcPr>
          <w:p w14:paraId="35E1EE71" w14:textId="59A442DF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mileStone</w:t>
            </w:r>
            <w:proofErr w:type="spellEnd"/>
            <w:r w:rsidRPr="006F79BE">
              <w:t xml:space="preserve">  5</w:t>
            </w:r>
            <w:proofErr w:type="gramEnd"/>
          </w:p>
        </w:tc>
        <w:tc>
          <w:tcPr>
            <w:tcW w:w="1480" w:type="dxa"/>
            <w:shd w:val="clear" w:color="auto" w:fill="BDD6EE" w:themeFill="accent5" w:themeFillTint="66"/>
            <w:tcPrChange w:id="800" w:author="MAHMOUD Mohamed-Ali" w:date="2025-05-19T18:32:00Z">
              <w:tcPr>
                <w:tcW w:w="1480" w:type="dxa"/>
                <w:gridSpan w:val="2"/>
                <w:shd w:val="clear" w:color="auto" w:fill="BDD6EE" w:themeFill="accent5" w:themeFillTint="66"/>
              </w:tcPr>
            </w:tcPrChange>
          </w:tcPr>
          <w:p w14:paraId="3598FAC4" w14:textId="6741B171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mileStone</w:t>
            </w:r>
            <w:proofErr w:type="spellEnd"/>
            <w:r w:rsidRPr="006F79BE">
              <w:t xml:space="preserve">  6</w:t>
            </w:r>
            <w:proofErr w:type="gramEnd"/>
          </w:p>
        </w:tc>
        <w:tc>
          <w:tcPr>
            <w:tcW w:w="236" w:type="dxa"/>
            <w:gridSpan w:val="2"/>
            <w:shd w:val="clear" w:color="auto" w:fill="BDD6EE" w:themeFill="accent5" w:themeFillTint="66"/>
            <w:tcPrChange w:id="801" w:author="MAHMOUD Mohamed-Ali" w:date="2025-05-19T18:32:00Z">
              <w:tcPr>
                <w:tcW w:w="368" w:type="dxa"/>
                <w:shd w:val="clear" w:color="auto" w:fill="BDD6EE" w:themeFill="accent5" w:themeFillTint="66"/>
              </w:tcPr>
            </w:tcPrChange>
          </w:tcPr>
          <w:p w14:paraId="66CE4610" w14:textId="1CC7F8C1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9BE">
              <w:t>…</w:t>
            </w:r>
          </w:p>
        </w:tc>
        <w:tc>
          <w:tcPr>
            <w:tcW w:w="2064" w:type="dxa"/>
            <w:shd w:val="clear" w:color="auto" w:fill="BDD6EE" w:themeFill="accent5" w:themeFillTint="66"/>
            <w:tcPrChange w:id="802" w:author="MAHMOUD Mohamed-Ali" w:date="2025-05-19T18:32:00Z">
              <w:tcPr>
                <w:tcW w:w="1932" w:type="dxa"/>
                <w:gridSpan w:val="2"/>
                <w:shd w:val="clear" w:color="auto" w:fill="BDD6EE" w:themeFill="accent5" w:themeFillTint="66"/>
              </w:tcPr>
            </w:tcPrChange>
          </w:tcPr>
          <w:p w14:paraId="73035342" w14:textId="53FE88AD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mileStone</w:t>
            </w:r>
            <w:proofErr w:type="spellEnd"/>
            <w:r w:rsidRPr="006F79BE">
              <w:t xml:space="preserve">  N</w:t>
            </w:r>
            <w:proofErr w:type="gramEnd"/>
          </w:p>
        </w:tc>
      </w:tr>
      <w:tr w:rsidR="000503BA" w:rsidRPr="006F79BE" w14:paraId="4494D43C" w14:textId="77777777" w:rsidTr="00EF5C05">
        <w:trPr>
          <w:gridAfter w:val="7"/>
          <w:wAfter w:w="5511" w:type="dxa"/>
          <w:trPrChange w:id="803" w:author="MAHMOUD Mohamed-Ali" w:date="2025-05-19T18:32:00Z">
            <w:trPr>
              <w:gridAfter w:val="7"/>
              <w:wAfter w:w="5097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gridSpan w:val="3"/>
            <w:shd w:val="clear" w:color="auto" w:fill="A8D08D" w:themeFill="accent6" w:themeFillTint="99"/>
            <w:vAlign w:val="center"/>
            <w:tcPrChange w:id="804" w:author="MAHMOUD Mohamed-Ali" w:date="2025-05-19T18:32:00Z">
              <w:tcPr>
                <w:tcW w:w="1695" w:type="dxa"/>
                <w:gridSpan w:val="8"/>
                <w:shd w:val="clear" w:color="auto" w:fill="A8D08D" w:themeFill="accent6" w:themeFillTint="99"/>
                <w:vAlign w:val="center"/>
              </w:tcPr>
            </w:tcPrChange>
          </w:tcPr>
          <w:p w14:paraId="70DA4F76" w14:textId="77777777" w:rsidR="006F79BE" w:rsidRPr="006F79BE" w:rsidRDefault="006F79BE" w:rsidP="00DC4FEE">
            <w:pPr>
              <w:rPr>
                <w:b w:val="0"/>
                <w:bCs w:val="0"/>
              </w:rPr>
            </w:pPr>
            <w:r w:rsidRPr="006F79BE">
              <w:rPr>
                <w:b w:val="0"/>
                <w:bCs w:val="0"/>
              </w:rPr>
              <w:t>PC  1</w:t>
            </w:r>
          </w:p>
        </w:tc>
        <w:tc>
          <w:tcPr>
            <w:tcW w:w="1342" w:type="dxa"/>
            <w:gridSpan w:val="3"/>
            <w:shd w:val="clear" w:color="auto" w:fill="A8D08D" w:themeFill="accent6" w:themeFillTint="99"/>
            <w:tcPrChange w:id="805" w:author="MAHMOUD Mohamed-Ali" w:date="2025-05-19T18:32:00Z">
              <w:tcPr>
                <w:tcW w:w="1451" w:type="dxa"/>
                <w:gridSpan w:val="10"/>
                <w:shd w:val="clear" w:color="auto" w:fill="A8D08D" w:themeFill="accent6" w:themeFillTint="99"/>
              </w:tcPr>
            </w:tcPrChange>
          </w:tcPr>
          <w:p w14:paraId="02275EDA" w14:textId="77777777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9BE">
              <w:t>PC  2</w:t>
            </w:r>
          </w:p>
        </w:tc>
        <w:tc>
          <w:tcPr>
            <w:tcW w:w="518" w:type="dxa"/>
            <w:gridSpan w:val="3"/>
            <w:shd w:val="clear" w:color="auto" w:fill="A8D08D" w:themeFill="accent6" w:themeFillTint="99"/>
            <w:tcPrChange w:id="806" w:author="MAHMOUD Mohamed-Ali" w:date="2025-05-19T18:32:00Z">
              <w:tcPr>
                <w:tcW w:w="532" w:type="dxa"/>
                <w:gridSpan w:val="3"/>
                <w:shd w:val="clear" w:color="auto" w:fill="A8D08D" w:themeFill="accent6" w:themeFillTint="99"/>
              </w:tcPr>
            </w:tcPrChange>
          </w:tcPr>
          <w:p w14:paraId="3B6E83C6" w14:textId="77777777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9BE">
              <w:t xml:space="preserve">PC  3 </w:t>
            </w:r>
          </w:p>
        </w:tc>
        <w:tc>
          <w:tcPr>
            <w:tcW w:w="1150" w:type="dxa"/>
            <w:gridSpan w:val="5"/>
            <w:shd w:val="clear" w:color="auto" w:fill="A8D08D" w:themeFill="accent6" w:themeFillTint="99"/>
            <w:tcPrChange w:id="807" w:author="MAHMOUD Mohamed-Ali" w:date="2025-05-19T18:32:00Z">
              <w:tcPr>
                <w:tcW w:w="1301" w:type="dxa"/>
                <w:gridSpan w:val="11"/>
                <w:shd w:val="clear" w:color="auto" w:fill="A8D08D" w:themeFill="accent6" w:themeFillTint="99"/>
              </w:tcPr>
            </w:tcPrChange>
          </w:tcPr>
          <w:p w14:paraId="5D964C8D" w14:textId="4464CEB3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9BE">
              <w:t>…</w:t>
            </w:r>
          </w:p>
        </w:tc>
        <w:tc>
          <w:tcPr>
            <w:tcW w:w="1068" w:type="dxa"/>
            <w:gridSpan w:val="5"/>
            <w:shd w:val="clear" w:color="auto" w:fill="A8D08D" w:themeFill="accent6" w:themeFillTint="99"/>
            <w:tcPrChange w:id="808" w:author="MAHMOUD Mohamed-Ali" w:date="2025-05-19T18:32:00Z">
              <w:tcPr>
                <w:tcW w:w="1192" w:type="dxa"/>
                <w:gridSpan w:val="10"/>
                <w:shd w:val="clear" w:color="auto" w:fill="A8D08D" w:themeFill="accent6" w:themeFillTint="99"/>
              </w:tcPr>
            </w:tcPrChange>
          </w:tcPr>
          <w:p w14:paraId="19C20DB7" w14:textId="58FC2EA5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9BE">
              <w:t>PC N</w:t>
            </w:r>
          </w:p>
        </w:tc>
      </w:tr>
      <w:tr w:rsidR="000503BA" w:rsidRPr="006F79BE" w14:paraId="771A0845" w14:textId="77777777" w:rsidTr="00EF5C05">
        <w:tblPrEx>
          <w:shd w:val="clear" w:color="auto" w:fill="BDD6EE" w:themeFill="accent5" w:themeFillTint="66"/>
          <w:tblPrExChange w:id="809" w:author="MAHMOUD Mohamed-Ali" w:date="2025-05-19T18:32:00Z">
            <w:tblPrEx>
              <w:shd w:val="clear" w:color="auto" w:fill="BDD6EE" w:themeFill="accent5" w:themeFillTint="66"/>
            </w:tblPrEx>
          </w:tblPrExChange>
        </w:tblPrEx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487" w:type="dxa"/>
          <w:trPrChange w:id="810" w:author="MAHMOUD Mohamed-Ali" w:date="2025-05-19T18:32:00Z">
            <w:trPr>
              <w:gridAfter w:val="11"/>
              <w:wAfter w:w="6197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shd w:val="clear" w:color="auto" w:fill="DEEAF6" w:themeFill="accent5" w:themeFillTint="33"/>
            <w:vAlign w:val="center"/>
            <w:tcPrChange w:id="811" w:author="MAHMOUD Mohamed-Ali" w:date="2025-05-19T18:32:00Z">
              <w:tcPr>
                <w:tcW w:w="830" w:type="dxa"/>
                <w:gridSpan w:val="2"/>
                <w:shd w:val="clear" w:color="auto" w:fill="DEEAF6" w:themeFill="accent5" w:themeFillTint="33"/>
                <w:vAlign w:val="center"/>
              </w:tcPr>
            </w:tcPrChange>
          </w:tcPr>
          <w:p w14:paraId="66BD859B" w14:textId="77777777" w:rsidR="006F79BE" w:rsidRPr="006F79BE" w:rsidRDefault="006F79BE" w:rsidP="00DC4FE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79BE">
              <w:rPr>
                <w:b w:val="0"/>
                <w:bCs w:val="0"/>
              </w:rPr>
              <w:t>PN  1</w:t>
            </w:r>
          </w:p>
        </w:tc>
        <w:tc>
          <w:tcPr>
            <w:tcW w:w="848" w:type="dxa"/>
            <w:gridSpan w:val="2"/>
            <w:shd w:val="clear" w:color="auto" w:fill="DEEAF6" w:themeFill="accent5" w:themeFillTint="33"/>
            <w:tcPrChange w:id="812" w:author="MAHMOUD Mohamed-Ali" w:date="2025-05-19T18:32:00Z">
              <w:tcPr>
                <w:tcW w:w="865" w:type="dxa"/>
                <w:gridSpan w:val="6"/>
                <w:shd w:val="clear" w:color="auto" w:fill="DEEAF6" w:themeFill="accent5" w:themeFillTint="33"/>
              </w:tcPr>
            </w:tcPrChange>
          </w:tcPr>
          <w:p w14:paraId="0FBB83CC" w14:textId="77777777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9BE">
              <w:t>PN  2</w:t>
            </w:r>
          </w:p>
        </w:tc>
        <w:tc>
          <w:tcPr>
            <w:tcW w:w="1454" w:type="dxa"/>
            <w:gridSpan w:val="4"/>
            <w:shd w:val="clear" w:color="auto" w:fill="DEEAF6" w:themeFill="accent5" w:themeFillTint="33"/>
            <w:tcPrChange w:id="813" w:author="MAHMOUD Mohamed-Ali" w:date="2025-05-19T18:32:00Z">
              <w:tcPr>
                <w:tcW w:w="1563" w:type="dxa"/>
                <w:gridSpan w:val="11"/>
                <w:shd w:val="clear" w:color="auto" w:fill="DEEAF6" w:themeFill="accent5" w:themeFillTint="33"/>
              </w:tcPr>
            </w:tcPrChange>
          </w:tcPr>
          <w:p w14:paraId="27BBDF96" w14:textId="77777777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9BE">
              <w:t xml:space="preserve">PN  3 </w:t>
            </w:r>
          </w:p>
        </w:tc>
        <w:tc>
          <w:tcPr>
            <w:tcW w:w="587" w:type="dxa"/>
            <w:gridSpan w:val="3"/>
            <w:shd w:val="clear" w:color="auto" w:fill="DEEAF6" w:themeFill="accent5" w:themeFillTint="33"/>
            <w:tcPrChange w:id="814" w:author="MAHMOUD Mohamed-Ali" w:date="2025-05-19T18:32:00Z">
              <w:tcPr>
                <w:tcW w:w="613" w:type="dxa"/>
                <w:gridSpan w:val="4"/>
                <w:shd w:val="clear" w:color="auto" w:fill="DEEAF6" w:themeFill="accent5" w:themeFillTint="33"/>
              </w:tcPr>
            </w:tcPrChange>
          </w:tcPr>
          <w:p w14:paraId="7BC81D64" w14:textId="628F69E6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9BE">
              <w:t>…</w:t>
            </w:r>
          </w:p>
        </w:tc>
        <w:tc>
          <w:tcPr>
            <w:tcW w:w="1061" w:type="dxa"/>
            <w:gridSpan w:val="5"/>
            <w:shd w:val="clear" w:color="auto" w:fill="DEEAF6" w:themeFill="accent5" w:themeFillTint="33"/>
            <w:tcPrChange w:id="815" w:author="MAHMOUD Mohamed-Ali" w:date="2025-05-19T18:32:00Z">
              <w:tcPr>
                <w:tcW w:w="1200" w:type="dxa"/>
                <w:gridSpan w:val="10"/>
                <w:shd w:val="clear" w:color="auto" w:fill="DEEAF6" w:themeFill="accent5" w:themeFillTint="33"/>
              </w:tcPr>
            </w:tcPrChange>
          </w:tcPr>
          <w:p w14:paraId="6D7D32FD" w14:textId="11762077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9BE">
              <w:t>PN N</w:t>
            </w:r>
          </w:p>
        </w:tc>
      </w:tr>
      <w:tr w:rsidR="00EF5C05" w:rsidRPr="006F79BE" w14:paraId="1B6A73E6" w14:textId="77777777" w:rsidTr="00EF5C05">
        <w:tblPrEx>
          <w:shd w:val="clear" w:color="auto" w:fill="ACB9CA" w:themeFill="text2" w:themeFillTint="66"/>
        </w:tblPrEx>
        <w:trPr>
          <w:gridAfter w:val="5"/>
          <w:wAfter w:w="4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gridSpan w:val="3"/>
            <w:shd w:val="clear" w:color="auto" w:fill="ACB9CA" w:themeFill="text2" w:themeFillTint="66"/>
            <w:vAlign w:val="center"/>
          </w:tcPr>
          <w:p w14:paraId="0311FB4D" w14:textId="77777777" w:rsidR="006F79BE" w:rsidRPr="006F79BE" w:rsidRDefault="006F79BE" w:rsidP="00DC4FEE">
            <w:pPr>
              <w:rPr>
                <w:b w:val="0"/>
                <w:bCs w:val="0"/>
              </w:rPr>
            </w:pPr>
            <w:proofErr w:type="spellStart"/>
            <w:proofErr w:type="gramStart"/>
            <w:r w:rsidRPr="006F79BE">
              <w:rPr>
                <w:b w:val="0"/>
                <w:bCs w:val="0"/>
              </w:rPr>
              <w:lastRenderedPageBreak/>
              <w:t>safetyZone</w:t>
            </w:r>
            <w:proofErr w:type="spellEnd"/>
            <w:proofErr w:type="gramEnd"/>
            <w:r w:rsidRPr="006F79BE">
              <w:rPr>
                <w:b w:val="0"/>
                <w:bCs w:val="0"/>
              </w:rPr>
              <w:t xml:space="preserve"> 1</w:t>
            </w:r>
          </w:p>
        </w:tc>
        <w:tc>
          <w:tcPr>
            <w:tcW w:w="1342" w:type="dxa"/>
            <w:gridSpan w:val="3"/>
            <w:shd w:val="clear" w:color="auto" w:fill="ACB9CA" w:themeFill="text2" w:themeFillTint="66"/>
          </w:tcPr>
          <w:p w14:paraId="63E275F6" w14:textId="77777777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safetyZone</w:t>
            </w:r>
            <w:proofErr w:type="spellEnd"/>
            <w:proofErr w:type="gramEnd"/>
            <w:r w:rsidRPr="006F79BE">
              <w:t xml:space="preserve"> 2</w:t>
            </w:r>
          </w:p>
        </w:tc>
        <w:tc>
          <w:tcPr>
            <w:tcW w:w="1484" w:type="dxa"/>
            <w:gridSpan w:val="6"/>
            <w:shd w:val="clear" w:color="auto" w:fill="ACB9CA" w:themeFill="text2" w:themeFillTint="66"/>
          </w:tcPr>
          <w:p w14:paraId="01D45908" w14:textId="77777777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safetyZone</w:t>
            </w:r>
            <w:proofErr w:type="spellEnd"/>
            <w:proofErr w:type="gramEnd"/>
            <w:r w:rsidRPr="006F79BE">
              <w:t xml:space="preserve"> 3 </w:t>
            </w:r>
          </w:p>
        </w:tc>
        <w:tc>
          <w:tcPr>
            <w:tcW w:w="368" w:type="dxa"/>
            <w:gridSpan w:val="4"/>
            <w:shd w:val="clear" w:color="auto" w:fill="ACB9CA" w:themeFill="text2" w:themeFillTint="66"/>
          </w:tcPr>
          <w:p w14:paraId="7DC49C53" w14:textId="01510859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9BE">
              <w:t>…</w:t>
            </w:r>
          </w:p>
        </w:tc>
        <w:tc>
          <w:tcPr>
            <w:tcW w:w="1886" w:type="dxa"/>
            <w:gridSpan w:val="5"/>
            <w:shd w:val="clear" w:color="auto" w:fill="ACB9CA" w:themeFill="text2" w:themeFillTint="66"/>
          </w:tcPr>
          <w:p w14:paraId="4A683949" w14:textId="190C0911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safetyZone</w:t>
            </w:r>
            <w:proofErr w:type="spellEnd"/>
            <w:proofErr w:type="gramEnd"/>
            <w:r w:rsidRPr="006F79BE">
              <w:t xml:space="preserve"> N</w:t>
            </w:r>
          </w:p>
        </w:tc>
      </w:tr>
      <w:tr w:rsidR="006F79BE" w:rsidRPr="006F79BE" w14:paraId="26163A81" w14:textId="77777777" w:rsidTr="00EF5C05">
        <w:tblPrEx>
          <w:shd w:val="clear" w:color="auto" w:fill="A8D08D" w:themeFill="accent6" w:themeFillTint="99"/>
          <w:tblPrExChange w:id="816" w:author="MAHMOUD Mohamed-Ali" w:date="2025-05-19T18:32:00Z">
            <w:tblPrEx>
              <w:tblW w:w="12618" w:type="dxa"/>
              <w:shd w:val="clear" w:color="auto" w:fill="A8D08D" w:themeFill="accent6" w:themeFillTint="99"/>
            </w:tblPrEx>
          </w:tblPrExChange>
        </w:tblPrEx>
        <w:trPr>
          <w:gridAfter w:val="10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95" w:type="dxa"/>
          <w:trPrChange w:id="817" w:author="MAHMOUD Mohamed-Ali" w:date="2025-05-19T18:32:00Z">
            <w:trPr>
              <w:gridAfter w:val="10"/>
              <w:wAfter w:w="7650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gridSpan w:val="3"/>
            <w:shd w:val="clear" w:color="auto" w:fill="D0CECE" w:themeFill="background2" w:themeFillShade="E6"/>
            <w:vAlign w:val="center"/>
            <w:tcPrChange w:id="818" w:author="MAHMOUD Mohamed-Ali" w:date="2025-05-19T18:32:00Z">
              <w:tcPr>
                <w:tcW w:w="1638" w:type="dxa"/>
                <w:gridSpan w:val="5"/>
                <w:shd w:val="clear" w:color="auto" w:fill="D0CECE" w:themeFill="background2" w:themeFillShade="E6"/>
                <w:vAlign w:val="center"/>
              </w:tcPr>
            </w:tcPrChange>
          </w:tcPr>
          <w:p w14:paraId="1D29AB26" w14:textId="77777777" w:rsidR="006F79BE" w:rsidRPr="006F79BE" w:rsidRDefault="006F79BE" w:rsidP="00DC4FE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 w:rsidRPr="006F79BE">
              <w:rPr>
                <w:b w:val="0"/>
                <w:bCs w:val="0"/>
              </w:rPr>
              <w:t>chargingPoint</w:t>
            </w:r>
            <w:proofErr w:type="spellEnd"/>
            <w:proofErr w:type="gramEnd"/>
            <w:r w:rsidRPr="006F79BE">
              <w:rPr>
                <w:b w:val="0"/>
                <w:bCs w:val="0"/>
              </w:rPr>
              <w:t xml:space="preserve"> 1</w:t>
            </w:r>
          </w:p>
        </w:tc>
        <w:tc>
          <w:tcPr>
            <w:tcW w:w="1566" w:type="dxa"/>
            <w:gridSpan w:val="5"/>
            <w:shd w:val="clear" w:color="auto" w:fill="D0CECE" w:themeFill="background2" w:themeFillShade="E6"/>
            <w:tcPrChange w:id="819" w:author="MAHMOUD Mohamed-Ali" w:date="2025-05-19T18:32:00Z">
              <w:tcPr>
                <w:tcW w:w="1620" w:type="dxa"/>
                <w:gridSpan w:val="15"/>
                <w:shd w:val="clear" w:color="auto" w:fill="D0CECE" w:themeFill="background2" w:themeFillShade="E6"/>
              </w:tcPr>
            </w:tcPrChange>
          </w:tcPr>
          <w:p w14:paraId="6B21DFA9" w14:textId="6ADD01C3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chargingPoint</w:t>
            </w:r>
            <w:proofErr w:type="spellEnd"/>
            <w:proofErr w:type="gramEnd"/>
          </w:p>
        </w:tc>
        <w:tc>
          <w:tcPr>
            <w:tcW w:w="1628" w:type="dxa"/>
            <w:gridSpan w:val="8"/>
            <w:shd w:val="clear" w:color="auto" w:fill="D0CECE" w:themeFill="background2" w:themeFillShade="E6"/>
            <w:tcPrChange w:id="820" w:author="MAHMOUD Mohamed-Ali" w:date="2025-05-19T18:32:00Z">
              <w:tcPr>
                <w:tcW w:w="1710" w:type="dxa"/>
                <w:gridSpan w:val="16"/>
                <w:shd w:val="clear" w:color="auto" w:fill="D0CECE" w:themeFill="background2" w:themeFillShade="E6"/>
              </w:tcPr>
            </w:tcPrChange>
          </w:tcPr>
          <w:p w14:paraId="0D8E45BE" w14:textId="62FCAEE0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chargingPoint</w:t>
            </w:r>
            <w:proofErr w:type="spellEnd"/>
            <w:proofErr w:type="gramEnd"/>
            <w:r w:rsidRPr="006F79BE">
              <w:t xml:space="preserve"> N</w:t>
            </w:r>
          </w:p>
        </w:tc>
      </w:tr>
      <w:tr w:rsidR="006F79BE" w:rsidRPr="006F79BE" w14:paraId="37805680" w14:textId="77777777" w:rsidTr="00EF5C05">
        <w:tblPrEx>
          <w:shd w:val="clear" w:color="auto" w:fill="F7CAAC" w:themeFill="accent2" w:themeFillTint="66"/>
          <w:tblPrExChange w:id="821" w:author="MAHMOUD Mohamed-Ali" w:date="2025-05-19T18:32:00Z">
            <w:tblPrEx>
              <w:tblW w:w="12618" w:type="dxa"/>
              <w:shd w:val="clear" w:color="auto" w:fill="F7CAAC" w:themeFill="accent2" w:themeFillTint="66"/>
            </w:tblPrEx>
          </w:tblPrExChange>
        </w:tblPrEx>
        <w:trPr>
          <w:gridAfter w:val="5"/>
          <w:wAfter w:w="4509" w:type="dxa"/>
          <w:trPrChange w:id="822" w:author="MAHMOUD Mohamed-Ali" w:date="2025-05-19T18:32:00Z">
            <w:trPr>
              <w:gridAfter w:val="5"/>
              <w:wAfter w:w="6858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gridSpan w:val="3"/>
            <w:shd w:val="clear" w:color="auto" w:fill="F7CAAC" w:themeFill="accent2" w:themeFillTint="66"/>
            <w:vAlign w:val="center"/>
            <w:tcPrChange w:id="823" w:author="MAHMOUD Mohamed-Ali" w:date="2025-05-19T18:32:00Z">
              <w:tcPr>
                <w:tcW w:w="1440" w:type="dxa"/>
                <w:gridSpan w:val="4"/>
                <w:shd w:val="clear" w:color="auto" w:fill="F7CAAC" w:themeFill="accent2" w:themeFillTint="66"/>
                <w:vAlign w:val="center"/>
              </w:tcPr>
            </w:tcPrChange>
          </w:tcPr>
          <w:p w14:paraId="7FEAB3DB" w14:textId="77777777" w:rsidR="006F79BE" w:rsidRPr="006F79BE" w:rsidRDefault="006F79BE" w:rsidP="00DC4FEE">
            <w:pPr>
              <w:rPr>
                <w:b w:val="0"/>
                <w:bCs w:val="0"/>
              </w:rPr>
            </w:pPr>
            <w:proofErr w:type="spellStart"/>
            <w:r w:rsidRPr="006F79BE">
              <w:rPr>
                <w:b w:val="0"/>
                <w:bCs w:val="0"/>
              </w:rPr>
              <w:t>Itinerary</w:t>
            </w:r>
            <w:proofErr w:type="spellEnd"/>
            <w:r w:rsidRPr="006F79BE">
              <w:rPr>
                <w:b w:val="0"/>
                <w:bCs w:val="0"/>
              </w:rPr>
              <w:t xml:space="preserve"> 1</w:t>
            </w:r>
          </w:p>
        </w:tc>
        <w:tc>
          <w:tcPr>
            <w:tcW w:w="1342" w:type="dxa"/>
            <w:gridSpan w:val="3"/>
            <w:shd w:val="clear" w:color="auto" w:fill="F7CAAC" w:themeFill="accent2" w:themeFillTint="66"/>
            <w:tcPrChange w:id="824" w:author="MAHMOUD Mohamed-Ali" w:date="2025-05-19T18:32:00Z">
              <w:tcPr>
                <w:tcW w:w="1440" w:type="dxa"/>
                <w:gridSpan w:val="11"/>
                <w:shd w:val="clear" w:color="auto" w:fill="F7CAAC" w:themeFill="accent2" w:themeFillTint="66"/>
              </w:tcPr>
            </w:tcPrChange>
          </w:tcPr>
          <w:p w14:paraId="0BE06FF8" w14:textId="77777777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9BE">
              <w:t>Itinerary</w:t>
            </w:r>
            <w:proofErr w:type="spellEnd"/>
            <w:r w:rsidRPr="006F79BE">
              <w:t xml:space="preserve"> 3 </w:t>
            </w:r>
          </w:p>
        </w:tc>
        <w:tc>
          <w:tcPr>
            <w:tcW w:w="1484" w:type="dxa"/>
            <w:gridSpan w:val="6"/>
            <w:shd w:val="clear" w:color="auto" w:fill="F7CAAC" w:themeFill="accent2" w:themeFillTint="66"/>
            <w:tcPrChange w:id="825" w:author="MAHMOUD Mohamed-Ali" w:date="2025-05-19T18:32:00Z">
              <w:tcPr>
                <w:tcW w:w="1440" w:type="dxa"/>
                <w:gridSpan w:val="12"/>
                <w:shd w:val="clear" w:color="auto" w:fill="F7CAAC" w:themeFill="accent2" w:themeFillTint="66"/>
              </w:tcPr>
            </w:tcPrChange>
          </w:tcPr>
          <w:p w14:paraId="02CABB90" w14:textId="498912B8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9BE">
              <w:t>…</w:t>
            </w:r>
          </w:p>
        </w:tc>
        <w:tc>
          <w:tcPr>
            <w:tcW w:w="2254" w:type="dxa"/>
            <w:gridSpan w:val="9"/>
            <w:shd w:val="clear" w:color="auto" w:fill="F7CAAC" w:themeFill="accent2" w:themeFillTint="66"/>
            <w:tcPrChange w:id="826" w:author="MAHMOUD Mohamed-Ali" w:date="2025-05-19T18:32:00Z">
              <w:tcPr>
                <w:tcW w:w="1440" w:type="dxa"/>
                <w:gridSpan w:val="14"/>
                <w:shd w:val="clear" w:color="auto" w:fill="F7CAAC" w:themeFill="accent2" w:themeFillTint="66"/>
              </w:tcPr>
            </w:tcPrChange>
          </w:tcPr>
          <w:p w14:paraId="3C34251B" w14:textId="55CF0A4B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79BE">
              <w:t>Itinerary</w:t>
            </w:r>
            <w:proofErr w:type="spellEnd"/>
            <w:r w:rsidRPr="006F79BE">
              <w:t xml:space="preserve"> N</w:t>
            </w:r>
          </w:p>
        </w:tc>
      </w:tr>
      <w:tr w:rsidR="006F79BE" w:rsidRPr="006F79BE" w14:paraId="6224B9DD" w14:textId="77777777" w:rsidTr="00EF5C05">
        <w:tblPrEx>
          <w:shd w:val="clear" w:color="auto" w:fill="C45911" w:themeFill="accent2" w:themeFillShade="BF"/>
          <w:tblPrExChange w:id="827" w:author="MAHMOUD Mohamed-Ali" w:date="2025-05-19T18:32:00Z">
            <w:tblPrEx>
              <w:tblW w:w="12618" w:type="dxa"/>
              <w:shd w:val="clear" w:color="auto" w:fill="C45911" w:themeFill="accent2" w:themeFillShade="BF"/>
            </w:tblPrEx>
          </w:tblPrExChange>
        </w:tblPrEx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09" w:type="dxa"/>
          <w:trPrChange w:id="828" w:author="MAHMOUD Mohamed-Ali" w:date="2025-05-19T18:32:00Z">
            <w:trPr>
              <w:gridAfter w:val="5"/>
              <w:wAfter w:w="6300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gridSpan w:val="3"/>
            <w:shd w:val="clear" w:color="auto" w:fill="C45911" w:themeFill="accent2" w:themeFillShade="BF"/>
            <w:vAlign w:val="center"/>
            <w:tcPrChange w:id="829" w:author="MAHMOUD Mohamed-Ali" w:date="2025-05-19T18:32:00Z">
              <w:tcPr>
                <w:tcW w:w="1998" w:type="dxa"/>
                <w:gridSpan w:val="10"/>
                <w:shd w:val="clear" w:color="auto" w:fill="C45911" w:themeFill="accent2" w:themeFillShade="BF"/>
                <w:vAlign w:val="center"/>
              </w:tcPr>
            </w:tcPrChange>
          </w:tcPr>
          <w:p w14:paraId="69B6D361" w14:textId="77777777" w:rsidR="006F79BE" w:rsidRPr="006F79BE" w:rsidRDefault="006F79BE" w:rsidP="00DC4FE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 w:rsidRPr="006F79BE">
              <w:rPr>
                <w:b w:val="0"/>
                <w:bCs w:val="0"/>
              </w:rPr>
              <w:t>regulatedZone</w:t>
            </w:r>
            <w:proofErr w:type="spellEnd"/>
            <w:proofErr w:type="gramEnd"/>
            <w:r w:rsidRPr="006F79BE">
              <w:rPr>
                <w:b w:val="0"/>
                <w:bCs w:val="0"/>
              </w:rPr>
              <w:t xml:space="preserve"> 1</w:t>
            </w:r>
          </w:p>
        </w:tc>
        <w:tc>
          <w:tcPr>
            <w:tcW w:w="1860" w:type="dxa"/>
            <w:gridSpan w:val="6"/>
            <w:shd w:val="clear" w:color="auto" w:fill="C45911" w:themeFill="accent2" w:themeFillShade="BF"/>
            <w:tcPrChange w:id="830" w:author="MAHMOUD Mohamed-Ali" w:date="2025-05-19T18:32:00Z">
              <w:tcPr>
                <w:tcW w:w="1710" w:type="dxa"/>
                <w:gridSpan w:val="12"/>
                <w:shd w:val="clear" w:color="auto" w:fill="C45911" w:themeFill="accent2" w:themeFillShade="BF"/>
              </w:tcPr>
            </w:tcPrChange>
          </w:tcPr>
          <w:p w14:paraId="25D81A44" w14:textId="77777777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regulatedZone</w:t>
            </w:r>
            <w:proofErr w:type="spellEnd"/>
            <w:proofErr w:type="gramEnd"/>
            <w:r w:rsidRPr="006F79BE">
              <w:t xml:space="preserve"> 2</w:t>
            </w:r>
          </w:p>
        </w:tc>
        <w:tc>
          <w:tcPr>
            <w:tcW w:w="1058" w:type="dxa"/>
            <w:gridSpan w:val="4"/>
            <w:shd w:val="clear" w:color="auto" w:fill="C45911" w:themeFill="accent2" w:themeFillShade="BF"/>
            <w:tcPrChange w:id="831" w:author="MAHMOUD Mohamed-Ali" w:date="2025-05-19T18:32:00Z">
              <w:tcPr>
                <w:tcW w:w="720" w:type="dxa"/>
                <w:gridSpan w:val="6"/>
                <w:shd w:val="clear" w:color="auto" w:fill="C45911" w:themeFill="accent2" w:themeFillShade="BF"/>
              </w:tcPr>
            </w:tcPrChange>
          </w:tcPr>
          <w:p w14:paraId="7433BEF6" w14:textId="6081B2CE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79BE">
              <w:t>…</w:t>
            </w:r>
          </w:p>
        </w:tc>
        <w:tc>
          <w:tcPr>
            <w:tcW w:w="2162" w:type="dxa"/>
            <w:gridSpan w:val="8"/>
            <w:shd w:val="clear" w:color="auto" w:fill="C45911" w:themeFill="accent2" w:themeFillShade="BF"/>
            <w:tcPrChange w:id="832" w:author="MAHMOUD Mohamed-Ali" w:date="2025-05-19T18:32:00Z">
              <w:tcPr>
                <w:tcW w:w="1890" w:type="dxa"/>
                <w:gridSpan w:val="17"/>
                <w:shd w:val="clear" w:color="auto" w:fill="C45911" w:themeFill="accent2" w:themeFillShade="BF"/>
              </w:tcPr>
            </w:tcPrChange>
          </w:tcPr>
          <w:p w14:paraId="003A92F7" w14:textId="6C3624EE" w:rsidR="006F79BE" w:rsidRPr="006F79BE" w:rsidRDefault="006F79BE" w:rsidP="00DC4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F79BE">
              <w:t>regulatedZone</w:t>
            </w:r>
            <w:proofErr w:type="spellEnd"/>
            <w:proofErr w:type="gramEnd"/>
            <w:r w:rsidRPr="006F79BE">
              <w:t xml:space="preserve"> N</w:t>
            </w:r>
          </w:p>
        </w:tc>
      </w:tr>
      <w:tr w:rsidR="000503BA" w:rsidRPr="006F79BE" w14:paraId="33CD51EF" w14:textId="77777777" w:rsidTr="00EF5C05">
        <w:trPr>
          <w:gridAfter w:val="8"/>
          <w:wAfter w:w="5911" w:type="dxa"/>
          <w:trPrChange w:id="833" w:author="MAHMOUD Mohamed-Ali" w:date="2025-05-19T18:32:00Z">
            <w:trPr>
              <w:gridAfter w:val="8"/>
              <w:wAfter w:w="5581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shd w:val="clear" w:color="auto" w:fill="BF8F00" w:themeFill="accent4" w:themeFillShade="BF"/>
            <w:vAlign w:val="center"/>
            <w:tcPrChange w:id="834" w:author="MAHMOUD Mohamed-Ali" w:date="2025-05-19T18:32:00Z">
              <w:tcPr>
                <w:tcW w:w="830" w:type="dxa"/>
                <w:gridSpan w:val="2"/>
                <w:shd w:val="clear" w:color="auto" w:fill="BF8F00" w:themeFill="accent4" w:themeFillShade="BF"/>
                <w:vAlign w:val="center"/>
              </w:tcPr>
            </w:tcPrChange>
          </w:tcPr>
          <w:p w14:paraId="1E5D303D" w14:textId="77777777" w:rsidR="006F79BE" w:rsidRPr="006F79BE" w:rsidRDefault="006F79BE" w:rsidP="00DC4FEE">
            <w:pPr>
              <w:rPr>
                <w:b w:val="0"/>
                <w:bCs w:val="0"/>
              </w:rPr>
            </w:pPr>
            <w:r w:rsidRPr="006F79BE">
              <w:rPr>
                <w:b w:val="0"/>
                <w:bCs w:val="0"/>
              </w:rPr>
              <w:t>Tunnel 1</w:t>
            </w:r>
          </w:p>
        </w:tc>
        <w:tc>
          <w:tcPr>
            <w:tcW w:w="848" w:type="dxa"/>
            <w:gridSpan w:val="2"/>
            <w:shd w:val="clear" w:color="auto" w:fill="BF8F00" w:themeFill="accent4" w:themeFillShade="BF"/>
            <w:tcPrChange w:id="835" w:author="MAHMOUD Mohamed-Ali" w:date="2025-05-19T18:32:00Z">
              <w:tcPr>
                <w:tcW w:w="865" w:type="dxa"/>
                <w:gridSpan w:val="6"/>
                <w:shd w:val="clear" w:color="auto" w:fill="BF8F00" w:themeFill="accent4" w:themeFillShade="BF"/>
              </w:tcPr>
            </w:tcPrChange>
          </w:tcPr>
          <w:p w14:paraId="7810684D" w14:textId="77777777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9BE">
              <w:t>Tunnel 2</w:t>
            </w:r>
          </w:p>
        </w:tc>
        <w:tc>
          <w:tcPr>
            <w:tcW w:w="830" w:type="dxa"/>
            <w:shd w:val="clear" w:color="auto" w:fill="BF8F00" w:themeFill="accent4" w:themeFillShade="BF"/>
            <w:tcPrChange w:id="836" w:author="MAHMOUD Mohamed-Ali" w:date="2025-05-19T18:32:00Z">
              <w:tcPr>
                <w:tcW w:w="830" w:type="dxa"/>
                <w:gridSpan w:val="3"/>
                <w:shd w:val="clear" w:color="auto" w:fill="BF8F00" w:themeFill="accent4" w:themeFillShade="BF"/>
              </w:tcPr>
            </w:tcPrChange>
          </w:tcPr>
          <w:p w14:paraId="287E5181" w14:textId="77777777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9BE">
              <w:t xml:space="preserve">Tunnel 3 </w:t>
            </w:r>
          </w:p>
        </w:tc>
        <w:tc>
          <w:tcPr>
            <w:tcW w:w="1384" w:type="dxa"/>
            <w:gridSpan w:val="7"/>
            <w:shd w:val="clear" w:color="auto" w:fill="BF8F00" w:themeFill="accent4" w:themeFillShade="BF"/>
            <w:tcPrChange w:id="837" w:author="MAHMOUD Mohamed-Ali" w:date="2025-05-19T18:32:00Z">
              <w:tcPr>
                <w:tcW w:w="1537" w:type="dxa"/>
                <w:gridSpan w:val="14"/>
                <w:shd w:val="clear" w:color="auto" w:fill="BF8F00" w:themeFill="accent4" w:themeFillShade="BF"/>
              </w:tcPr>
            </w:tcPrChange>
          </w:tcPr>
          <w:p w14:paraId="4166831F" w14:textId="02FD66BB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9BE">
              <w:t>…</w:t>
            </w:r>
          </w:p>
        </w:tc>
        <w:tc>
          <w:tcPr>
            <w:tcW w:w="1464" w:type="dxa"/>
            <w:gridSpan w:val="7"/>
            <w:shd w:val="clear" w:color="auto" w:fill="BF8F00" w:themeFill="accent4" w:themeFillShade="BF"/>
            <w:tcPrChange w:id="838" w:author="MAHMOUD Mohamed-Ali" w:date="2025-05-19T18:32:00Z">
              <w:tcPr>
                <w:tcW w:w="1625" w:type="dxa"/>
                <w:gridSpan w:val="14"/>
                <w:shd w:val="clear" w:color="auto" w:fill="BF8F00" w:themeFill="accent4" w:themeFillShade="BF"/>
              </w:tcPr>
            </w:tcPrChange>
          </w:tcPr>
          <w:p w14:paraId="11097B56" w14:textId="7FECFB02" w:rsidR="006F79BE" w:rsidRPr="006F79BE" w:rsidRDefault="006F79BE" w:rsidP="00DC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9BE">
              <w:t>Tunnel N</w:t>
            </w:r>
          </w:p>
        </w:tc>
      </w:tr>
      <w:tr w:rsidR="000503BA" w:rsidRPr="006F79BE" w14:paraId="4CC95B7A" w14:textId="77777777" w:rsidTr="00EF5C05">
        <w:trPr>
          <w:gridAfter w:val="1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375" w:type="dxa"/>
          <w:ins w:id="839" w:author="MAHMOUD Mohamed-Ali" w:date="2025-05-11T02:20:00Z"/>
          <w:trPrChange w:id="840" w:author="MAHMOUD Mohamed-Ali" w:date="2025-05-19T18:32:00Z">
            <w:trPr>
              <w:gridAfter w:val="15"/>
              <w:wAfter w:w="5713" w:type="dxa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shd w:val="clear" w:color="auto" w:fill="FFC000"/>
            <w:tcPrChange w:id="841" w:author="MAHMOUD Mohamed-Ali" w:date="2025-05-19T18:32:00Z">
              <w:tcPr>
                <w:tcW w:w="830" w:type="dxa"/>
                <w:shd w:val="clear" w:color="auto" w:fill="FFC000"/>
              </w:tcPr>
            </w:tcPrChange>
          </w:tcPr>
          <w:p w14:paraId="581DFF3D" w14:textId="7658DF45" w:rsidR="000503BA" w:rsidRPr="006F79BE" w:rsidRDefault="000503BA" w:rsidP="0021303B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842" w:author="MAHMOUD Mohamed-Ali" w:date="2025-05-11T02:20:00Z"/>
                <w:b w:val="0"/>
                <w:bCs w:val="0"/>
              </w:rPr>
            </w:pPr>
            <w:ins w:id="843" w:author="MAHMOUD Mohamed-Ali" w:date="2025-05-11T02:21:00Z">
              <w:r>
                <w:rPr>
                  <w:b w:val="0"/>
                  <w:bCs w:val="0"/>
                </w:rPr>
                <w:t>PA</w:t>
              </w:r>
            </w:ins>
            <w:ins w:id="844" w:author="MAHMOUD Mohamed-Ali" w:date="2025-05-11T02:20:00Z">
              <w:r w:rsidRPr="006F79BE">
                <w:rPr>
                  <w:b w:val="0"/>
                  <w:bCs w:val="0"/>
                </w:rPr>
                <w:t xml:space="preserve"> 1</w:t>
              </w:r>
            </w:ins>
          </w:p>
        </w:tc>
        <w:tc>
          <w:tcPr>
            <w:tcW w:w="848" w:type="dxa"/>
            <w:gridSpan w:val="2"/>
            <w:shd w:val="clear" w:color="auto" w:fill="FFC000"/>
            <w:tcPrChange w:id="845" w:author="MAHMOUD Mohamed-Ali" w:date="2025-05-19T18:32:00Z">
              <w:tcPr>
                <w:tcW w:w="872" w:type="dxa"/>
                <w:gridSpan w:val="8"/>
                <w:shd w:val="clear" w:color="auto" w:fill="FFC000"/>
              </w:tcPr>
            </w:tcPrChange>
          </w:tcPr>
          <w:p w14:paraId="11D5BB27" w14:textId="3065EEE8" w:rsidR="000503BA" w:rsidRPr="006F79BE" w:rsidRDefault="000503BA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46" w:author="MAHMOUD Mohamed-Ali" w:date="2025-05-11T02:20:00Z"/>
              </w:rPr>
            </w:pPr>
            <w:ins w:id="847" w:author="MAHMOUD Mohamed-Ali" w:date="2025-05-11T02:21:00Z">
              <w:r>
                <w:t>PA</w:t>
              </w:r>
            </w:ins>
            <w:ins w:id="848" w:author="MAHMOUD Mohamed-Ali" w:date="2025-05-11T02:20:00Z">
              <w:r w:rsidRPr="006F79BE">
                <w:t xml:space="preserve"> 2</w:t>
              </w:r>
            </w:ins>
          </w:p>
        </w:tc>
        <w:tc>
          <w:tcPr>
            <w:tcW w:w="830" w:type="dxa"/>
            <w:shd w:val="clear" w:color="auto" w:fill="FFC000"/>
            <w:tcPrChange w:id="849" w:author="MAHMOUD Mohamed-Ali" w:date="2025-05-19T18:32:00Z">
              <w:tcPr>
                <w:tcW w:w="566" w:type="dxa"/>
                <w:gridSpan w:val="3"/>
                <w:shd w:val="clear" w:color="auto" w:fill="FFC000"/>
              </w:tcPr>
            </w:tcPrChange>
          </w:tcPr>
          <w:p w14:paraId="4F798189" w14:textId="35DD4417" w:rsidR="000503BA" w:rsidRPr="006F79BE" w:rsidRDefault="000503BA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50" w:author="MAHMOUD Mohamed-Ali" w:date="2025-05-11T02:20:00Z"/>
              </w:rPr>
            </w:pPr>
            <w:ins w:id="851" w:author="MAHMOUD Mohamed-Ali" w:date="2025-05-11T02:21:00Z">
              <w:r>
                <w:t>…</w:t>
              </w:r>
            </w:ins>
          </w:p>
        </w:tc>
        <w:tc>
          <w:tcPr>
            <w:tcW w:w="1384" w:type="dxa"/>
            <w:gridSpan w:val="7"/>
            <w:shd w:val="clear" w:color="auto" w:fill="FFC000"/>
            <w:tcPrChange w:id="852" w:author="MAHMOUD Mohamed-Ali" w:date="2025-05-19T18:32:00Z">
              <w:tcPr>
                <w:tcW w:w="1600" w:type="dxa"/>
                <w:gridSpan w:val="14"/>
                <w:shd w:val="clear" w:color="auto" w:fill="FFC000"/>
              </w:tcPr>
            </w:tcPrChange>
          </w:tcPr>
          <w:p w14:paraId="036B51B8" w14:textId="5DDE33D0" w:rsidR="000503BA" w:rsidRPr="006F79BE" w:rsidRDefault="000503BA" w:rsidP="00213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53" w:author="MAHMOUD Mohamed-Ali" w:date="2025-05-11T02:20:00Z"/>
              </w:rPr>
            </w:pPr>
            <w:ins w:id="854" w:author="MAHMOUD Mohamed-Ali" w:date="2025-05-11T02:21:00Z">
              <w:r>
                <w:t>PA</w:t>
              </w:r>
            </w:ins>
            <w:ins w:id="855" w:author="MAHMOUD Mohamed-Ali" w:date="2025-05-19T18:34:00Z">
              <w:r w:rsidR="00EC7C2B">
                <w:t xml:space="preserve"> </w:t>
              </w:r>
            </w:ins>
            <w:ins w:id="856" w:author="MAHMOUD Mohamed-Ali" w:date="2025-05-11T02:21:00Z">
              <w:r>
                <w:t>N</w:t>
              </w:r>
            </w:ins>
          </w:p>
        </w:tc>
      </w:tr>
    </w:tbl>
    <w:p w14:paraId="4A24AE1B" w14:textId="77777777" w:rsidR="006F79BE" w:rsidRDefault="006F79BE" w:rsidP="00E846C6">
      <w:pPr>
        <w:rPr>
          <w:b/>
          <w:bCs/>
        </w:rPr>
      </w:pPr>
    </w:p>
    <w:p w14:paraId="5B55DB89" w14:textId="77777777" w:rsidR="006F79BE" w:rsidRPr="009B0C66" w:rsidRDefault="006F79BE" w:rsidP="00E846C6">
      <w:pPr>
        <w:rPr>
          <w:b/>
          <w:bCs/>
        </w:rPr>
      </w:pPr>
    </w:p>
    <w:p w14:paraId="410B03DA" w14:textId="5FE38D4C" w:rsidR="00E846C6" w:rsidRPr="00AC5C03" w:rsidRDefault="008375C4" w:rsidP="00AC5C03">
      <w:pPr>
        <w:pStyle w:val="Titre1"/>
        <w:rPr>
          <w:rFonts w:asciiTheme="minorHAnsi" w:hAnsiTheme="minorHAnsi" w:cstheme="minorHAnsi"/>
        </w:rPr>
      </w:pPr>
      <w:bookmarkStart w:id="857" w:name="_Toc196260942"/>
      <w:r w:rsidRPr="00AC5C03">
        <w:rPr>
          <w:rFonts w:asciiTheme="minorHAnsi" w:hAnsiTheme="minorHAnsi" w:cstheme="minorHAnsi"/>
        </w:rPr>
        <w:t>Approches d’Architecture</w:t>
      </w:r>
      <w:bookmarkEnd w:id="857"/>
    </w:p>
    <w:p w14:paraId="0F0FE937" w14:textId="1E61A922" w:rsidR="00D556B0" w:rsidRDefault="00E25AC7" w:rsidP="008375C4">
      <w:r>
        <w:t>Soit l</w:t>
      </w:r>
      <w:r w:rsidR="00D556B0">
        <w:t xml:space="preserve">’éditeur topologique génère </w:t>
      </w:r>
      <w:r>
        <w:t xml:space="preserve">en </w:t>
      </w:r>
      <w:r w:rsidR="009D4FB2">
        <w:t>deux formats</w:t>
      </w:r>
      <w:r>
        <w:t xml:space="preserve"> </w:t>
      </w:r>
      <w:r w:rsidR="009D4FB2">
        <w:t xml:space="preserve">un sous le format des structures prédéfinis pour la supervision et une deuxième </w:t>
      </w:r>
      <w:r>
        <w:t>en format numérique à envoyer au véhicule</w:t>
      </w:r>
      <w:r w:rsidR="009D4FB2">
        <w:t xml:space="preserve">, ou en </w:t>
      </w:r>
      <w:r w:rsidR="00FF3E8F">
        <w:t>un seul format numérique</w:t>
      </w:r>
      <w:r w:rsidR="009D4FB2">
        <w:t xml:space="preserve"> pour les deux systèmes </w:t>
      </w:r>
    </w:p>
    <w:p w14:paraId="0742F3C1" w14:textId="77777777" w:rsidR="00E25AC7" w:rsidRDefault="00E25AC7" w:rsidP="008375C4"/>
    <w:p w14:paraId="7028DE41" w14:textId="5CF224E0" w:rsidR="008375C4" w:rsidRDefault="00FF3E8F" w:rsidP="008375C4">
      <w:r>
        <w:t>Pour la première approche l</w:t>
      </w:r>
      <w:r w:rsidR="00D14342" w:rsidRPr="00D14342">
        <w:t>a conversion pourra être effectuée directement au niveau de l'éditeur topologique, en intégrant une fonctionnalité dédiée dans un premier temps. Une seconde approche consistera à garantir la conversion via un autre module sécurisé</w:t>
      </w:r>
      <w:r w:rsidR="00E9085D">
        <w:t xml:space="preserve"> ‘</w:t>
      </w:r>
      <w:proofErr w:type="spellStart"/>
      <w:r w:rsidR="00E9085D">
        <w:t>TRMapper</w:t>
      </w:r>
      <w:proofErr w:type="spellEnd"/>
      <w:r w:rsidR="00E9085D">
        <w:t>’</w:t>
      </w:r>
      <w:r w:rsidR="00D14342" w:rsidRPr="00D14342">
        <w:t xml:space="preserve">, positionné entre le module </w:t>
      </w:r>
      <w:r w:rsidR="00D14342">
        <w:t>‘</w:t>
      </w:r>
      <w:proofErr w:type="spellStart"/>
      <w:r w:rsidR="00D14342" w:rsidRPr="00D14342">
        <w:t>Inspector</w:t>
      </w:r>
      <w:proofErr w:type="spellEnd"/>
      <w:r w:rsidR="00D14342">
        <w:t>’</w:t>
      </w:r>
      <w:r w:rsidR="00D14342" w:rsidRPr="00D14342">
        <w:t xml:space="preserve"> et le module </w:t>
      </w:r>
      <w:r w:rsidR="00D14342">
        <w:t>‘</w:t>
      </w:r>
      <w:proofErr w:type="spellStart"/>
      <w:r w:rsidR="00D14342" w:rsidRPr="00D14342">
        <w:t>TRProvider</w:t>
      </w:r>
      <w:proofErr w:type="spellEnd"/>
      <w:r w:rsidR="00D14342">
        <w:t>’.</w:t>
      </w:r>
    </w:p>
    <w:p w14:paraId="3B67B36A" w14:textId="16BD7965" w:rsidR="00D14342" w:rsidRDefault="008334CE" w:rsidP="008375C4">
      <w:r w:rsidRPr="008334CE">
        <w:t xml:space="preserve">La première approche nécessitera que le module </w:t>
      </w:r>
      <w:r w:rsidR="00523F76">
        <w:t>‘</w:t>
      </w:r>
      <w:proofErr w:type="spellStart"/>
      <w:r w:rsidRPr="008334CE">
        <w:t>Inspector</w:t>
      </w:r>
      <w:proofErr w:type="spellEnd"/>
      <w:r w:rsidR="00523F76">
        <w:t>’</w:t>
      </w:r>
      <w:r w:rsidRPr="008334CE">
        <w:t xml:space="preserve"> effectue une seconde vérification du référentiel topologique, à la fois dans son format numérique et dans son format</w:t>
      </w:r>
      <w:r w:rsidR="00FF3E8F">
        <w:t xml:space="preserve"> des structures prédéfinies</w:t>
      </w:r>
      <w:r>
        <w:t>.</w:t>
      </w:r>
    </w:p>
    <w:p w14:paraId="51D720BA" w14:textId="19A67F33" w:rsidR="008A238B" w:rsidRPr="008A238B" w:rsidRDefault="008A238B" w:rsidP="008375C4">
      <w:pPr>
        <w:rPr>
          <w:color w:val="92D050"/>
        </w:rPr>
      </w:pPr>
      <w:r w:rsidRPr="008A238B">
        <w:rPr>
          <w:color w:val="92D050"/>
        </w:rPr>
        <w:t>La première approche sera celle retenue pour l’application, et l’éditeur topologique aura la responsabilité de générer les deux formats du référentiel topologique.</w:t>
      </w:r>
    </w:p>
    <w:p w14:paraId="19596A20" w14:textId="5604484A" w:rsidR="00E9085D" w:rsidRDefault="00E9085D" w:rsidP="008375C4">
      <w:r>
        <w:t>Dans le deux approches le module ‘</w:t>
      </w:r>
      <w:proofErr w:type="spellStart"/>
      <w:r>
        <w:t>TRProvider</w:t>
      </w:r>
      <w:proofErr w:type="spellEnd"/>
      <w:r>
        <w:t xml:space="preserve">’ aura en possession deux référentiel topologique </w:t>
      </w:r>
      <w:r w:rsidR="00796F3F">
        <w:t>un sous format des structures prédéfinis et</w:t>
      </w:r>
      <w:r w:rsidR="00523F76">
        <w:t xml:space="preserve"> l’autre en f</w:t>
      </w:r>
      <w:r w:rsidR="00796F3F">
        <w:t>ormat numérique.</w:t>
      </w:r>
    </w:p>
    <w:p w14:paraId="617AA9D1" w14:textId="50061C68" w:rsidR="00ED641B" w:rsidRDefault="00ED641B" w:rsidP="00ED641B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0364FB" w14:paraId="20EE2428" w14:textId="77777777" w:rsidTr="00036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D0766B4" w14:textId="74FBB528" w:rsidR="000364FB" w:rsidRDefault="000364FB" w:rsidP="00ED641B">
            <w:r>
              <w:t>Approche</w:t>
            </w:r>
          </w:p>
        </w:tc>
        <w:tc>
          <w:tcPr>
            <w:tcW w:w="3146" w:type="dxa"/>
          </w:tcPr>
          <w:p w14:paraId="3FFBC7E7" w14:textId="58E56F0E" w:rsidR="000364FB" w:rsidRDefault="000364FB" w:rsidP="00ED6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3146" w:type="dxa"/>
          </w:tcPr>
          <w:p w14:paraId="3930D1D1" w14:textId="1882A2C3" w:rsidR="000364FB" w:rsidRDefault="000364FB" w:rsidP="00ED6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Fonctionalités</w:t>
            </w:r>
            <w:proofErr w:type="spellEnd"/>
          </w:p>
        </w:tc>
      </w:tr>
      <w:tr w:rsidR="00E9085D" w14:paraId="18B022AD" w14:textId="77777777" w:rsidTr="0003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vMerge w:val="restart"/>
          </w:tcPr>
          <w:p w14:paraId="6AEDD537" w14:textId="66AAD79F" w:rsidR="00E9085D" w:rsidRDefault="00E9085D" w:rsidP="00ED641B">
            <w:r>
              <w:t>1</w:t>
            </w:r>
          </w:p>
        </w:tc>
        <w:tc>
          <w:tcPr>
            <w:tcW w:w="3146" w:type="dxa"/>
          </w:tcPr>
          <w:p w14:paraId="41199225" w14:textId="6E0A3CD1" w:rsidR="00E9085D" w:rsidRDefault="00E9085D" w:rsidP="00ED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Editeur topologique</w:t>
            </w:r>
          </w:p>
        </w:tc>
        <w:tc>
          <w:tcPr>
            <w:tcW w:w="3146" w:type="dxa"/>
          </w:tcPr>
          <w:p w14:paraId="0D087654" w14:textId="2257A842" w:rsidR="00E9085D" w:rsidRDefault="00E9085D" w:rsidP="000364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Génération de référentiel topologique en </w:t>
            </w:r>
            <w:r w:rsidR="00796F3F">
              <w:t>format des</w:t>
            </w:r>
            <w:r w:rsidR="00E25AC7">
              <w:t xml:space="preserve"> structures prédéfini </w:t>
            </w:r>
            <w:r>
              <w:t>et en format numérique</w:t>
            </w:r>
          </w:p>
        </w:tc>
      </w:tr>
      <w:tr w:rsidR="00E9085D" w14:paraId="20606BF2" w14:textId="77777777" w:rsidTr="0003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vMerge/>
          </w:tcPr>
          <w:p w14:paraId="382EF621" w14:textId="77777777" w:rsidR="00E9085D" w:rsidRDefault="00E9085D" w:rsidP="00ED641B"/>
        </w:tc>
        <w:tc>
          <w:tcPr>
            <w:tcW w:w="3146" w:type="dxa"/>
          </w:tcPr>
          <w:p w14:paraId="7CA51B10" w14:textId="1D736DBF" w:rsidR="00E9085D" w:rsidRDefault="00E9085D" w:rsidP="00ED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Inspector</w:t>
            </w:r>
            <w:proofErr w:type="spellEnd"/>
          </w:p>
        </w:tc>
        <w:tc>
          <w:tcPr>
            <w:tcW w:w="3146" w:type="dxa"/>
          </w:tcPr>
          <w:p w14:paraId="650C352A" w14:textId="61E1A05A" w:rsidR="00E9085D" w:rsidRDefault="00E9085D" w:rsidP="00E908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 et validation de deux formats de référentiel topologique</w:t>
            </w:r>
          </w:p>
        </w:tc>
      </w:tr>
      <w:tr w:rsidR="009449F3" w14:paraId="6D0AD8E5" w14:textId="77777777" w:rsidTr="0094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vMerge w:val="restart"/>
            <w:vAlign w:val="center"/>
          </w:tcPr>
          <w:p w14:paraId="7B89ADC1" w14:textId="27D17629" w:rsidR="009449F3" w:rsidRDefault="009449F3" w:rsidP="00ED641B">
            <w:r>
              <w:t>2</w:t>
            </w:r>
          </w:p>
        </w:tc>
        <w:tc>
          <w:tcPr>
            <w:tcW w:w="3146" w:type="dxa"/>
          </w:tcPr>
          <w:p w14:paraId="6BDBC7A3" w14:textId="0A06024F" w:rsidR="009449F3" w:rsidRDefault="009449F3" w:rsidP="00ED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Editeur topologique</w:t>
            </w:r>
          </w:p>
        </w:tc>
        <w:tc>
          <w:tcPr>
            <w:tcW w:w="3146" w:type="dxa"/>
          </w:tcPr>
          <w:p w14:paraId="6986A23C" w14:textId="52B642EE" w:rsidR="009449F3" w:rsidRDefault="009449F3" w:rsidP="00E908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Génération de référentiel topologique en format </w:t>
            </w:r>
            <w:r w:rsidR="00796F3F">
              <w:t>des structures prédéfinis</w:t>
            </w:r>
          </w:p>
        </w:tc>
      </w:tr>
      <w:tr w:rsidR="009449F3" w14:paraId="3A04864D" w14:textId="77777777" w:rsidTr="0003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vMerge/>
          </w:tcPr>
          <w:p w14:paraId="2F2D92E9" w14:textId="77777777" w:rsidR="009449F3" w:rsidRDefault="009449F3" w:rsidP="00ED641B"/>
        </w:tc>
        <w:tc>
          <w:tcPr>
            <w:tcW w:w="3146" w:type="dxa"/>
          </w:tcPr>
          <w:p w14:paraId="0269B04B" w14:textId="7E2CA6D2" w:rsidR="009449F3" w:rsidRDefault="009449F3" w:rsidP="00ED6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Inspector</w:t>
            </w:r>
            <w:proofErr w:type="spellEnd"/>
            <w:r>
              <w:t xml:space="preserve"> </w:t>
            </w:r>
          </w:p>
        </w:tc>
        <w:tc>
          <w:tcPr>
            <w:tcW w:w="3146" w:type="dxa"/>
          </w:tcPr>
          <w:p w14:paraId="2B9CD0D7" w14:textId="0FBB1ED0" w:rsidR="009449F3" w:rsidRDefault="009449F3" w:rsidP="00E908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Vérification et validation de référentiel de format </w:t>
            </w:r>
            <w:r w:rsidR="00796F3F">
              <w:t>des structures prédéfinis</w:t>
            </w:r>
          </w:p>
        </w:tc>
      </w:tr>
      <w:tr w:rsidR="009449F3" w14:paraId="1E27D8B9" w14:textId="77777777" w:rsidTr="0003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vMerge/>
          </w:tcPr>
          <w:p w14:paraId="103C919E" w14:textId="77777777" w:rsidR="009449F3" w:rsidRDefault="009449F3" w:rsidP="00ED641B"/>
        </w:tc>
        <w:tc>
          <w:tcPr>
            <w:tcW w:w="3146" w:type="dxa"/>
          </w:tcPr>
          <w:p w14:paraId="7EAB1151" w14:textId="40524CEA" w:rsidR="009449F3" w:rsidRDefault="009449F3" w:rsidP="00ED6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TRMapper</w:t>
            </w:r>
            <w:proofErr w:type="spellEnd"/>
          </w:p>
        </w:tc>
        <w:tc>
          <w:tcPr>
            <w:tcW w:w="3146" w:type="dxa"/>
          </w:tcPr>
          <w:p w14:paraId="03C4561A" w14:textId="58FD4C77" w:rsidR="009449F3" w:rsidRDefault="009449F3" w:rsidP="00E908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Conversion de référentiel topologique en format numérique</w:t>
            </w:r>
          </w:p>
        </w:tc>
      </w:tr>
    </w:tbl>
    <w:p w14:paraId="67BAD472" w14:textId="77777777" w:rsidR="000364FB" w:rsidRDefault="000364FB" w:rsidP="00ED641B"/>
    <w:p w14:paraId="5B82A6E7" w14:textId="77777777" w:rsidR="005169C2" w:rsidRDefault="005169C2" w:rsidP="00ED641B"/>
    <w:p w14:paraId="31EEF5B9" w14:textId="77777777" w:rsidR="005169C2" w:rsidRDefault="005169C2" w:rsidP="00ED641B"/>
    <w:p w14:paraId="607857E7" w14:textId="77777777" w:rsidR="005169C2" w:rsidRDefault="005169C2" w:rsidP="00ED641B">
      <w:pPr>
        <w:sectPr w:rsidR="005169C2" w:rsidSect="008965BD">
          <w:pgSz w:w="11906" w:h="16838"/>
          <w:pgMar w:top="1701" w:right="1304" w:bottom="1418" w:left="1304" w:header="510" w:footer="709" w:gutter="0"/>
          <w:cols w:space="708"/>
          <w:docGrid w:linePitch="360"/>
        </w:sectPr>
      </w:pPr>
    </w:p>
    <w:p w14:paraId="5EFC9750" w14:textId="77777777" w:rsidR="00B11B96" w:rsidRDefault="00B11B96" w:rsidP="00ED641B"/>
    <w:p w14:paraId="58CB24B2" w14:textId="77777777" w:rsidR="005169C2" w:rsidRDefault="005169C2" w:rsidP="00ED641B"/>
    <w:tbl>
      <w:tblPr>
        <w:tblStyle w:val="Grilledutableau"/>
        <w:tblW w:w="5015" w:type="pct"/>
        <w:tblInd w:w="-1332" w:type="dxa"/>
        <w:tblLook w:val="04A0" w:firstRow="1" w:lastRow="0" w:firstColumn="1" w:lastColumn="0" w:noHBand="0" w:noVBand="1"/>
      </w:tblPr>
      <w:tblGrid>
        <w:gridCol w:w="7790"/>
        <w:gridCol w:w="6187"/>
      </w:tblGrid>
      <w:tr w:rsidR="00644BBA" w14:paraId="52189AB1" w14:textId="77777777" w:rsidTr="00644BBA">
        <w:tc>
          <w:tcPr>
            <w:tcW w:w="2593" w:type="pct"/>
          </w:tcPr>
          <w:p w14:paraId="0F75FBB2" w14:textId="4B6035F5" w:rsidR="005169C2" w:rsidRDefault="00644BBA" w:rsidP="00644B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02D271" wp14:editId="2CBFD35D">
                  <wp:extent cx="4809744" cy="290779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744" cy="290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pct"/>
          </w:tcPr>
          <w:p w14:paraId="3C458553" w14:textId="6D8FC904" w:rsidR="005169C2" w:rsidRDefault="00644BBA" w:rsidP="00347AFF">
            <w:r>
              <w:rPr>
                <w:noProof/>
              </w:rPr>
              <w:drawing>
                <wp:inline distT="0" distB="0" distL="0" distR="0" wp14:anchorId="401F9357" wp14:editId="027C5EEB">
                  <wp:extent cx="3321101" cy="2706162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948" cy="271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BBA" w14:paraId="43E771C0" w14:textId="77777777" w:rsidTr="00644BBA">
        <w:tc>
          <w:tcPr>
            <w:tcW w:w="2608" w:type="pct"/>
          </w:tcPr>
          <w:p w14:paraId="14F35477" w14:textId="77777777" w:rsidR="005169C2" w:rsidRDefault="005169C2" w:rsidP="00347AFF">
            <w:r>
              <w:t>Première approche</w:t>
            </w:r>
          </w:p>
        </w:tc>
        <w:tc>
          <w:tcPr>
            <w:tcW w:w="2392" w:type="pct"/>
          </w:tcPr>
          <w:p w14:paraId="55FC1CBD" w14:textId="77777777" w:rsidR="005169C2" w:rsidRDefault="005169C2" w:rsidP="00347AFF">
            <w:r>
              <w:t>Deuxième approche</w:t>
            </w:r>
          </w:p>
        </w:tc>
      </w:tr>
    </w:tbl>
    <w:p w14:paraId="2E345FCB" w14:textId="245E97D7" w:rsidR="00E846C6" w:rsidRDefault="00E846C6" w:rsidP="00310710">
      <w:pPr>
        <w:ind w:right="568"/>
      </w:pPr>
    </w:p>
    <w:p w14:paraId="469D555E" w14:textId="302E80EB" w:rsidR="0012304D" w:rsidRDefault="0020755C" w:rsidP="0020755C">
      <w:pPr>
        <w:jc w:val="center"/>
      </w:pPr>
      <w:r>
        <w:t xml:space="preserve">Figure 1 : Vue Globale de l’architecture </w:t>
      </w:r>
      <w:r w:rsidR="00644BBA">
        <w:t>pour les deux approches</w:t>
      </w:r>
    </w:p>
    <w:p w14:paraId="64F9A7B4" w14:textId="77777777" w:rsidR="00DC3005" w:rsidRDefault="00DC3005" w:rsidP="0020755C">
      <w:pPr>
        <w:jc w:val="center"/>
      </w:pPr>
    </w:p>
    <w:p w14:paraId="03148813" w14:textId="77777777" w:rsidR="00644BBA" w:rsidRDefault="00644BBA" w:rsidP="00E846C6">
      <w:pPr>
        <w:sectPr w:rsidR="00644BBA" w:rsidSect="005169C2">
          <w:pgSz w:w="16838" w:h="11906" w:orient="landscape"/>
          <w:pgMar w:top="1304" w:right="1701" w:bottom="1304" w:left="1418" w:header="510" w:footer="709" w:gutter="0"/>
          <w:cols w:space="708"/>
          <w:docGrid w:linePitch="360"/>
        </w:sectPr>
      </w:pPr>
    </w:p>
    <w:p w14:paraId="6034BBF3" w14:textId="3FE4DC34" w:rsidR="00264FFB" w:rsidRDefault="00647751" w:rsidP="00E846C6">
      <w:r>
        <w:lastRenderedPageBreak/>
        <w:tab/>
      </w:r>
    </w:p>
    <w:p w14:paraId="45841800" w14:textId="51B4E87A" w:rsidR="005F7435" w:rsidRDefault="008B77AA" w:rsidP="008B77AA">
      <w:pPr>
        <w:pStyle w:val="Titre2"/>
      </w:pPr>
      <w:bookmarkStart w:id="858" w:name="_Toc196260943"/>
      <w:r>
        <w:t xml:space="preserve">Envoi </w:t>
      </w:r>
      <w:r w:rsidR="00031AE2">
        <w:t xml:space="preserve">de référentiel </w:t>
      </w:r>
      <w:r>
        <w:t>à l’AD</w:t>
      </w:r>
      <w:bookmarkEnd w:id="858"/>
    </w:p>
    <w:p w14:paraId="62CBF80C" w14:textId="77777777" w:rsidR="00031AE2" w:rsidRDefault="00031AE2" w:rsidP="00031AE2"/>
    <w:p w14:paraId="4F7E9736" w14:textId="2EE464D3" w:rsidR="00031AE2" w:rsidRDefault="003D7ACC" w:rsidP="003D7ACC">
      <w:pPr>
        <w:jc w:val="center"/>
      </w:pPr>
      <w:r>
        <w:rPr>
          <w:noProof/>
        </w:rPr>
        <w:drawing>
          <wp:inline distT="0" distB="0" distL="0" distR="0" wp14:anchorId="0AFCAF1F" wp14:editId="0A551545">
            <wp:extent cx="3385507" cy="366255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49" cy="366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33F2" w14:textId="73F5F2A6" w:rsidR="003D7ACC" w:rsidRDefault="003D7ACC" w:rsidP="003D7ACC">
      <w:pPr>
        <w:jc w:val="center"/>
      </w:pPr>
      <w:r>
        <w:t>Figure 2 : Echange de référentiel topologique avec l’AD</w:t>
      </w:r>
    </w:p>
    <w:p w14:paraId="395C4DD6" w14:textId="77777777" w:rsidR="00D54751" w:rsidRDefault="00D54751" w:rsidP="003D7ACC">
      <w:pPr>
        <w:jc w:val="center"/>
      </w:pPr>
    </w:p>
    <w:p w14:paraId="40DCDD88" w14:textId="6F5EB4C6" w:rsidR="003D7ACC" w:rsidRDefault="005E5A1D" w:rsidP="005E5A1D">
      <w:pPr>
        <w:jc w:val="left"/>
      </w:pPr>
      <w:r w:rsidRPr="005E5A1D">
        <w:t>L'échange entre le "</w:t>
      </w:r>
      <w:proofErr w:type="spellStart"/>
      <w:r w:rsidRPr="005E5A1D">
        <w:t>TRProvider</w:t>
      </w:r>
      <w:proofErr w:type="spellEnd"/>
      <w:r w:rsidRPr="005E5A1D">
        <w:t>" et l'AD s'effectue via un canal de communication public. Les données échangées incluent le référentiel topologique ainsi que des informations supplémentaires chiffrées, permettant à l'AD de vérifier l'intégrité et l'authenticité des messages.</w:t>
      </w:r>
    </w:p>
    <w:p w14:paraId="73F88119" w14:textId="27DB379A" w:rsidR="005E5A1D" w:rsidRDefault="005E5A1D" w:rsidP="005E5A1D">
      <w:pPr>
        <w:jc w:val="left"/>
      </w:pPr>
      <w:r w:rsidRPr="005E5A1D">
        <w:lastRenderedPageBreak/>
        <w:t>Le message sera d'abord envoyé au calculateur via sa partie Linux, puis transféré directement entre les deux composantes du calculateur : la partie Linux et la partie ECU.</w:t>
      </w:r>
    </w:p>
    <w:p w14:paraId="3EFE0FC7" w14:textId="713F0047" w:rsidR="005E5A1D" w:rsidRDefault="005E5A1D" w:rsidP="005E5A1D">
      <w:pPr>
        <w:jc w:val="left"/>
      </w:pPr>
      <w:r w:rsidRPr="005E5A1D">
        <w:t>La stratégie de transfert entre les deux parties du calculateur sera décrite dans un document séparé.</w:t>
      </w:r>
      <w:r w:rsidR="00D056A2">
        <w:t xml:space="preserve"> </w:t>
      </w:r>
    </w:p>
    <w:p w14:paraId="7C18CE28" w14:textId="77777777" w:rsidR="005E5A1D" w:rsidRDefault="005E5A1D" w:rsidP="005E5A1D">
      <w:pPr>
        <w:jc w:val="left"/>
      </w:pPr>
    </w:p>
    <w:p w14:paraId="202B591C" w14:textId="49F89F3D" w:rsidR="00521D0F" w:rsidRDefault="00521D0F" w:rsidP="00521D0F">
      <w:pPr>
        <w:pStyle w:val="Titre1"/>
      </w:pPr>
      <w:bookmarkStart w:id="859" w:name="_Toc196260944"/>
      <w:bookmarkStart w:id="860" w:name="_Toc183331305"/>
      <w:del w:id="861" w:author="MAHMOUD Mohamed-Ali" w:date="2025-05-12T03:12:00Z">
        <w:r w:rsidDel="00C72989">
          <w:delText>Fonctions</w:delText>
        </w:r>
        <w:bookmarkEnd w:id="859"/>
        <w:r w:rsidDel="00C72989">
          <w:delText xml:space="preserve"> </w:delText>
        </w:r>
      </w:del>
      <w:bookmarkEnd w:id="860"/>
      <w:ins w:id="862" w:author="MAHMOUD Mohamed-Ali" w:date="2025-05-12T03:12:00Z">
        <w:r w:rsidR="00C72989">
          <w:t>Exigences</w:t>
        </w:r>
      </w:ins>
    </w:p>
    <w:p w14:paraId="4C350169" w14:textId="0AA84493" w:rsidR="00521D0F" w:rsidRDefault="00521D0F" w:rsidP="00521D0F">
      <w:r>
        <w:t xml:space="preserve">Voir le document : Architecture fonctionnelle de module </w:t>
      </w:r>
      <w:proofErr w:type="spellStart"/>
      <w:r>
        <w:t>Inspector</w:t>
      </w:r>
      <w:proofErr w:type="spellEnd"/>
      <w:r>
        <w:t xml:space="preserve"> </w:t>
      </w:r>
    </w:p>
    <w:p w14:paraId="4FEEFC1D" w14:textId="69EE6899" w:rsidR="00521D0F" w:rsidRDefault="00521D0F" w:rsidP="00521D0F">
      <w:r>
        <w:t xml:space="preserve">Voir le document : Architecture fonctionnelle de module </w:t>
      </w:r>
      <w:proofErr w:type="spellStart"/>
      <w:r>
        <w:t>TRMapper</w:t>
      </w:r>
      <w:proofErr w:type="spellEnd"/>
      <w:r>
        <w:t xml:space="preserve"> (Approche 2) </w:t>
      </w:r>
    </w:p>
    <w:p w14:paraId="136EF0EB" w14:textId="77777777" w:rsidR="00521D0F" w:rsidRPr="00521D0F" w:rsidRDefault="00521D0F" w:rsidP="00521D0F"/>
    <w:p w14:paraId="16C7BC86" w14:textId="77777777" w:rsidR="00910946" w:rsidRDefault="00910946" w:rsidP="00A40541">
      <w:pPr>
        <w:jc w:val="left"/>
        <w:rPr>
          <w:ins w:id="863" w:author="MAHMOUD Mohamed-Ali" w:date="2025-05-14T15:46:00Z"/>
        </w:rPr>
      </w:pPr>
    </w:p>
    <w:p w14:paraId="69D463B7" w14:textId="77777777" w:rsidR="00923811" w:rsidRDefault="00923811" w:rsidP="00A40541">
      <w:pPr>
        <w:jc w:val="left"/>
        <w:rPr>
          <w:ins w:id="864" w:author="MAHMOUD Mohamed-Ali" w:date="2025-05-14T15:46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23811" w:rsidRPr="00464467" w14:paraId="13383CDA" w14:textId="77777777" w:rsidTr="00B13C56">
        <w:trPr>
          <w:ins w:id="865" w:author="MAHMOUD Mohamed-Ali" w:date="2025-05-14T15:46:00Z"/>
        </w:trPr>
        <w:tc>
          <w:tcPr>
            <w:tcW w:w="9288" w:type="dxa"/>
          </w:tcPr>
          <w:p w14:paraId="28E27892" w14:textId="393820D8" w:rsidR="00923811" w:rsidRPr="00464467" w:rsidRDefault="00923811" w:rsidP="00B13C56">
            <w:pPr>
              <w:rPr>
                <w:ins w:id="866" w:author="MAHMOUD Mohamed-Ali" w:date="2025-05-14T15:46:00Z"/>
                <w:b/>
                <w:bCs/>
              </w:rPr>
            </w:pPr>
            <w:ins w:id="867" w:author="MAHMOUD Mohamed-Ali" w:date="2025-05-14T15:46:00Z">
              <w:r>
                <w:rPr>
                  <w:b/>
                  <w:bCs/>
                </w:rPr>
                <w:t>Id : EX-</w:t>
              </w:r>
              <w:r>
                <w:t xml:space="preserve"> FP1.4.</w:t>
              </w:r>
            </w:ins>
            <w:ins w:id="868" w:author="MAHMOUD Mohamed-Ali" w:date="2025-05-14T15:47:00Z">
              <w:r>
                <w:t>14.1</w:t>
              </w:r>
            </w:ins>
            <w:ins w:id="869" w:author="MAHMOUD Mohamed-Ali" w:date="2025-05-14T23:16:00Z">
              <w:r w:rsidR="0098083E">
                <w:t>#1</w:t>
              </w:r>
            </w:ins>
          </w:p>
        </w:tc>
      </w:tr>
      <w:tr w:rsidR="00923811" w:rsidRPr="005E7F0B" w14:paraId="183F20AF" w14:textId="77777777" w:rsidTr="00B13C56">
        <w:trPr>
          <w:ins w:id="870" w:author="MAHMOUD Mohamed-Ali" w:date="2025-05-14T15:46:00Z"/>
        </w:trPr>
        <w:tc>
          <w:tcPr>
            <w:tcW w:w="9288" w:type="dxa"/>
          </w:tcPr>
          <w:p w14:paraId="6F83396E" w14:textId="3C3D11F0" w:rsidR="00923811" w:rsidRPr="00923811" w:rsidRDefault="00923811">
            <w:pPr>
              <w:jc w:val="left"/>
              <w:rPr>
                <w:ins w:id="871" w:author="MAHMOUD Mohamed-Ali" w:date="2025-05-14T15:46:00Z"/>
                <w:rPrChange w:id="872" w:author="MAHMOUD Mohamed-Ali" w:date="2025-05-14T15:47:00Z">
                  <w:rPr>
                    <w:ins w:id="873" w:author="MAHMOUD Mohamed-Ali" w:date="2025-05-14T15:46:00Z"/>
                    <w:rFonts w:ascii="Aptos" w:hAnsi="Aptos"/>
                  </w:rPr>
                </w:rPrChange>
              </w:rPr>
              <w:pPrChange w:id="874" w:author="MAHMOUD Mohamed-Ali" w:date="2025-05-14T15:47:00Z">
                <w:pPr/>
              </w:pPrChange>
            </w:pPr>
            <w:ins w:id="875" w:author="MAHMOUD Mohamed-Ali" w:date="2025-05-14T15:46:00Z">
              <w:r w:rsidRPr="00AE79AA">
                <w:rPr>
                  <w:b/>
                  <w:bCs/>
                </w:rPr>
                <w:t>Exigence :</w:t>
              </w:r>
            </w:ins>
            <w:ins w:id="876" w:author="MAHMOUD Mohamed-Ali" w:date="2025-05-14T15:47:00Z">
              <w:r>
                <w:t xml:space="preserve"> Le référentiel topologique doit être composé de 12 blocs</w:t>
              </w:r>
            </w:ins>
            <w:ins w:id="877" w:author="MAHMOUD Mohamed-Ali" w:date="2025-05-14T15:46:00Z">
              <w:r>
                <w:t>.</w:t>
              </w:r>
            </w:ins>
          </w:p>
        </w:tc>
      </w:tr>
      <w:tr w:rsidR="00923811" w:rsidRPr="00176744" w14:paraId="54069302" w14:textId="77777777" w:rsidTr="00B13C56">
        <w:trPr>
          <w:ins w:id="878" w:author="MAHMOUD Mohamed-Ali" w:date="2025-05-14T15:46:00Z"/>
        </w:trPr>
        <w:tc>
          <w:tcPr>
            <w:tcW w:w="9288" w:type="dxa"/>
          </w:tcPr>
          <w:p w14:paraId="70F84D94" w14:textId="77777777" w:rsidR="00521C99" w:rsidRDefault="00923811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879" w:author="MAHMOUD Mohamed-Ali" w:date="2025-05-14T15:49:00Z"/>
              </w:rPr>
              <w:pPrChange w:id="880" w:author="MAHMOUD Mohamed-Ali" w:date="2025-05-14T15:49:00Z">
                <w:pPr>
                  <w:jc w:val="left"/>
                </w:pPr>
              </w:pPrChange>
            </w:pPr>
            <w:ins w:id="881" w:author="MAHMOUD Mohamed-Ali" w:date="2025-05-14T15:46:00Z">
              <w:r w:rsidRPr="00521C99">
                <w:rPr>
                  <w:b/>
                  <w:bCs/>
                </w:rPr>
                <w:t xml:space="preserve">Description : </w:t>
              </w:r>
              <w:r>
                <w:t>Le</w:t>
              </w:r>
            </w:ins>
            <w:ins w:id="882" w:author="MAHMOUD Mohamed-Ali" w:date="2025-05-14T15:48:00Z">
              <w:r w:rsidR="00521C99">
                <w:t xml:space="preserve"> référentiel topologique est organisé en 12 blocs comme suit : </w:t>
              </w:r>
              <w:r w:rsidR="00521C99">
                <w:br/>
              </w:r>
            </w:ins>
            <w:ins w:id="883" w:author="MAHMOUD Mohamed-Ali" w:date="2025-05-14T15:49:00Z">
              <w:r w:rsidR="00521C99">
                <w:t xml:space="preserve">Bloc 1 : Contient les champs id, </w:t>
              </w:r>
              <w:proofErr w:type="spellStart"/>
              <w:r w:rsidR="00521C99">
                <w:t>name</w:t>
              </w:r>
              <w:proofErr w:type="spellEnd"/>
              <w:r w:rsidR="00521C99">
                <w:t xml:space="preserve">, description et </w:t>
              </w:r>
              <w:proofErr w:type="spellStart"/>
              <w:r w:rsidR="00521C99">
                <w:t>versionRT</w:t>
              </w:r>
              <w:proofErr w:type="spellEnd"/>
              <w:r w:rsidR="00521C99">
                <w:t>.</w:t>
              </w:r>
            </w:ins>
          </w:p>
          <w:p w14:paraId="00C52C11" w14:textId="77777777" w:rsidR="00521C99" w:rsidRDefault="00521C99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884" w:author="MAHMOUD Mohamed-Ali" w:date="2025-05-14T15:49:00Z"/>
              </w:rPr>
              <w:pPrChange w:id="885" w:author="MAHMOUD Mohamed-Ali" w:date="2025-05-14T15:49:00Z">
                <w:pPr>
                  <w:jc w:val="left"/>
                </w:pPr>
              </w:pPrChange>
            </w:pPr>
            <w:ins w:id="886" w:author="MAHMOUD Mohamed-Ali" w:date="2025-05-14T15:49:00Z">
              <w:r>
                <w:t>Bloc 2 : Liste l’ensemble des arcs (</w:t>
              </w:r>
              <w:proofErr w:type="spellStart"/>
              <w:r>
                <w:t>edges</w:t>
              </w:r>
              <w:proofErr w:type="spellEnd"/>
              <w:r>
                <w:t>).</w:t>
              </w:r>
            </w:ins>
          </w:p>
          <w:p w14:paraId="2738410C" w14:textId="77777777" w:rsidR="00521C99" w:rsidRDefault="00521C99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887" w:author="MAHMOUD Mohamed-Ali" w:date="2025-05-14T15:49:00Z"/>
              </w:rPr>
              <w:pPrChange w:id="888" w:author="MAHMOUD Mohamed-Ali" w:date="2025-05-14T15:49:00Z">
                <w:pPr>
                  <w:jc w:val="left"/>
                </w:pPr>
              </w:pPrChange>
            </w:pPr>
            <w:ins w:id="889" w:author="MAHMOUD Mohamed-Ali" w:date="2025-05-14T15:49:00Z">
              <w:r>
                <w:t>Bloc 3 : Liste les nœuds de la ligne.</w:t>
              </w:r>
            </w:ins>
          </w:p>
          <w:p w14:paraId="34243E08" w14:textId="77777777" w:rsidR="00521C99" w:rsidRDefault="00521C99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890" w:author="MAHMOUD Mohamed-Ali" w:date="2025-05-14T15:49:00Z"/>
              </w:rPr>
              <w:pPrChange w:id="891" w:author="MAHMOUD Mohamed-Ali" w:date="2025-05-14T15:49:00Z">
                <w:pPr>
                  <w:jc w:val="left"/>
                </w:pPr>
              </w:pPrChange>
            </w:pPr>
            <w:ins w:id="892" w:author="MAHMOUD Mohamed-Ali" w:date="2025-05-14T15:49:00Z">
              <w:r>
                <w:t xml:space="preserve">Bloc 4 : Liste les </w:t>
              </w:r>
              <w:proofErr w:type="spellStart"/>
              <w:r>
                <w:t>milestones</w:t>
              </w:r>
              <w:proofErr w:type="spellEnd"/>
              <w:r>
                <w:t>.</w:t>
              </w:r>
            </w:ins>
          </w:p>
          <w:p w14:paraId="6D6C819F" w14:textId="77777777" w:rsidR="00521C99" w:rsidRDefault="00521C99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893" w:author="MAHMOUD Mohamed-Ali" w:date="2025-05-14T15:49:00Z"/>
              </w:rPr>
              <w:pPrChange w:id="894" w:author="MAHMOUD Mohamed-Ali" w:date="2025-05-14T15:49:00Z">
                <w:pPr>
                  <w:jc w:val="left"/>
                </w:pPr>
              </w:pPrChange>
            </w:pPr>
            <w:ins w:id="895" w:author="MAHMOUD Mohamed-Ali" w:date="2025-05-14T15:49:00Z">
              <w:r>
                <w:t>Bloc 5 : Liste les plateformes de croisement.</w:t>
              </w:r>
            </w:ins>
          </w:p>
          <w:p w14:paraId="76B5A89B" w14:textId="77777777" w:rsidR="00521C99" w:rsidRDefault="00521C99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896" w:author="MAHMOUD Mohamed-Ali" w:date="2025-05-14T15:49:00Z"/>
              </w:rPr>
              <w:pPrChange w:id="897" w:author="MAHMOUD Mohamed-Ali" w:date="2025-05-14T15:49:00Z">
                <w:pPr>
                  <w:jc w:val="left"/>
                </w:pPr>
              </w:pPrChange>
            </w:pPr>
            <w:ins w:id="898" w:author="MAHMOUD Mohamed-Ali" w:date="2025-05-14T15:49:00Z">
              <w:r>
                <w:t>Bloc 6 : Liste les passages à niveau (PN).</w:t>
              </w:r>
            </w:ins>
          </w:p>
          <w:p w14:paraId="321243DC" w14:textId="77777777" w:rsidR="00521C99" w:rsidRDefault="00521C99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899" w:author="MAHMOUD Mohamed-Ali" w:date="2025-05-14T15:49:00Z"/>
              </w:rPr>
              <w:pPrChange w:id="900" w:author="MAHMOUD Mohamed-Ali" w:date="2025-05-14T15:49:00Z">
                <w:pPr>
                  <w:jc w:val="left"/>
                </w:pPr>
              </w:pPrChange>
            </w:pPr>
            <w:ins w:id="901" w:author="MAHMOUD Mohamed-Ali" w:date="2025-05-14T15:49:00Z">
              <w:r>
                <w:t>Bloc 7 : Liste les zones de sécurité (</w:t>
              </w:r>
              <w:proofErr w:type="spellStart"/>
              <w:r>
                <w:t>safety</w:t>
              </w:r>
              <w:proofErr w:type="spellEnd"/>
              <w:r>
                <w:t xml:space="preserve"> zones).</w:t>
              </w:r>
            </w:ins>
          </w:p>
          <w:p w14:paraId="01C22B03" w14:textId="77777777" w:rsidR="00521C99" w:rsidRDefault="00521C99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902" w:author="MAHMOUD Mohamed-Ali" w:date="2025-05-14T15:49:00Z"/>
              </w:rPr>
              <w:pPrChange w:id="903" w:author="MAHMOUD Mohamed-Ali" w:date="2025-05-14T15:49:00Z">
                <w:pPr>
                  <w:jc w:val="left"/>
                </w:pPr>
              </w:pPrChange>
            </w:pPr>
            <w:ins w:id="904" w:author="MAHMOUD Mohamed-Ali" w:date="2025-05-14T15:49:00Z">
              <w:r>
                <w:t>Bloc 8 : Liste les emplacements de recharge.</w:t>
              </w:r>
            </w:ins>
          </w:p>
          <w:p w14:paraId="10F8CEA3" w14:textId="77777777" w:rsidR="00521C99" w:rsidRDefault="00521C99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905" w:author="MAHMOUD Mohamed-Ali" w:date="2025-05-14T15:49:00Z"/>
              </w:rPr>
              <w:pPrChange w:id="906" w:author="MAHMOUD Mohamed-Ali" w:date="2025-05-14T15:49:00Z">
                <w:pPr>
                  <w:jc w:val="left"/>
                </w:pPr>
              </w:pPrChange>
            </w:pPr>
            <w:ins w:id="907" w:author="MAHMOUD Mohamed-Ali" w:date="2025-05-14T15:49:00Z">
              <w:r>
                <w:t>Bloc 9 : Liste les itinéraires.</w:t>
              </w:r>
            </w:ins>
          </w:p>
          <w:p w14:paraId="341BEDB4" w14:textId="77777777" w:rsidR="00521C99" w:rsidRDefault="00521C99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908" w:author="MAHMOUD Mohamed-Ali" w:date="2025-05-14T15:49:00Z"/>
              </w:rPr>
              <w:pPrChange w:id="909" w:author="MAHMOUD Mohamed-Ali" w:date="2025-05-14T15:49:00Z">
                <w:pPr>
                  <w:jc w:val="left"/>
                </w:pPr>
              </w:pPrChange>
            </w:pPr>
            <w:ins w:id="910" w:author="MAHMOUD Mohamed-Ali" w:date="2025-05-14T15:49:00Z">
              <w:r>
                <w:t>Bloc 10 : Liste les zones régulées (</w:t>
              </w:r>
              <w:proofErr w:type="spellStart"/>
              <w:r>
                <w:t>regulated</w:t>
              </w:r>
              <w:proofErr w:type="spellEnd"/>
              <w:r>
                <w:t xml:space="preserve"> zones).</w:t>
              </w:r>
            </w:ins>
          </w:p>
          <w:p w14:paraId="2E7ADC7F" w14:textId="77777777" w:rsidR="00521C99" w:rsidRDefault="00521C99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911" w:author="MAHMOUD Mohamed-Ali" w:date="2025-05-14T15:49:00Z"/>
              </w:rPr>
              <w:pPrChange w:id="912" w:author="MAHMOUD Mohamed-Ali" w:date="2025-05-14T15:49:00Z">
                <w:pPr>
                  <w:jc w:val="left"/>
                </w:pPr>
              </w:pPrChange>
            </w:pPr>
            <w:ins w:id="913" w:author="MAHMOUD Mohamed-Ali" w:date="2025-05-14T15:49:00Z">
              <w:r>
                <w:lastRenderedPageBreak/>
                <w:t>Bloc 11 : Liste les tunnels.</w:t>
              </w:r>
            </w:ins>
          </w:p>
          <w:p w14:paraId="44217EB4" w14:textId="02E4AC88" w:rsidR="00923811" w:rsidRPr="008E1139" w:rsidRDefault="00521C99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914" w:author="MAHMOUD Mohamed-Ali" w:date="2025-05-14T15:46:00Z"/>
              </w:rPr>
              <w:pPrChange w:id="915" w:author="MAHMOUD Mohamed-Ali" w:date="2025-05-14T15:49:00Z">
                <w:pPr>
                  <w:pStyle w:val="Paragraphedeliste"/>
                  <w:numPr>
                    <w:numId w:val="9"/>
                  </w:numPr>
                  <w:ind w:left="720" w:hanging="360"/>
                </w:pPr>
              </w:pPrChange>
            </w:pPr>
            <w:ins w:id="916" w:author="MAHMOUD Mohamed-Ali" w:date="2025-05-14T15:49:00Z">
              <w:r>
                <w:t>Bloc 12 : Liste les plateformes d’alignement.</w:t>
              </w:r>
            </w:ins>
          </w:p>
        </w:tc>
      </w:tr>
      <w:tr w:rsidR="00923811" w:rsidRPr="00176744" w14:paraId="67541645" w14:textId="77777777" w:rsidTr="00B13C56">
        <w:trPr>
          <w:ins w:id="917" w:author="MAHMOUD Mohamed-Ali" w:date="2025-05-14T15:46:00Z"/>
        </w:trPr>
        <w:tc>
          <w:tcPr>
            <w:tcW w:w="9288" w:type="dxa"/>
          </w:tcPr>
          <w:p w14:paraId="1B42A8D8" w14:textId="5FB25F8F" w:rsidR="00923811" w:rsidRPr="00464467" w:rsidRDefault="00923811" w:rsidP="00B13C56">
            <w:pPr>
              <w:rPr>
                <w:ins w:id="918" w:author="MAHMOUD Mohamed-Ali" w:date="2025-05-14T15:46:00Z"/>
                <w:b/>
                <w:bCs/>
              </w:rPr>
            </w:pPr>
            <w:ins w:id="919" w:author="MAHMOUD Mohamed-Ali" w:date="2025-05-14T15:46:00Z">
              <w:r>
                <w:rPr>
                  <w:b/>
                  <w:bCs/>
                </w:rPr>
                <w:lastRenderedPageBreak/>
                <w:t>Input :</w:t>
              </w:r>
            </w:ins>
            <w:ins w:id="920" w:author="MAHMOUD Mohamed-Ali" w:date="2025-05-14T15:49:00Z">
              <w:r w:rsidR="00521C99">
                <w:rPr>
                  <w:b/>
                  <w:bCs/>
                </w:rPr>
                <w:t xml:space="preserve"> </w:t>
              </w:r>
              <w:r w:rsidR="00521C99" w:rsidRPr="00521C99">
                <w:rPr>
                  <w:rPrChange w:id="921" w:author="MAHMOUD Mohamed-Ali" w:date="2025-05-14T15:49:00Z">
                    <w:rPr>
                      <w:b/>
                      <w:bCs/>
                    </w:rPr>
                  </w:rPrChange>
                </w:rPr>
                <w:t xml:space="preserve">données </w:t>
              </w:r>
              <w:r w:rsidR="00521C99">
                <w:t>topolo</w:t>
              </w:r>
            </w:ins>
            <w:ins w:id="922" w:author="MAHMOUD Mohamed-Ali" w:date="2025-05-14T15:50:00Z">
              <w:r w:rsidR="00521C99">
                <w:t xml:space="preserve">giques </w:t>
              </w:r>
            </w:ins>
          </w:p>
        </w:tc>
      </w:tr>
      <w:tr w:rsidR="00923811" w:rsidRPr="00176744" w14:paraId="0818513E" w14:textId="77777777" w:rsidTr="00B13C56">
        <w:trPr>
          <w:ins w:id="923" w:author="MAHMOUD Mohamed-Ali" w:date="2025-05-14T15:46:00Z"/>
        </w:trPr>
        <w:tc>
          <w:tcPr>
            <w:tcW w:w="9288" w:type="dxa"/>
          </w:tcPr>
          <w:p w14:paraId="1FE750ED" w14:textId="61FF674E" w:rsidR="00923811" w:rsidRPr="00521C99" w:rsidRDefault="00923811" w:rsidP="00B13C56">
            <w:pPr>
              <w:rPr>
                <w:ins w:id="924" w:author="MAHMOUD Mohamed-Ali" w:date="2025-05-14T15:46:00Z"/>
                <w:rPrChange w:id="925" w:author="MAHMOUD Mohamed-Ali" w:date="2025-05-14T15:50:00Z">
                  <w:rPr>
                    <w:ins w:id="926" w:author="MAHMOUD Mohamed-Ali" w:date="2025-05-14T15:46:00Z"/>
                    <w:b/>
                    <w:bCs/>
                  </w:rPr>
                </w:rPrChange>
              </w:rPr>
            </w:pPr>
            <w:ins w:id="927" w:author="MAHMOUD Mohamed-Ali" w:date="2025-05-14T15:46:00Z">
              <w:r>
                <w:rPr>
                  <w:b/>
                  <w:bCs/>
                </w:rPr>
                <w:t xml:space="preserve">Output :  </w:t>
              </w:r>
            </w:ins>
            <w:ins w:id="928" w:author="MAHMOUD Mohamed-Ali" w:date="2025-05-14T23:37:00Z">
              <w:r w:rsidR="00914B05">
                <w:t>un référentiel topologique</w:t>
              </w:r>
            </w:ins>
            <w:ins w:id="929" w:author="MAHMOUD Mohamed-Ali" w:date="2025-05-14T15:50:00Z">
              <w:r w:rsidR="00521C99">
                <w:t xml:space="preserve"> </w:t>
              </w:r>
            </w:ins>
            <w:ins w:id="930" w:author="MAHMOUD Mohamed-Ali" w:date="2025-05-14T16:11:00Z">
              <w:r w:rsidR="00E82E2A">
                <w:t xml:space="preserve">avec 12 </w:t>
              </w:r>
              <w:proofErr w:type="gramStart"/>
              <w:r w:rsidR="00E82E2A">
                <w:t>bloc</w:t>
              </w:r>
              <w:proofErr w:type="gramEnd"/>
              <w:r w:rsidR="00E82E2A">
                <w:t>.</w:t>
              </w:r>
            </w:ins>
          </w:p>
        </w:tc>
      </w:tr>
      <w:tr w:rsidR="00923811" w:rsidRPr="00103583" w14:paraId="3029550C" w14:textId="77777777" w:rsidTr="00B13C56">
        <w:trPr>
          <w:ins w:id="931" w:author="MAHMOUD Mohamed-Ali" w:date="2025-05-14T15:46:00Z"/>
        </w:trPr>
        <w:tc>
          <w:tcPr>
            <w:tcW w:w="9288" w:type="dxa"/>
          </w:tcPr>
          <w:p w14:paraId="27F17365" w14:textId="77777777" w:rsidR="00923811" w:rsidRDefault="00923811" w:rsidP="00B13C56">
            <w:pPr>
              <w:rPr>
                <w:ins w:id="932" w:author="MAHMOUD Mohamed-Ali" w:date="2025-05-14T15:46:00Z"/>
                <w:b/>
                <w:bCs/>
              </w:rPr>
            </w:pPr>
            <w:proofErr w:type="spellStart"/>
            <w:ins w:id="933" w:author="MAHMOUD Mohamed-Ali" w:date="2025-05-14T15:46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74E4A22F" w14:textId="77777777" w:rsidR="00923811" w:rsidRDefault="00923811" w:rsidP="00923811">
            <w:pPr>
              <w:pStyle w:val="Paragraphedeliste"/>
              <w:numPr>
                <w:ilvl w:val="0"/>
                <w:numId w:val="8"/>
              </w:numPr>
              <w:rPr>
                <w:ins w:id="934" w:author="MAHMOUD Mohamed-Ali" w:date="2025-05-14T15:46:00Z"/>
                <w:b/>
                <w:bCs/>
              </w:rPr>
            </w:pPr>
            <w:ins w:id="935" w:author="MAHMOUD Mohamed-Ali" w:date="2025-05-14T15:46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022EE3A2" w14:textId="77777777" w:rsidR="00923811" w:rsidRDefault="00923811" w:rsidP="00B13C56">
            <w:pPr>
              <w:pStyle w:val="Paragraphedeliste"/>
              <w:spacing w:after="0"/>
              <w:ind w:left="1440"/>
              <w:rPr>
                <w:ins w:id="936" w:author="MAHMOUD Mohamed-Ali" w:date="2025-05-14T15:46:00Z"/>
                <w:noProof/>
              </w:rPr>
            </w:pPr>
          </w:p>
          <w:p w14:paraId="5BDF6962" w14:textId="77777777" w:rsidR="00923811" w:rsidRPr="00094A97" w:rsidRDefault="00923811" w:rsidP="00923811">
            <w:pPr>
              <w:pStyle w:val="Paragraphedeliste"/>
              <w:numPr>
                <w:ilvl w:val="0"/>
                <w:numId w:val="8"/>
              </w:numPr>
              <w:rPr>
                <w:ins w:id="937" w:author="MAHMOUD Mohamed-Ali" w:date="2025-05-14T15:46:00Z"/>
                <w:b/>
                <w:bCs/>
              </w:rPr>
            </w:pPr>
            <w:ins w:id="938" w:author="MAHMOUD Mohamed-Ali" w:date="2025-05-14T15:46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24DAC2E6" w14:textId="77777777" w:rsidR="00923811" w:rsidRPr="00A61000" w:rsidRDefault="00923811" w:rsidP="00923811">
            <w:pPr>
              <w:pStyle w:val="Paragraphedeliste"/>
              <w:numPr>
                <w:ilvl w:val="0"/>
                <w:numId w:val="8"/>
              </w:numPr>
              <w:rPr>
                <w:ins w:id="939" w:author="MAHMOUD Mohamed-Ali" w:date="2025-05-14T15:46:00Z"/>
                <w:b/>
                <w:bCs/>
              </w:rPr>
            </w:pPr>
            <w:ins w:id="940" w:author="MAHMOUD Mohamed-Ali" w:date="2025-05-14T15:46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7773CA6B" w14:textId="77777777" w:rsidR="00923811" w:rsidRPr="00103583" w:rsidRDefault="00923811" w:rsidP="00923811">
            <w:pPr>
              <w:pStyle w:val="Paragraphedeliste"/>
              <w:numPr>
                <w:ilvl w:val="1"/>
                <w:numId w:val="8"/>
              </w:numPr>
              <w:rPr>
                <w:ins w:id="941" w:author="MAHMOUD Mohamed-Ali" w:date="2025-05-14T15:46:00Z"/>
                <w:noProof/>
              </w:rPr>
            </w:pPr>
          </w:p>
        </w:tc>
      </w:tr>
      <w:tr w:rsidR="00923811" w:rsidRPr="00A61000" w14:paraId="57B8E9CE" w14:textId="77777777" w:rsidTr="00B13C56">
        <w:trPr>
          <w:ins w:id="942" w:author="MAHMOUD Mohamed-Ali" w:date="2025-05-14T15:46:00Z"/>
        </w:trPr>
        <w:tc>
          <w:tcPr>
            <w:tcW w:w="9288" w:type="dxa"/>
          </w:tcPr>
          <w:p w14:paraId="3CB06FAC" w14:textId="77777777" w:rsidR="00923811" w:rsidRPr="00A61000" w:rsidRDefault="00923811" w:rsidP="00B13C56">
            <w:pPr>
              <w:rPr>
                <w:ins w:id="943" w:author="MAHMOUD Mohamed-Ali" w:date="2025-05-14T15:46:00Z"/>
                <w:b/>
                <w:bCs/>
              </w:rPr>
            </w:pPr>
            <w:ins w:id="944" w:author="MAHMOUD Mohamed-Ali" w:date="2025-05-14T15:46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5FA2D1A1" w14:textId="77777777" w:rsidR="00923811" w:rsidRDefault="00923811" w:rsidP="00A40541">
      <w:pPr>
        <w:jc w:val="left"/>
        <w:rPr>
          <w:ins w:id="945" w:author="MAHMOUD Mohamed-Ali" w:date="2025-05-14T15:46:00Z"/>
        </w:rPr>
      </w:pPr>
    </w:p>
    <w:p w14:paraId="22264B55" w14:textId="77777777" w:rsidR="00521C99" w:rsidRDefault="00521C99" w:rsidP="00361C4D">
      <w:pPr>
        <w:jc w:val="left"/>
        <w:rPr>
          <w:ins w:id="946" w:author="MAHMOUD Mohamed-Ali" w:date="2025-05-14T15:55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21C99" w:rsidRPr="00464467" w14:paraId="7A7773E1" w14:textId="77777777" w:rsidTr="00B13C56">
        <w:trPr>
          <w:ins w:id="947" w:author="MAHMOUD Mohamed-Ali" w:date="2025-05-14T15:55:00Z"/>
        </w:trPr>
        <w:tc>
          <w:tcPr>
            <w:tcW w:w="9288" w:type="dxa"/>
          </w:tcPr>
          <w:p w14:paraId="379C18FD" w14:textId="2C03934D" w:rsidR="00521C99" w:rsidRPr="00464467" w:rsidRDefault="00521C99" w:rsidP="00B13C56">
            <w:pPr>
              <w:rPr>
                <w:ins w:id="948" w:author="MAHMOUD Mohamed-Ali" w:date="2025-05-14T15:55:00Z"/>
                <w:b/>
                <w:bCs/>
              </w:rPr>
            </w:pPr>
            <w:ins w:id="949" w:author="MAHMOUD Mohamed-Ali" w:date="2025-05-14T15:55:00Z">
              <w:r>
                <w:rPr>
                  <w:b/>
                  <w:bCs/>
                </w:rPr>
                <w:t>Id : EX-</w:t>
              </w:r>
              <w:r>
                <w:t xml:space="preserve"> FP1.4.14.2</w:t>
              </w:r>
            </w:ins>
            <w:ins w:id="950" w:author="MAHMOUD Mohamed-Ali" w:date="2025-05-14T23:16:00Z">
              <w:r w:rsidR="0098083E">
                <w:t>#1</w:t>
              </w:r>
            </w:ins>
          </w:p>
        </w:tc>
      </w:tr>
      <w:tr w:rsidR="00521C99" w:rsidRPr="005E7F0B" w14:paraId="0D60082F" w14:textId="77777777" w:rsidTr="00B13C56">
        <w:trPr>
          <w:ins w:id="951" w:author="MAHMOUD Mohamed-Ali" w:date="2025-05-14T15:55:00Z"/>
        </w:trPr>
        <w:tc>
          <w:tcPr>
            <w:tcW w:w="9288" w:type="dxa"/>
          </w:tcPr>
          <w:p w14:paraId="14926414" w14:textId="395BC795" w:rsidR="00521C99" w:rsidRDefault="00521C99" w:rsidP="00B13C56">
            <w:pPr>
              <w:jc w:val="left"/>
              <w:rPr>
                <w:ins w:id="952" w:author="MAHMOUD Mohamed-Ali" w:date="2025-05-14T16:14:00Z"/>
              </w:rPr>
            </w:pPr>
            <w:ins w:id="953" w:author="MAHMOUD Mohamed-Ali" w:date="2025-05-14T15:55:00Z">
              <w:r w:rsidRPr="00AE79AA">
                <w:rPr>
                  <w:b/>
                  <w:bCs/>
                </w:rPr>
                <w:t>Exigence :</w:t>
              </w:r>
              <w:r>
                <w:t xml:space="preserve"> </w:t>
              </w:r>
            </w:ins>
            <w:ins w:id="954" w:author="MAHMOUD Mohamed-Ali" w:date="2025-05-14T16:11:00Z">
              <w:r w:rsidR="00E82E2A">
                <w:t>Les tailles des champs composant le premier bloc doivent</w:t>
              </w:r>
            </w:ins>
            <w:ins w:id="955" w:author="MAHMOUD Mohamed-Ali" w:date="2025-05-14T16:12:00Z">
              <w:r w:rsidR="00E82E2A">
                <w:t xml:space="preserve"> être</w:t>
              </w:r>
            </w:ins>
            <w:ins w:id="956" w:author="MAHMOUD Mohamed-Ali" w:date="2025-05-14T16:14:00Z">
              <w:r w:rsidR="00E82E2A">
                <w:t> définis en constante</w:t>
              </w:r>
            </w:ins>
          </w:p>
          <w:p w14:paraId="53A57400" w14:textId="0922AF2C" w:rsidR="00E82E2A" w:rsidRPr="00B13C56" w:rsidRDefault="00E82E2A" w:rsidP="00B13C56">
            <w:pPr>
              <w:jc w:val="left"/>
              <w:rPr>
                <w:ins w:id="957" w:author="MAHMOUD Mohamed-Ali" w:date="2025-05-14T15:55:00Z"/>
              </w:rPr>
            </w:pPr>
          </w:p>
        </w:tc>
      </w:tr>
      <w:tr w:rsidR="00521C99" w:rsidRPr="00176744" w14:paraId="1D953399" w14:textId="77777777" w:rsidTr="00B13C56">
        <w:trPr>
          <w:ins w:id="958" w:author="MAHMOUD Mohamed-Ali" w:date="2025-05-14T15:55:00Z"/>
        </w:trPr>
        <w:tc>
          <w:tcPr>
            <w:tcW w:w="9288" w:type="dxa"/>
          </w:tcPr>
          <w:p w14:paraId="6536F9DD" w14:textId="77777777" w:rsidR="00E82E2A" w:rsidRDefault="00521C99" w:rsidP="00E82E2A">
            <w:pPr>
              <w:jc w:val="left"/>
              <w:rPr>
                <w:ins w:id="959" w:author="MAHMOUD Mohamed-Ali" w:date="2025-05-14T16:14:00Z"/>
              </w:rPr>
            </w:pPr>
            <w:ins w:id="960" w:author="MAHMOUD Mohamed-Ali" w:date="2025-05-14T15:55:00Z">
              <w:r w:rsidRPr="00521C99">
                <w:rPr>
                  <w:b/>
                  <w:bCs/>
                </w:rPr>
                <w:t xml:space="preserve">Description : </w:t>
              </w:r>
            </w:ins>
            <w:ins w:id="961" w:author="MAHMOUD Mohamed-Ali" w:date="2025-05-14T16:14:00Z">
              <w:r w:rsidR="00E82E2A">
                <w:t>Les tailles des champs composant le premier bloc doivent être :</w:t>
              </w:r>
            </w:ins>
          </w:p>
          <w:p w14:paraId="091C899A" w14:textId="77777777" w:rsidR="00E82E2A" w:rsidRDefault="00E82E2A" w:rsidP="00E82E2A">
            <w:pPr>
              <w:jc w:val="left"/>
              <w:rPr>
                <w:ins w:id="962" w:author="MAHMOUD Mohamed-Ali" w:date="2025-05-14T16:14:00Z"/>
              </w:rPr>
            </w:pPr>
            <w:proofErr w:type="gramStart"/>
            <w:ins w:id="963" w:author="MAHMOUD Mohamed-Ali" w:date="2025-05-14T16:14:00Z">
              <w:r>
                <w:t>id</w:t>
              </w:r>
              <w:proofErr w:type="gramEnd"/>
              <w:r>
                <w:t xml:space="preserve"> : codé sur 1 octet</w:t>
              </w:r>
            </w:ins>
          </w:p>
          <w:p w14:paraId="26D78528" w14:textId="3D3ACD59" w:rsidR="00E82E2A" w:rsidRDefault="00914B05" w:rsidP="00E82E2A">
            <w:pPr>
              <w:jc w:val="left"/>
              <w:rPr>
                <w:ins w:id="964" w:author="MAHMOUD Mohamed-Ali" w:date="2025-05-14T16:14:00Z"/>
              </w:rPr>
            </w:pPr>
            <w:ins w:id="965" w:author="MAHMOUD Mohamed-Ali" w:date="2025-05-14T23:37:00Z">
              <w:r>
                <w:t>Description</w:t>
              </w:r>
            </w:ins>
            <w:ins w:id="966" w:author="MAHMOUD Mohamed-Ali" w:date="2025-05-14T16:14:00Z">
              <w:r w:rsidR="00E82E2A">
                <w:t xml:space="preserve"> : codée sur 10 octets</w:t>
              </w:r>
            </w:ins>
          </w:p>
          <w:p w14:paraId="5824F9EF" w14:textId="351C0974" w:rsidR="00521C99" w:rsidRPr="008E1139" w:rsidRDefault="00E82E2A" w:rsidP="00E82E2A">
            <w:pPr>
              <w:pStyle w:val="Paragraphedeliste"/>
              <w:numPr>
                <w:ilvl w:val="0"/>
                <w:numId w:val="10"/>
              </w:numPr>
              <w:jc w:val="left"/>
              <w:rPr>
                <w:ins w:id="967" w:author="MAHMOUD Mohamed-Ali" w:date="2025-05-14T15:55:00Z"/>
              </w:rPr>
            </w:pPr>
            <w:proofErr w:type="spellStart"/>
            <w:proofErr w:type="gramStart"/>
            <w:ins w:id="968" w:author="MAHMOUD Mohamed-Ali" w:date="2025-05-14T16:14:00Z">
              <w:r>
                <w:t>versionRT</w:t>
              </w:r>
              <w:proofErr w:type="spellEnd"/>
              <w:proofErr w:type="gramEnd"/>
              <w:r>
                <w:t xml:space="preserve"> : codée sur 25 octets</w:t>
              </w:r>
            </w:ins>
            <w:ins w:id="969" w:author="MAHMOUD Mohamed-Ali" w:date="2025-05-14T15:55:00Z">
              <w:r w:rsidR="00521C99">
                <w:t>.</w:t>
              </w:r>
            </w:ins>
          </w:p>
        </w:tc>
      </w:tr>
      <w:tr w:rsidR="00521C99" w:rsidRPr="00176744" w14:paraId="2F4AF245" w14:textId="77777777" w:rsidTr="00B13C56">
        <w:trPr>
          <w:ins w:id="970" w:author="MAHMOUD Mohamed-Ali" w:date="2025-05-14T15:55:00Z"/>
        </w:trPr>
        <w:tc>
          <w:tcPr>
            <w:tcW w:w="9288" w:type="dxa"/>
          </w:tcPr>
          <w:p w14:paraId="7FE92C07" w14:textId="3314F0DC" w:rsidR="00521C99" w:rsidRPr="00464467" w:rsidRDefault="00521C99" w:rsidP="00B13C56">
            <w:pPr>
              <w:rPr>
                <w:ins w:id="971" w:author="MAHMOUD Mohamed-Ali" w:date="2025-05-14T15:55:00Z"/>
                <w:b/>
                <w:bCs/>
              </w:rPr>
            </w:pPr>
            <w:ins w:id="972" w:author="MAHMOUD Mohamed-Ali" w:date="2025-05-14T15:55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</w:t>
              </w:r>
            </w:ins>
            <w:ins w:id="973" w:author="MAHMOUD Mohamed-Ali" w:date="2025-05-14T16:14:00Z">
              <w:r w:rsidR="00E82E2A">
                <w:t xml:space="preserve">logiques </w:t>
              </w:r>
            </w:ins>
          </w:p>
        </w:tc>
      </w:tr>
      <w:tr w:rsidR="00521C99" w:rsidRPr="00176744" w14:paraId="64333682" w14:textId="77777777" w:rsidTr="00B13C56">
        <w:trPr>
          <w:ins w:id="974" w:author="MAHMOUD Mohamed-Ali" w:date="2025-05-14T15:55:00Z"/>
        </w:trPr>
        <w:tc>
          <w:tcPr>
            <w:tcW w:w="9288" w:type="dxa"/>
          </w:tcPr>
          <w:p w14:paraId="693CFFEE" w14:textId="730B87B5" w:rsidR="00521C99" w:rsidRPr="00B13C56" w:rsidRDefault="00521C99" w:rsidP="00B13C56">
            <w:pPr>
              <w:rPr>
                <w:ins w:id="975" w:author="MAHMOUD Mohamed-Ali" w:date="2025-05-14T15:55:00Z"/>
              </w:rPr>
            </w:pPr>
            <w:ins w:id="976" w:author="MAHMOUD Mohamed-Ali" w:date="2025-05-14T15:55:00Z">
              <w:r>
                <w:rPr>
                  <w:b/>
                  <w:bCs/>
                </w:rPr>
                <w:t xml:space="preserve">Output :  </w:t>
              </w:r>
            </w:ins>
            <w:ins w:id="977" w:author="MAHMOUD Mohamed-Ali" w:date="2025-05-14T16:16:00Z">
              <w:r w:rsidR="00E82E2A">
                <w:t>un premier bloc de référentiel topologique avec les tailles définis.</w:t>
              </w:r>
            </w:ins>
          </w:p>
        </w:tc>
      </w:tr>
      <w:tr w:rsidR="00521C99" w:rsidRPr="00103583" w14:paraId="5C31491C" w14:textId="77777777" w:rsidTr="00B13C56">
        <w:trPr>
          <w:ins w:id="978" w:author="MAHMOUD Mohamed-Ali" w:date="2025-05-14T15:55:00Z"/>
        </w:trPr>
        <w:tc>
          <w:tcPr>
            <w:tcW w:w="9288" w:type="dxa"/>
          </w:tcPr>
          <w:p w14:paraId="1BBF0C65" w14:textId="77777777" w:rsidR="00521C99" w:rsidRDefault="00521C99" w:rsidP="00B13C56">
            <w:pPr>
              <w:rPr>
                <w:ins w:id="979" w:author="MAHMOUD Mohamed-Ali" w:date="2025-05-14T15:55:00Z"/>
                <w:b/>
                <w:bCs/>
              </w:rPr>
            </w:pPr>
            <w:proofErr w:type="spellStart"/>
            <w:ins w:id="980" w:author="MAHMOUD Mohamed-Ali" w:date="2025-05-14T15:55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0B4B3924" w14:textId="77777777" w:rsidR="00521C99" w:rsidRDefault="00521C99" w:rsidP="00B13C56">
            <w:pPr>
              <w:pStyle w:val="Paragraphedeliste"/>
              <w:numPr>
                <w:ilvl w:val="0"/>
                <w:numId w:val="8"/>
              </w:numPr>
              <w:rPr>
                <w:ins w:id="981" w:author="MAHMOUD Mohamed-Ali" w:date="2025-05-14T15:55:00Z"/>
                <w:b/>
                <w:bCs/>
              </w:rPr>
            </w:pPr>
            <w:ins w:id="982" w:author="MAHMOUD Mohamed-Ali" w:date="2025-05-14T15:55:00Z">
              <w:r>
                <w:rPr>
                  <w:b/>
                  <w:bCs/>
                </w:rPr>
                <w:lastRenderedPageBreak/>
                <w:t xml:space="preserve">Fonctionnelles : </w:t>
              </w:r>
            </w:ins>
          </w:p>
          <w:p w14:paraId="5FDBC144" w14:textId="77777777" w:rsidR="00521C99" w:rsidRDefault="00521C99" w:rsidP="00B13C56">
            <w:pPr>
              <w:pStyle w:val="Paragraphedeliste"/>
              <w:spacing w:after="0"/>
              <w:ind w:left="1440"/>
              <w:rPr>
                <w:ins w:id="983" w:author="MAHMOUD Mohamed-Ali" w:date="2025-05-14T15:55:00Z"/>
                <w:noProof/>
              </w:rPr>
            </w:pPr>
          </w:p>
          <w:p w14:paraId="0C922778" w14:textId="77777777" w:rsidR="00521C99" w:rsidRPr="00094A97" w:rsidRDefault="00521C99" w:rsidP="00B13C56">
            <w:pPr>
              <w:pStyle w:val="Paragraphedeliste"/>
              <w:numPr>
                <w:ilvl w:val="0"/>
                <w:numId w:val="8"/>
              </w:numPr>
              <w:rPr>
                <w:ins w:id="984" w:author="MAHMOUD Mohamed-Ali" w:date="2025-05-14T15:55:00Z"/>
                <w:b/>
                <w:bCs/>
              </w:rPr>
            </w:pPr>
            <w:ins w:id="985" w:author="MAHMOUD Mohamed-Ali" w:date="2025-05-14T15:55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5E00F14C" w14:textId="77777777" w:rsidR="00521C99" w:rsidRPr="00A61000" w:rsidRDefault="00521C99" w:rsidP="00B13C56">
            <w:pPr>
              <w:pStyle w:val="Paragraphedeliste"/>
              <w:numPr>
                <w:ilvl w:val="0"/>
                <w:numId w:val="8"/>
              </w:numPr>
              <w:rPr>
                <w:ins w:id="986" w:author="MAHMOUD Mohamed-Ali" w:date="2025-05-14T15:55:00Z"/>
                <w:b/>
                <w:bCs/>
              </w:rPr>
            </w:pPr>
            <w:ins w:id="987" w:author="MAHMOUD Mohamed-Ali" w:date="2025-05-14T15:55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6535CE1E" w14:textId="77777777" w:rsidR="00521C99" w:rsidRPr="00103583" w:rsidRDefault="00521C99" w:rsidP="00B13C56">
            <w:pPr>
              <w:pStyle w:val="Paragraphedeliste"/>
              <w:numPr>
                <w:ilvl w:val="1"/>
                <w:numId w:val="8"/>
              </w:numPr>
              <w:rPr>
                <w:ins w:id="988" w:author="MAHMOUD Mohamed-Ali" w:date="2025-05-14T15:55:00Z"/>
                <w:noProof/>
              </w:rPr>
            </w:pPr>
          </w:p>
        </w:tc>
      </w:tr>
      <w:tr w:rsidR="00521C99" w:rsidRPr="00A61000" w14:paraId="38C861C8" w14:textId="77777777" w:rsidTr="00B13C56">
        <w:trPr>
          <w:ins w:id="989" w:author="MAHMOUD Mohamed-Ali" w:date="2025-05-14T15:55:00Z"/>
        </w:trPr>
        <w:tc>
          <w:tcPr>
            <w:tcW w:w="9288" w:type="dxa"/>
          </w:tcPr>
          <w:p w14:paraId="69CEACCF" w14:textId="77777777" w:rsidR="00521C99" w:rsidRPr="00A61000" w:rsidRDefault="00521C99" w:rsidP="00B13C56">
            <w:pPr>
              <w:rPr>
                <w:ins w:id="990" w:author="MAHMOUD Mohamed-Ali" w:date="2025-05-14T15:55:00Z"/>
                <w:b/>
                <w:bCs/>
              </w:rPr>
            </w:pPr>
            <w:ins w:id="991" w:author="MAHMOUD Mohamed-Ali" w:date="2025-05-14T15:55:00Z">
              <w:r>
                <w:rPr>
                  <w:b/>
                  <w:bCs/>
                </w:rPr>
                <w:lastRenderedPageBreak/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363029C6" w14:textId="6F7F3465" w:rsidR="001F1F52" w:rsidRDefault="001F1F52" w:rsidP="00361C4D">
      <w:pPr>
        <w:jc w:val="left"/>
        <w:rPr>
          <w:ins w:id="992" w:author="MAHMOUD Mohamed-Ali" w:date="2025-05-14T16:17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E82E2A" w:rsidRPr="00464467" w14:paraId="3B3EC2B8" w14:textId="77777777" w:rsidTr="00B13C56">
        <w:trPr>
          <w:ins w:id="993" w:author="MAHMOUD Mohamed-Ali" w:date="2025-05-14T16:17:00Z"/>
        </w:trPr>
        <w:tc>
          <w:tcPr>
            <w:tcW w:w="9288" w:type="dxa"/>
          </w:tcPr>
          <w:p w14:paraId="5DB31BCF" w14:textId="39B3F874" w:rsidR="00E82E2A" w:rsidRPr="00464467" w:rsidRDefault="00E82E2A" w:rsidP="00B13C56">
            <w:pPr>
              <w:rPr>
                <w:ins w:id="994" w:author="MAHMOUD Mohamed-Ali" w:date="2025-05-14T16:17:00Z"/>
                <w:b/>
                <w:bCs/>
              </w:rPr>
            </w:pPr>
            <w:ins w:id="995" w:author="MAHMOUD Mohamed-Ali" w:date="2025-05-14T16:17:00Z">
              <w:r>
                <w:rPr>
                  <w:b/>
                  <w:bCs/>
                </w:rPr>
                <w:t>Id : EX-</w:t>
              </w:r>
              <w:r>
                <w:t xml:space="preserve"> FP1.4.14.3</w:t>
              </w:r>
            </w:ins>
            <w:ins w:id="996" w:author="MAHMOUD Mohamed-Ali" w:date="2025-05-14T23:16:00Z">
              <w:r w:rsidR="0098083E">
                <w:t>#1</w:t>
              </w:r>
            </w:ins>
          </w:p>
        </w:tc>
      </w:tr>
      <w:tr w:rsidR="00E82E2A" w:rsidRPr="005E7F0B" w14:paraId="6EE2E9D5" w14:textId="77777777" w:rsidTr="00B13C56">
        <w:trPr>
          <w:ins w:id="997" w:author="MAHMOUD Mohamed-Ali" w:date="2025-05-14T16:17:00Z"/>
        </w:trPr>
        <w:tc>
          <w:tcPr>
            <w:tcW w:w="9288" w:type="dxa"/>
          </w:tcPr>
          <w:p w14:paraId="0FE8BE8D" w14:textId="7A838255" w:rsidR="00E82E2A" w:rsidRPr="00B13C56" w:rsidRDefault="00E82E2A" w:rsidP="00E82E2A">
            <w:pPr>
              <w:jc w:val="left"/>
              <w:rPr>
                <w:ins w:id="998" w:author="MAHMOUD Mohamed-Ali" w:date="2025-05-14T16:17:00Z"/>
              </w:rPr>
            </w:pPr>
            <w:ins w:id="999" w:author="MAHMOUD Mohamed-Ali" w:date="2025-05-14T16:17:00Z">
              <w:r w:rsidRPr="00AE79AA">
                <w:rPr>
                  <w:b/>
                  <w:bCs/>
                </w:rPr>
                <w:t>Exigence :</w:t>
              </w:r>
              <w:r>
                <w:t xml:space="preserve"> La deuxième partie doit lister tous les arcs de référentiel topologique.</w:t>
              </w:r>
            </w:ins>
          </w:p>
        </w:tc>
      </w:tr>
      <w:tr w:rsidR="00E82E2A" w:rsidRPr="00176744" w14:paraId="5756ABE5" w14:textId="77777777" w:rsidTr="00B13C56">
        <w:trPr>
          <w:ins w:id="1000" w:author="MAHMOUD Mohamed-Ali" w:date="2025-05-14T16:17:00Z"/>
        </w:trPr>
        <w:tc>
          <w:tcPr>
            <w:tcW w:w="9288" w:type="dxa"/>
          </w:tcPr>
          <w:p w14:paraId="2050D060" w14:textId="76FCC2EB" w:rsidR="00E82E2A" w:rsidRPr="008E1139" w:rsidRDefault="00E82E2A">
            <w:pPr>
              <w:jc w:val="left"/>
              <w:rPr>
                <w:ins w:id="1001" w:author="MAHMOUD Mohamed-Ali" w:date="2025-05-14T16:17:00Z"/>
              </w:rPr>
              <w:pPrChange w:id="1002" w:author="MAHMOUD Mohamed-Ali" w:date="2025-05-14T16:17:00Z">
                <w:pPr>
                  <w:pStyle w:val="Paragraphedeliste"/>
                  <w:numPr>
                    <w:numId w:val="10"/>
                  </w:numPr>
                  <w:ind w:left="720" w:hanging="360"/>
                  <w:jc w:val="left"/>
                </w:pPr>
              </w:pPrChange>
            </w:pPr>
            <w:ins w:id="1003" w:author="MAHMOUD Mohamed-Ali" w:date="2025-05-14T16:17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E82E2A" w:rsidRPr="00176744" w14:paraId="212E3773" w14:textId="77777777" w:rsidTr="00B13C56">
        <w:trPr>
          <w:ins w:id="1004" w:author="MAHMOUD Mohamed-Ali" w:date="2025-05-14T16:17:00Z"/>
        </w:trPr>
        <w:tc>
          <w:tcPr>
            <w:tcW w:w="9288" w:type="dxa"/>
          </w:tcPr>
          <w:p w14:paraId="330D52CC" w14:textId="77777777" w:rsidR="00E82E2A" w:rsidRPr="00464467" w:rsidRDefault="00E82E2A" w:rsidP="00B13C56">
            <w:pPr>
              <w:rPr>
                <w:ins w:id="1005" w:author="MAHMOUD Mohamed-Ali" w:date="2025-05-14T16:17:00Z"/>
                <w:b/>
                <w:bCs/>
              </w:rPr>
            </w:pPr>
            <w:ins w:id="1006" w:author="MAHMOUD Mohamed-Ali" w:date="2025-05-14T16:17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 xml:space="preserve">topologiques </w:t>
              </w:r>
            </w:ins>
          </w:p>
        </w:tc>
      </w:tr>
      <w:tr w:rsidR="00E82E2A" w:rsidRPr="00176744" w14:paraId="1DBE957C" w14:textId="77777777" w:rsidTr="00B13C56">
        <w:trPr>
          <w:ins w:id="1007" w:author="MAHMOUD Mohamed-Ali" w:date="2025-05-14T16:17:00Z"/>
        </w:trPr>
        <w:tc>
          <w:tcPr>
            <w:tcW w:w="9288" w:type="dxa"/>
          </w:tcPr>
          <w:p w14:paraId="0511FA5E" w14:textId="1CCECF14" w:rsidR="00E82E2A" w:rsidRPr="00E82E2A" w:rsidRDefault="00E82E2A" w:rsidP="00B13C56">
            <w:pPr>
              <w:rPr>
                <w:ins w:id="1008" w:author="MAHMOUD Mohamed-Ali" w:date="2025-05-14T16:17:00Z"/>
              </w:rPr>
            </w:pPr>
            <w:ins w:id="1009" w:author="MAHMOUD Mohamed-Ali" w:date="2025-05-14T16:17:00Z">
              <w:r>
                <w:rPr>
                  <w:b/>
                  <w:bCs/>
                </w:rPr>
                <w:t xml:space="preserve">Output :  </w:t>
              </w:r>
            </w:ins>
            <w:ins w:id="1010" w:author="MAHMOUD Mohamed-Ali" w:date="2025-05-14T23:37:00Z">
              <w:r w:rsidR="00914B05" w:rsidRPr="00914B05">
                <w:rPr>
                  <w:rPrChange w:id="1011" w:author="MAHMOUD Mohamed-Ali" w:date="2025-05-14T23:37:00Z">
                    <w:rPr>
                      <w:b/>
                      <w:bCs/>
                    </w:rPr>
                  </w:rPrChange>
                </w:rPr>
                <w:t>R</w:t>
              </w:r>
            </w:ins>
            <w:ins w:id="1012" w:author="MAHMOUD Mohamed-Ali" w:date="2025-05-14T23:34:00Z">
              <w:r w:rsidR="00CA483C">
                <w:t xml:space="preserve">éférentiel topologique dont </w:t>
              </w:r>
            </w:ins>
            <w:ins w:id="1013" w:author="MAHMOUD Mohamed-Ali" w:date="2025-05-14T23:35:00Z">
              <w:r w:rsidR="00CA483C">
                <w:t xml:space="preserve">le </w:t>
              </w:r>
            </w:ins>
            <w:ins w:id="1014" w:author="MAHMOUD Mohamed-Ali" w:date="2025-05-14T16:19:00Z">
              <w:r>
                <w:t>deuxième bloc liste tous les arcs de la topologie.</w:t>
              </w:r>
            </w:ins>
          </w:p>
        </w:tc>
      </w:tr>
      <w:tr w:rsidR="00E82E2A" w:rsidRPr="00103583" w14:paraId="0193EDD7" w14:textId="77777777" w:rsidTr="00B13C56">
        <w:trPr>
          <w:ins w:id="1015" w:author="MAHMOUD Mohamed-Ali" w:date="2025-05-14T16:17:00Z"/>
        </w:trPr>
        <w:tc>
          <w:tcPr>
            <w:tcW w:w="9288" w:type="dxa"/>
          </w:tcPr>
          <w:p w14:paraId="33796567" w14:textId="77777777" w:rsidR="00E82E2A" w:rsidRDefault="00E82E2A" w:rsidP="00B13C56">
            <w:pPr>
              <w:rPr>
                <w:ins w:id="1016" w:author="MAHMOUD Mohamed-Ali" w:date="2025-05-14T16:17:00Z"/>
                <w:b/>
                <w:bCs/>
              </w:rPr>
            </w:pPr>
            <w:proofErr w:type="spellStart"/>
            <w:ins w:id="1017" w:author="MAHMOUD Mohamed-Ali" w:date="2025-05-14T16:17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5333F277" w14:textId="77777777" w:rsidR="00E82E2A" w:rsidRDefault="00E82E2A" w:rsidP="00B13C56">
            <w:pPr>
              <w:pStyle w:val="Paragraphedeliste"/>
              <w:numPr>
                <w:ilvl w:val="0"/>
                <w:numId w:val="8"/>
              </w:numPr>
              <w:rPr>
                <w:ins w:id="1018" w:author="MAHMOUD Mohamed-Ali" w:date="2025-05-14T16:17:00Z"/>
                <w:b/>
                <w:bCs/>
              </w:rPr>
            </w:pPr>
            <w:ins w:id="1019" w:author="MAHMOUD Mohamed-Ali" w:date="2025-05-14T16:17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0AE9951A" w14:textId="77777777" w:rsidR="00E82E2A" w:rsidRDefault="00E82E2A" w:rsidP="00B13C56">
            <w:pPr>
              <w:pStyle w:val="Paragraphedeliste"/>
              <w:spacing w:after="0"/>
              <w:ind w:left="1440"/>
              <w:rPr>
                <w:ins w:id="1020" w:author="MAHMOUD Mohamed-Ali" w:date="2025-05-14T16:17:00Z"/>
                <w:noProof/>
              </w:rPr>
            </w:pPr>
          </w:p>
          <w:p w14:paraId="3E09C011" w14:textId="77777777" w:rsidR="00E82E2A" w:rsidRPr="00094A97" w:rsidRDefault="00E82E2A" w:rsidP="00B13C56">
            <w:pPr>
              <w:pStyle w:val="Paragraphedeliste"/>
              <w:numPr>
                <w:ilvl w:val="0"/>
                <w:numId w:val="8"/>
              </w:numPr>
              <w:rPr>
                <w:ins w:id="1021" w:author="MAHMOUD Mohamed-Ali" w:date="2025-05-14T16:17:00Z"/>
                <w:b/>
                <w:bCs/>
              </w:rPr>
            </w:pPr>
            <w:ins w:id="1022" w:author="MAHMOUD Mohamed-Ali" w:date="2025-05-14T16:17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171A19CE" w14:textId="77777777" w:rsidR="00E82E2A" w:rsidRPr="00A61000" w:rsidRDefault="00E82E2A" w:rsidP="00B13C56">
            <w:pPr>
              <w:pStyle w:val="Paragraphedeliste"/>
              <w:numPr>
                <w:ilvl w:val="0"/>
                <w:numId w:val="8"/>
              </w:numPr>
              <w:rPr>
                <w:ins w:id="1023" w:author="MAHMOUD Mohamed-Ali" w:date="2025-05-14T16:17:00Z"/>
                <w:b/>
                <w:bCs/>
              </w:rPr>
            </w:pPr>
            <w:ins w:id="1024" w:author="MAHMOUD Mohamed-Ali" w:date="2025-05-14T16:17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5F5CAE34" w14:textId="77777777" w:rsidR="00E82E2A" w:rsidRPr="00103583" w:rsidRDefault="00E82E2A" w:rsidP="00B13C56">
            <w:pPr>
              <w:pStyle w:val="Paragraphedeliste"/>
              <w:numPr>
                <w:ilvl w:val="1"/>
                <w:numId w:val="8"/>
              </w:numPr>
              <w:rPr>
                <w:ins w:id="1025" w:author="MAHMOUD Mohamed-Ali" w:date="2025-05-14T16:17:00Z"/>
                <w:noProof/>
              </w:rPr>
            </w:pPr>
          </w:p>
        </w:tc>
      </w:tr>
      <w:tr w:rsidR="00E82E2A" w:rsidRPr="00A61000" w14:paraId="6C0FD2D1" w14:textId="77777777" w:rsidTr="00B13C56">
        <w:trPr>
          <w:ins w:id="1026" w:author="MAHMOUD Mohamed-Ali" w:date="2025-05-14T16:17:00Z"/>
        </w:trPr>
        <w:tc>
          <w:tcPr>
            <w:tcW w:w="9288" w:type="dxa"/>
          </w:tcPr>
          <w:p w14:paraId="231808A1" w14:textId="77777777" w:rsidR="00E82E2A" w:rsidRPr="00A61000" w:rsidRDefault="00E82E2A" w:rsidP="00B13C56">
            <w:pPr>
              <w:rPr>
                <w:ins w:id="1027" w:author="MAHMOUD Mohamed-Ali" w:date="2025-05-14T16:17:00Z"/>
                <w:b/>
                <w:bCs/>
              </w:rPr>
            </w:pPr>
            <w:ins w:id="1028" w:author="MAHMOUD Mohamed-Ali" w:date="2025-05-14T16:17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68160A64" w14:textId="77777777" w:rsidR="00E82E2A" w:rsidRDefault="00E82E2A" w:rsidP="00361C4D">
      <w:pPr>
        <w:jc w:val="left"/>
        <w:rPr>
          <w:ins w:id="1029" w:author="MAHMOUD Mohamed-Ali" w:date="2025-05-11T21:48:00Z"/>
        </w:rPr>
      </w:pPr>
    </w:p>
    <w:p w14:paraId="430322CE" w14:textId="77777777" w:rsidR="00E82E2A" w:rsidRDefault="00E82E2A">
      <w:pPr>
        <w:pStyle w:val="Paragraphedeliste"/>
        <w:ind w:left="720"/>
        <w:jc w:val="left"/>
        <w:rPr>
          <w:ins w:id="1030" w:author="MAHMOUD Mohamed-Ali" w:date="2025-05-14T16:19:00Z"/>
        </w:rPr>
        <w:pPrChange w:id="1031" w:author="MAHMOUD Mohamed-Ali" w:date="2025-05-14T16:21:00Z">
          <w:pPr>
            <w:pStyle w:val="Paragraphedeliste"/>
            <w:numPr>
              <w:numId w:val="6"/>
            </w:numPr>
            <w:ind w:left="720" w:hanging="360"/>
            <w:jc w:val="left"/>
          </w:pPr>
        </w:pPrChange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E82E2A" w:rsidRPr="00464467" w14:paraId="1E6C9DBE" w14:textId="77777777" w:rsidTr="00B13C56">
        <w:trPr>
          <w:ins w:id="1032" w:author="MAHMOUD Mohamed-Ali" w:date="2025-05-14T16:21:00Z"/>
        </w:trPr>
        <w:tc>
          <w:tcPr>
            <w:tcW w:w="9288" w:type="dxa"/>
          </w:tcPr>
          <w:p w14:paraId="1378DABF" w14:textId="16F7E6B9" w:rsidR="00E82E2A" w:rsidRPr="00464467" w:rsidRDefault="00E82E2A" w:rsidP="00B13C56">
            <w:pPr>
              <w:rPr>
                <w:ins w:id="1033" w:author="MAHMOUD Mohamed-Ali" w:date="2025-05-14T16:21:00Z"/>
                <w:b/>
                <w:bCs/>
              </w:rPr>
            </w:pPr>
            <w:ins w:id="1034" w:author="MAHMOUD Mohamed-Ali" w:date="2025-05-14T16:21:00Z">
              <w:r>
                <w:rPr>
                  <w:b/>
                  <w:bCs/>
                </w:rPr>
                <w:t>Id : EX-</w:t>
              </w:r>
              <w:r>
                <w:t xml:space="preserve"> FS1.4.14.3.1</w:t>
              </w:r>
            </w:ins>
            <w:ins w:id="1035" w:author="MAHMOUD Mohamed-Ali" w:date="2025-05-14T23:17:00Z">
              <w:r w:rsidR="0098083E">
                <w:t>#1</w:t>
              </w:r>
            </w:ins>
          </w:p>
        </w:tc>
      </w:tr>
      <w:tr w:rsidR="00E82E2A" w:rsidRPr="005E7F0B" w14:paraId="4C545B18" w14:textId="77777777" w:rsidTr="00B13C56">
        <w:trPr>
          <w:ins w:id="1036" w:author="MAHMOUD Mohamed-Ali" w:date="2025-05-14T16:21:00Z"/>
        </w:trPr>
        <w:tc>
          <w:tcPr>
            <w:tcW w:w="9288" w:type="dxa"/>
          </w:tcPr>
          <w:p w14:paraId="78D8A72B" w14:textId="5D13EAEA" w:rsidR="00A2376D" w:rsidRDefault="00E82E2A" w:rsidP="00B13C56">
            <w:pPr>
              <w:jc w:val="left"/>
              <w:rPr>
                <w:ins w:id="1037" w:author="MAHMOUD Mohamed-Ali" w:date="2025-05-14T16:23:00Z"/>
              </w:rPr>
            </w:pPr>
            <w:ins w:id="1038" w:author="MAHMOUD Mohamed-Ali" w:date="2025-05-14T16:21:00Z">
              <w:r w:rsidRPr="00AE79AA">
                <w:rPr>
                  <w:b/>
                  <w:bCs/>
                </w:rPr>
                <w:t>Exigence :</w:t>
              </w:r>
              <w:r>
                <w:t xml:space="preserve"> </w:t>
              </w:r>
            </w:ins>
            <w:ins w:id="1039" w:author="MAHMOUD Mohamed-Ali" w:date="2025-05-14T16:22:00Z">
              <w:r w:rsidR="00A2376D">
                <w:t>Chaque arc ‘</w:t>
              </w:r>
              <w:proofErr w:type="spellStart"/>
              <w:r w:rsidR="00A2376D">
                <w:t>edge</w:t>
              </w:r>
            </w:ins>
            <w:proofErr w:type="spellEnd"/>
            <w:ins w:id="1040" w:author="MAHMOUD Mohamed-Ali" w:date="2025-05-14T16:26:00Z">
              <w:r w:rsidR="00A2376D">
                <w:t>’ doit</w:t>
              </w:r>
            </w:ins>
            <w:ins w:id="1041" w:author="MAHMOUD Mohamed-Ali" w:date="2025-05-14T16:22:00Z">
              <w:r w:rsidR="00A2376D">
                <w:t xml:space="preserve"> se composer </w:t>
              </w:r>
            </w:ins>
            <w:ins w:id="1042" w:author="MAHMOUD Mohamed-Ali" w:date="2025-05-14T16:23:00Z">
              <w:r w:rsidR="00A2376D">
                <w:t xml:space="preserve">des éléments suivants : </w:t>
              </w:r>
            </w:ins>
          </w:p>
          <w:p w14:paraId="67A923A2" w14:textId="77777777" w:rsidR="00A2376D" w:rsidRDefault="00A2376D" w:rsidP="00A2376D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043" w:author="MAHMOUD Mohamed-Ali" w:date="2025-05-14T16:23:00Z"/>
              </w:rPr>
            </w:pPr>
            <w:ins w:id="1044" w:author="MAHMOUD Mohamed-Ali" w:date="2025-05-14T16:23:00Z">
              <w:r>
                <w:t>Champ code ‘</w:t>
              </w:r>
              <w:proofErr w:type="spellStart"/>
              <w:r>
                <w:t>edge</w:t>
              </w:r>
              <w:proofErr w:type="spellEnd"/>
              <w:r>
                <w:t>’ dont la valeur est égale 11.</w:t>
              </w:r>
            </w:ins>
          </w:p>
          <w:p w14:paraId="5EC8FA75" w14:textId="77777777" w:rsidR="00A2376D" w:rsidRDefault="00A2376D" w:rsidP="00A2376D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045" w:author="MAHMOUD Mohamed-Ali" w:date="2025-05-14T16:23:00Z"/>
              </w:rPr>
            </w:pPr>
            <w:ins w:id="1046" w:author="MAHMOUD Mohamed-Ali" w:date="2025-05-14T16:23:00Z">
              <w:r>
                <w:lastRenderedPageBreak/>
                <w:t>Champ ‘id’ dont la valeur est codée sur 2 octets</w:t>
              </w:r>
            </w:ins>
          </w:p>
          <w:p w14:paraId="5F3D36F7" w14:textId="77777777" w:rsidR="00A2376D" w:rsidRDefault="00A2376D" w:rsidP="00A2376D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047" w:author="MAHMOUD Mohamed-Ali" w:date="2025-05-14T16:23:00Z"/>
              </w:rPr>
            </w:pPr>
            <w:ins w:id="1048" w:author="MAHMOUD Mohamed-Ali" w:date="2025-05-14T16:23:00Z">
              <w:r>
                <w:t>Champ ‘</w:t>
              </w:r>
              <w:proofErr w:type="spellStart"/>
              <w:r>
                <w:t>metricSystem</w:t>
              </w:r>
              <w:proofErr w:type="spellEnd"/>
              <w:r>
                <w:t>’ dont la valeur est codée sur 1 octet</w:t>
              </w:r>
            </w:ins>
          </w:p>
          <w:p w14:paraId="4A72811D" w14:textId="77777777" w:rsidR="00A2376D" w:rsidRDefault="00A2376D" w:rsidP="00A2376D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049" w:author="MAHMOUD Mohamed-Ali" w:date="2025-05-14T16:23:00Z"/>
              </w:rPr>
            </w:pPr>
            <w:ins w:id="1050" w:author="MAHMOUD Mohamed-Ali" w:date="2025-05-14T16:23:00Z">
              <w:r>
                <w:t>Champ ‘</w:t>
              </w:r>
              <w:proofErr w:type="spellStart"/>
              <w:r>
                <w:t>startKP</w:t>
              </w:r>
              <w:proofErr w:type="spellEnd"/>
              <w:r>
                <w:t xml:space="preserve">’ dont la valeur est codée sur 4 octets </w:t>
              </w:r>
            </w:ins>
          </w:p>
          <w:p w14:paraId="25D01825" w14:textId="77777777" w:rsidR="00A2376D" w:rsidRDefault="00A2376D" w:rsidP="00A2376D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051" w:author="MAHMOUD Mohamed-Ali" w:date="2025-05-14T16:23:00Z"/>
              </w:rPr>
            </w:pPr>
            <w:ins w:id="1052" w:author="MAHMOUD Mohamed-Ali" w:date="2025-05-14T16:23:00Z">
              <w:r>
                <w:t>Champ ‘</w:t>
              </w:r>
              <w:proofErr w:type="spellStart"/>
              <w:r>
                <w:t>endKP</w:t>
              </w:r>
              <w:proofErr w:type="spellEnd"/>
              <w:r>
                <w:t xml:space="preserve">’ dont la valeur est codée sur 4 octets </w:t>
              </w:r>
            </w:ins>
          </w:p>
          <w:p w14:paraId="3B3AF86B" w14:textId="77777777" w:rsidR="00A2376D" w:rsidRDefault="00A2376D" w:rsidP="00A2376D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053" w:author="MAHMOUD Mohamed-Ali" w:date="2025-05-14T16:23:00Z"/>
              </w:rPr>
            </w:pPr>
            <w:ins w:id="1054" w:author="MAHMOUD Mohamed-Ali" w:date="2025-05-14T16:23:00Z">
              <w:r>
                <w:t>Champ ‘</w:t>
              </w:r>
              <w:proofErr w:type="spellStart"/>
              <w:r>
                <w:t>startNodeId</w:t>
              </w:r>
              <w:proofErr w:type="spellEnd"/>
              <w:r>
                <w:t>’ dont la valeur est codée sur 2 octets</w:t>
              </w:r>
            </w:ins>
          </w:p>
          <w:p w14:paraId="6058E474" w14:textId="77777777" w:rsidR="00A2376D" w:rsidRDefault="00A2376D" w:rsidP="00A2376D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055" w:author="MAHMOUD Mohamed-Ali" w:date="2025-05-14T16:23:00Z"/>
              </w:rPr>
            </w:pPr>
            <w:ins w:id="1056" w:author="MAHMOUD Mohamed-Ali" w:date="2025-05-14T16:23:00Z">
              <w:r>
                <w:t>Champ ‘</w:t>
              </w:r>
              <w:proofErr w:type="spellStart"/>
              <w:r>
                <w:t>endNodeId</w:t>
              </w:r>
              <w:proofErr w:type="spellEnd"/>
              <w:r>
                <w:t xml:space="preserve">’ dont la valeur est codée sur 2 octets </w:t>
              </w:r>
            </w:ins>
          </w:p>
          <w:p w14:paraId="4D413033" w14:textId="77777777" w:rsidR="00A2376D" w:rsidRDefault="00A2376D" w:rsidP="00A2376D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057" w:author="MAHMOUD Mohamed-Ali" w:date="2025-05-14T16:23:00Z"/>
              </w:rPr>
            </w:pPr>
            <w:ins w:id="1058" w:author="MAHMOUD Mohamed-Ali" w:date="2025-05-14T16:23:00Z">
              <w:r>
                <w:t>Champ ‘</w:t>
              </w:r>
              <w:proofErr w:type="spellStart"/>
              <w:r>
                <w:t>safetyZoneId</w:t>
              </w:r>
              <w:proofErr w:type="spellEnd"/>
              <w:r>
                <w:t>’ dont la valeur est codée sur 1 octet</w:t>
              </w:r>
            </w:ins>
          </w:p>
          <w:p w14:paraId="048AD837" w14:textId="77777777" w:rsidR="00950DB9" w:rsidRDefault="00A2376D" w:rsidP="00A2376D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059" w:author="MAHMOUD Mohamed-Ali" w:date="2025-05-19T17:35:00Z"/>
              </w:rPr>
            </w:pPr>
            <w:ins w:id="1060" w:author="MAHMOUD Mohamed-Ali" w:date="2025-05-14T16:23:00Z">
              <w:r>
                <w:t>Champ ‘</w:t>
              </w:r>
              <w:proofErr w:type="spellStart"/>
              <w:r>
                <w:t>maxSpeed</w:t>
              </w:r>
              <w:proofErr w:type="spellEnd"/>
              <w:r>
                <w:t xml:space="preserve">’ dont la valeur est codée sur 1 octet </w:t>
              </w:r>
            </w:ins>
          </w:p>
          <w:p w14:paraId="47EC3905" w14:textId="37C46606" w:rsidR="00E82E2A" w:rsidRPr="00B13C56" w:rsidRDefault="00A2376D" w:rsidP="00A2376D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061" w:author="MAHMOUD Mohamed-Ali" w:date="2025-05-14T16:21:00Z"/>
              </w:rPr>
              <w:pPrChange w:id="1062" w:author="MAHMOUD Mohamed-Ali" w:date="2025-05-19T17:35:00Z">
                <w:pPr>
                  <w:jc w:val="left"/>
                </w:pPr>
              </w:pPrChange>
            </w:pPr>
            <w:ins w:id="1063" w:author="MAHMOUD Mohamed-Ali" w:date="2025-05-14T16:23:00Z">
              <w:r>
                <w:t>Champ ‘</w:t>
              </w:r>
              <w:proofErr w:type="spellStart"/>
              <w:r>
                <w:t>regulatedZoneId</w:t>
              </w:r>
              <w:proofErr w:type="spellEnd"/>
              <w:r>
                <w:t>’ dont la valeur est codée sur 1 octet</w:t>
              </w:r>
            </w:ins>
            <w:ins w:id="1064" w:author="MAHMOUD Mohamed-Ali" w:date="2025-05-14T16:21:00Z">
              <w:r w:rsidR="00E82E2A">
                <w:t>.</w:t>
              </w:r>
            </w:ins>
          </w:p>
        </w:tc>
      </w:tr>
      <w:tr w:rsidR="00E82E2A" w:rsidRPr="00176744" w14:paraId="7B1900A0" w14:textId="77777777" w:rsidTr="00B13C56">
        <w:trPr>
          <w:ins w:id="1065" w:author="MAHMOUD Mohamed-Ali" w:date="2025-05-14T16:21:00Z"/>
        </w:trPr>
        <w:tc>
          <w:tcPr>
            <w:tcW w:w="9288" w:type="dxa"/>
          </w:tcPr>
          <w:p w14:paraId="5B377F3C" w14:textId="77777777" w:rsidR="00E82E2A" w:rsidRPr="008E1139" w:rsidRDefault="00E82E2A" w:rsidP="00B13C56">
            <w:pPr>
              <w:jc w:val="left"/>
              <w:rPr>
                <w:ins w:id="1066" w:author="MAHMOUD Mohamed-Ali" w:date="2025-05-14T16:21:00Z"/>
              </w:rPr>
            </w:pPr>
            <w:ins w:id="1067" w:author="MAHMOUD Mohamed-Ali" w:date="2025-05-14T16:21:00Z">
              <w:r w:rsidRPr="00521C99">
                <w:rPr>
                  <w:b/>
                  <w:bCs/>
                </w:rPr>
                <w:lastRenderedPageBreak/>
                <w:t xml:space="preserve">Description : </w:t>
              </w:r>
            </w:ins>
          </w:p>
        </w:tc>
      </w:tr>
      <w:tr w:rsidR="00E82E2A" w:rsidRPr="00176744" w14:paraId="1219C543" w14:textId="77777777" w:rsidTr="00B13C56">
        <w:trPr>
          <w:ins w:id="1068" w:author="MAHMOUD Mohamed-Ali" w:date="2025-05-14T16:21:00Z"/>
        </w:trPr>
        <w:tc>
          <w:tcPr>
            <w:tcW w:w="9288" w:type="dxa"/>
          </w:tcPr>
          <w:p w14:paraId="093A068B" w14:textId="77777777" w:rsidR="00E82E2A" w:rsidRPr="00464467" w:rsidRDefault="00E82E2A" w:rsidP="00B13C56">
            <w:pPr>
              <w:rPr>
                <w:ins w:id="1069" w:author="MAHMOUD Mohamed-Ali" w:date="2025-05-14T16:21:00Z"/>
                <w:b/>
                <w:bCs/>
              </w:rPr>
            </w:pPr>
            <w:ins w:id="1070" w:author="MAHMOUD Mohamed-Ali" w:date="2025-05-14T16:21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 xml:space="preserve">topologiques </w:t>
              </w:r>
            </w:ins>
          </w:p>
        </w:tc>
      </w:tr>
      <w:tr w:rsidR="00E82E2A" w:rsidRPr="00176744" w14:paraId="0940A414" w14:textId="77777777" w:rsidTr="00B13C56">
        <w:trPr>
          <w:ins w:id="1071" w:author="MAHMOUD Mohamed-Ali" w:date="2025-05-14T16:21:00Z"/>
        </w:trPr>
        <w:tc>
          <w:tcPr>
            <w:tcW w:w="9288" w:type="dxa"/>
          </w:tcPr>
          <w:p w14:paraId="01B148C0" w14:textId="6CC49BA3" w:rsidR="00E82E2A" w:rsidRPr="00E82E2A" w:rsidRDefault="00E82E2A" w:rsidP="00B13C56">
            <w:pPr>
              <w:rPr>
                <w:ins w:id="1072" w:author="MAHMOUD Mohamed-Ali" w:date="2025-05-14T16:21:00Z"/>
              </w:rPr>
            </w:pPr>
            <w:ins w:id="1073" w:author="MAHMOUD Mohamed-Ali" w:date="2025-05-14T16:21:00Z">
              <w:r>
                <w:rPr>
                  <w:b/>
                  <w:bCs/>
                </w:rPr>
                <w:t xml:space="preserve">Output :  </w:t>
              </w:r>
            </w:ins>
            <w:ins w:id="1074" w:author="MAHMOUD Mohamed-Ali" w:date="2025-05-14T16:24:00Z">
              <w:r w:rsidR="00A2376D">
                <w:t>l’arc est composé par</w:t>
              </w:r>
            </w:ins>
            <w:ins w:id="1075" w:author="MAHMOUD Mohamed-Ali" w:date="2025-05-14T16:26:00Z">
              <w:r w:rsidR="00A2376D">
                <w:t xml:space="preserve"> la liste des éléments en haut.</w:t>
              </w:r>
            </w:ins>
          </w:p>
        </w:tc>
      </w:tr>
      <w:tr w:rsidR="00E82E2A" w:rsidRPr="00103583" w14:paraId="23BB8714" w14:textId="77777777" w:rsidTr="00B13C56">
        <w:trPr>
          <w:ins w:id="1076" w:author="MAHMOUD Mohamed-Ali" w:date="2025-05-14T16:21:00Z"/>
        </w:trPr>
        <w:tc>
          <w:tcPr>
            <w:tcW w:w="9288" w:type="dxa"/>
          </w:tcPr>
          <w:p w14:paraId="0FE33AD5" w14:textId="77777777" w:rsidR="00E82E2A" w:rsidRDefault="00E82E2A" w:rsidP="00B13C56">
            <w:pPr>
              <w:rPr>
                <w:ins w:id="1077" w:author="MAHMOUD Mohamed-Ali" w:date="2025-05-14T16:21:00Z"/>
                <w:b/>
                <w:bCs/>
              </w:rPr>
            </w:pPr>
            <w:proofErr w:type="spellStart"/>
            <w:ins w:id="1078" w:author="MAHMOUD Mohamed-Ali" w:date="2025-05-14T16:21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1B54C441" w14:textId="77777777" w:rsidR="00E82E2A" w:rsidRDefault="00E82E2A" w:rsidP="00B13C56">
            <w:pPr>
              <w:pStyle w:val="Paragraphedeliste"/>
              <w:numPr>
                <w:ilvl w:val="0"/>
                <w:numId w:val="8"/>
              </w:numPr>
              <w:rPr>
                <w:ins w:id="1079" w:author="MAHMOUD Mohamed-Ali" w:date="2025-05-14T16:21:00Z"/>
                <w:b/>
                <w:bCs/>
              </w:rPr>
            </w:pPr>
            <w:ins w:id="1080" w:author="MAHMOUD Mohamed-Ali" w:date="2025-05-14T16:21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1DF9B5C3" w14:textId="77777777" w:rsidR="00E82E2A" w:rsidRDefault="00E82E2A" w:rsidP="00B13C56">
            <w:pPr>
              <w:pStyle w:val="Paragraphedeliste"/>
              <w:spacing w:after="0"/>
              <w:ind w:left="1440"/>
              <w:rPr>
                <w:ins w:id="1081" w:author="MAHMOUD Mohamed-Ali" w:date="2025-05-14T16:21:00Z"/>
                <w:noProof/>
              </w:rPr>
            </w:pPr>
          </w:p>
          <w:p w14:paraId="0FBEC841" w14:textId="77777777" w:rsidR="00E82E2A" w:rsidRPr="00094A97" w:rsidRDefault="00E82E2A" w:rsidP="00B13C56">
            <w:pPr>
              <w:pStyle w:val="Paragraphedeliste"/>
              <w:numPr>
                <w:ilvl w:val="0"/>
                <w:numId w:val="8"/>
              </w:numPr>
              <w:rPr>
                <w:ins w:id="1082" w:author="MAHMOUD Mohamed-Ali" w:date="2025-05-14T16:21:00Z"/>
                <w:b/>
                <w:bCs/>
              </w:rPr>
            </w:pPr>
            <w:ins w:id="1083" w:author="MAHMOUD Mohamed-Ali" w:date="2025-05-14T16:21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25152F9B" w14:textId="77777777" w:rsidR="00E82E2A" w:rsidRPr="00A61000" w:rsidRDefault="00E82E2A" w:rsidP="00B13C56">
            <w:pPr>
              <w:pStyle w:val="Paragraphedeliste"/>
              <w:numPr>
                <w:ilvl w:val="0"/>
                <w:numId w:val="8"/>
              </w:numPr>
              <w:rPr>
                <w:ins w:id="1084" w:author="MAHMOUD Mohamed-Ali" w:date="2025-05-14T16:21:00Z"/>
                <w:b/>
                <w:bCs/>
              </w:rPr>
            </w:pPr>
            <w:ins w:id="1085" w:author="MAHMOUD Mohamed-Ali" w:date="2025-05-14T16:21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38D0222A" w14:textId="77777777" w:rsidR="00E82E2A" w:rsidRPr="00103583" w:rsidRDefault="00E82E2A" w:rsidP="00B13C56">
            <w:pPr>
              <w:pStyle w:val="Paragraphedeliste"/>
              <w:numPr>
                <w:ilvl w:val="1"/>
                <w:numId w:val="8"/>
              </w:numPr>
              <w:rPr>
                <w:ins w:id="1086" w:author="MAHMOUD Mohamed-Ali" w:date="2025-05-14T16:21:00Z"/>
                <w:noProof/>
              </w:rPr>
            </w:pPr>
          </w:p>
        </w:tc>
      </w:tr>
      <w:tr w:rsidR="00E82E2A" w:rsidRPr="00A61000" w14:paraId="01D169ED" w14:textId="77777777" w:rsidTr="00B13C56">
        <w:trPr>
          <w:ins w:id="1087" w:author="MAHMOUD Mohamed-Ali" w:date="2025-05-14T16:21:00Z"/>
        </w:trPr>
        <w:tc>
          <w:tcPr>
            <w:tcW w:w="9288" w:type="dxa"/>
          </w:tcPr>
          <w:p w14:paraId="6C39D5F1" w14:textId="77777777" w:rsidR="00E82E2A" w:rsidRPr="00A61000" w:rsidRDefault="00E82E2A" w:rsidP="00B13C56">
            <w:pPr>
              <w:rPr>
                <w:ins w:id="1088" w:author="MAHMOUD Mohamed-Ali" w:date="2025-05-14T16:21:00Z"/>
                <w:b/>
                <w:bCs/>
              </w:rPr>
            </w:pPr>
            <w:ins w:id="1089" w:author="MAHMOUD Mohamed-Ali" w:date="2025-05-14T16:21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71B648F5" w14:textId="77777777" w:rsidR="00E82E2A" w:rsidRDefault="00E82E2A" w:rsidP="00E82E2A">
      <w:pPr>
        <w:jc w:val="left"/>
        <w:rPr>
          <w:ins w:id="1090" w:author="MAHMOUD Mohamed-Ali" w:date="2025-05-14T16:19:00Z"/>
        </w:rPr>
      </w:pPr>
    </w:p>
    <w:p w14:paraId="430856BC" w14:textId="77777777" w:rsidR="00A2376D" w:rsidRDefault="00A2376D" w:rsidP="00A2376D">
      <w:pPr>
        <w:jc w:val="left"/>
        <w:rPr>
          <w:ins w:id="1091" w:author="MAHMOUD Mohamed-Ali" w:date="2025-05-14T16:26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2376D" w:rsidRPr="00464467" w14:paraId="1CD2CDE0" w14:textId="77777777" w:rsidTr="00B13C56">
        <w:trPr>
          <w:ins w:id="1092" w:author="MAHMOUD Mohamed-Ali" w:date="2025-05-14T16:28:00Z"/>
        </w:trPr>
        <w:tc>
          <w:tcPr>
            <w:tcW w:w="9288" w:type="dxa"/>
          </w:tcPr>
          <w:p w14:paraId="2BACBCC6" w14:textId="6E0B8B95" w:rsidR="00A2376D" w:rsidRPr="00464467" w:rsidRDefault="00A2376D" w:rsidP="00B13C56">
            <w:pPr>
              <w:rPr>
                <w:ins w:id="1093" w:author="MAHMOUD Mohamed-Ali" w:date="2025-05-14T16:28:00Z"/>
                <w:b/>
                <w:bCs/>
              </w:rPr>
            </w:pPr>
            <w:ins w:id="1094" w:author="MAHMOUD Mohamed-Ali" w:date="2025-05-14T16:28:00Z">
              <w:r>
                <w:rPr>
                  <w:b/>
                  <w:bCs/>
                </w:rPr>
                <w:t>Id : EX-</w:t>
              </w:r>
              <w:r>
                <w:t xml:space="preserve"> FS1.4.14.3.2</w:t>
              </w:r>
            </w:ins>
            <w:ins w:id="1095" w:author="MAHMOUD Mohamed-Ali" w:date="2025-05-14T23:17:00Z">
              <w:r w:rsidR="0098083E">
                <w:t>#1</w:t>
              </w:r>
            </w:ins>
          </w:p>
        </w:tc>
      </w:tr>
      <w:tr w:rsidR="00A2376D" w:rsidRPr="005E7F0B" w14:paraId="10E72F3D" w14:textId="77777777" w:rsidTr="00B13C56">
        <w:trPr>
          <w:ins w:id="1096" w:author="MAHMOUD Mohamed-Ali" w:date="2025-05-14T16:28:00Z"/>
        </w:trPr>
        <w:tc>
          <w:tcPr>
            <w:tcW w:w="9288" w:type="dxa"/>
          </w:tcPr>
          <w:p w14:paraId="0F2CE930" w14:textId="77777777" w:rsidR="000E3FC6" w:rsidRPr="000E3FC6" w:rsidRDefault="00A2376D">
            <w:pPr>
              <w:jc w:val="left"/>
              <w:rPr>
                <w:ins w:id="1097" w:author="MAHMOUD Mohamed-Ali" w:date="2025-05-14T16:41:00Z"/>
              </w:rPr>
              <w:pPrChange w:id="1098" w:author="MAHMOUD Mohamed-Ali" w:date="2025-05-14T16:41:00Z">
                <w:pPr>
                  <w:pStyle w:val="Paragraphedeliste"/>
                  <w:numPr>
                    <w:numId w:val="6"/>
                  </w:numPr>
                  <w:ind w:left="720" w:hanging="360"/>
                  <w:jc w:val="left"/>
                </w:pPr>
              </w:pPrChange>
            </w:pPr>
            <w:ins w:id="1099" w:author="MAHMOUD Mohamed-Ali" w:date="2025-05-14T16:28:00Z">
              <w:r w:rsidRPr="000E3FC6">
                <w:rPr>
                  <w:b/>
                  <w:bCs/>
                </w:rPr>
                <w:t>Exigence :</w:t>
              </w:r>
            </w:ins>
            <w:ins w:id="1100" w:author="MAHMOUD Mohamed-Ali" w:date="2025-05-14T16:30:00Z">
              <w:r>
                <w:t xml:space="preserve"> </w:t>
              </w:r>
            </w:ins>
            <w:ins w:id="1101" w:author="MAHMOUD Mohamed-Ali" w:date="2025-05-14T16:41:00Z">
              <w:r w:rsidR="000E3FC6" w:rsidRPr="000E3FC6">
                <w:t>Deux arcs consécutifs doivent satisfaire les conditions suivantes :</w:t>
              </w:r>
            </w:ins>
          </w:p>
          <w:p w14:paraId="48FA845E" w14:textId="77777777" w:rsidR="000E3FC6" w:rsidRPr="00E6610E" w:rsidRDefault="000E3FC6" w:rsidP="000E3FC6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102" w:author="MAHMOUD Mohamed-Ali" w:date="2025-05-14T16:41:00Z"/>
                <w:rFonts w:ascii="Calibri" w:hAnsi="Calibri" w:cstheme="minorBidi"/>
              </w:rPr>
            </w:pPr>
            <w:ins w:id="1103" w:author="MAHMOUD Mohamed-Ali" w:date="2025-05-14T16:41:00Z">
              <w:r w:rsidRPr="00E6610E">
                <w:rPr>
                  <w:rFonts w:ascii="Calibri" w:hAnsi="Calibri" w:cstheme="minorBidi"/>
                </w:rPr>
                <w:lastRenderedPageBreak/>
                <w:t xml:space="preserve">Le </w:t>
              </w:r>
              <w:proofErr w:type="spellStart"/>
              <w:r w:rsidRPr="00E6610E">
                <w:rPr>
                  <w:rFonts w:ascii="Calibri" w:hAnsi="Calibri" w:cstheme="minorBidi"/>
                </w:rPr>
                <w:t>endKP</w:t>
              </w:r>
              <w:proofErr w:type="spellEnd"/>
              <w:r w:rsidRPr="00E6610E">
                <w:rPr>
                  <w:rFonts w:ascii="Calibri" w:hAnsi="Calibri" w:cstheme="minorBidi"/>
                </w:rPr>
                <w:t xml:space="preserve"> du premier arc doit être égal au </w:t>
              </w:r>
              <w:proofErr w:type="spellStart"/>
              <w:r w:rsidRPr="00E6610E">
                <w:rPr>
                  <w:rFonts w:ascii="Calibri" w:hAnsi="Calibri" w:cstheme="minorBidi"/>
                </w:rPr>
                <w:t>startKP</w:t>
              </w:r>
              <w:proofErr w:type="spellEnd"/>
              <w:r w:rsidRPr="00E6610E">
                <w:rPr>
                  <w:rFonts w:ascii="Calibri" w:hAnsi="Calibri" w:cstheme="minorBidi"/>
                </w:rPr>
                <w:t xml:space="preserve"> de l’arc suivant.</w:t>
              </w:r>
            </w:ins>
          </w:p>
          <w:p w14:paraId="4DB4F140" w14:textId="77777777" w:rsidR="000E3FC6" w:rsidRDefault="000E3FC6" w:rsidP="000E3FC6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104" w:author="MAHMOUD Mohamed-Ali" w:date="2025-05-14T16:41:00Z"/>
                <w:rFonts w:ascii="Calibri" w:hAnsi="Calibri" w:cstheme="minorBidi"/>
              </w:rPr>
            </w:pPr>
            <w:ins w:id="1105" w:author="MAHMOUD Mohamed-Ali" w:date="2025-05-14T16:41:00Z">
              <w:r w:rsidRPr="00E6610E">
                <w:rPr>
                  <w:rFonts w:ascii="Calibri" w:hAnsi="Calibri" w:cstheme="minorBidi"/>
                </w:rPr>
                <w:t xml:space="preserve">Le </w:t>
              </w:r>
              <w:proofErr w:type="spellStart"/>
              <w:r w:rsidRPr="00E6610E">
                <w:rPr>
                  <w:rFonts w:ascii="Calibri" w:hAnsi="Calibri" w:cstheme="minorBidi"/>
                </w:rPr>
                <w:t>endNodeId</w:t>
              </w:r>
              <w:proofErr w:type="spellEnd"/>
              <w:r w:rsidRPr="00E6610E">
                <w:rPr>
                  <w:rFonts w:ascii="Calibri" w:hAnsi="Calibri" w:cstheme="minorBidi"/>
                </w:rPr>
                <w:t xml:space="preserve"> du premier arc doit correspondre au </w:t>
              </w:r>
              <w:proofErr w:type="spellStart"/>
              <w:r w:rsidRPr="00E6610E">
                <w:rPr>
                  <w:rFonts w:ascii="Calibri" w:hAnsi="Calibri" w:cstheme="minorBidi"/>
                </w:rPr>
                <w:t>startNodeId</w:t>
              </w:r>
              <w:proofErr w:type="spellEnd"/>
              <w:r w:rsidRPr="00E6610E">
                <w:rPr>
                  <w:rFonts w:ascii="Calibri" w:hAnsi="Calibri" w:cstheme="minorBidi"/>
                </w:rPr>
                <w:t xml:space="preserve"> de l’arc suivant</w:t>
              </w:r>
            </w:ins>
          </w:p>
          <w:p w14:paraId="5E30CAF6" w14:textId="3197FBB1" w:rsidR="00A2376D" w:rsidRPr="00B13C56" w:rsidRDefault="00A2376D" w:rsidP="00B13C56">
            <w:pPr>
              <w:jc w:val="left"/>
              <w:rPr>
                <w:ins w:id="1106" w:author="MAHMOUD Mohamed-Ali" w:date="2025-05-14T16:28:00Z"/>
              </w:rPr>
            </w:pPr>
          </w:p>
        </w:tc>
      </w:tr>
      <w:tr w:rsidR="00A2376D" w:rsidRPr="00176744" w14:paraId="354C1458" w14:textId="77777777" w:rsidTr="00B13C56">
        <w:trPr>
          <w:ins w:id="1107" w:author="MAHMOUD Mohamed-Ali" w:date="2025-05-14T16:28:00Z"/>
        </w:trPr>
        <w:tc>
          <w:tcPr>
            <w:tcW w:w="9288" w:type="dxa"/>
          </w:tcPr>
          <w:p w14:paraId="100BF1E8" w14:textId="77777777" w:rsidR="00A2376D" w:rsidRPr="008E1139" w:rsidRDefault="00A2376D" w:rsidP="00B13C56">
            <w:pPr>
              <w:jc w:val="left"/>
              <w:rPr>
                <w:ins w:id="1108" w:author="MAHMOUD Mohamed-Ali" w:date="2025-05-14T16:28:00Z"/>
              </w:rPr>
            </w:pPr>
            <w:ins w:id="1109" w:author="MAHMOUD Mohamed-Ali" w:date="2025-05-14T16:28:00Z">
              <w:r w:rsidRPr="00521C99">
                <w:rPr>
                  <w:b/>
                  <w:bCs/>
                </w:rPr>
                <w:lastRenderedPageBreak/>
                <w:t xml:space="preserve">Description : </w:t>
              </w:r>
            </w:ins>
          </w:p>
        </w:tc>
      </w:tr>
      <w:tr w:rsidR="00A2376D" w:rsidRPr="00176744" w14:paraId="3DFB8C74" w14:textId="77777777" w:rsidTr="00B13C56">
        <w:trPr>
          <w:ins w:id="1110" w:author="MAHMOUD Mohamed-Ali" w:date="2025-05-14T16:28:00Z"/>
        </w:trPr>
        <w:tc>
          <w:tcPr>
            <w:tcW w:w="9288" w:type="dxa"/>
          </w:tcPr>
          <w:p w14:paraId="42B53D40" w14:textId="77777777" w:rsidR="00A2376D" w:rsidRPr="00464467" w:rsidRDefault="00A2376D" w:rsidP="00B13C56">
            <w:pPr>
              <w:rPr>
                <w:ins w:id="1111" w:author="MAHMOUD Mohamed-Ali" w:date="2025-05-14T16:28:00Z"/>
                <w:b/>
                <w:bCs/>
              </w:rPr>
            </w:pPr>
            <w:ins w:id="1112" w:author="MAHMOUD Mohamed-Ali" w:date="2025-05-14T16:28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 xml:space="preserve">topologiques </w:t>
              </w:r>
            </w:ins>
          </w:p>
        </w:tc>
      </w:tr>
      <w:tr w:rsidR="00A2376D" w:rsidRPr="00176744" w14:paraId="453D3BD5" w14:textId="77777777" w:rsidTr="00B13C56">
        <w:trPr>
          <w:ins w:id="1113" w:author="MAHMOUD Mohamed-Ali" w:date="2025-05-14T16:28:00Z"/>
        </w:trPr>
        <w:tc>
          <w:tcPr>
            <w:tcW w:w="9288" w:type="dxa"/>
          </w:tcPr>
          <w:p w14:paraId="76480D90" w14:textId="42C9DCE8" w:rsidR="00A2376D" w:rsidRPr="00E82E2A" w:rsidRDefault="00A2376D" w:rsidP="00B13C56">
            <w:pPr>
              <w:rPr>
                <w:ins w:id="1114" w:author="MAHMOUD Mohamed-Ali" w:date="2025-05-14T16:28:00Z"/>
              </w:rPr>
            </w:pPr>
            <w:ins w:id="1115" w:author="MAHMOUD Mohamed-Ali" w:date="2025-05-14T16:28:00Z">
              <w:r>
                <w:rPr>
                  <w:b/>
                  <w:bCs/>
                </w:rPr>
                <w:t xml:space="preserve">Output : </w:t>
              </w:r>
            </w:ins>
            <w:ins w:id="1116" w:author="MAHMOUD Mohamed-Ali" w:date="2025-05-14T23:36:00Z">
              <w:r w:rsidR="00914B05">
                <w:t>chaque deux</w:t>
              </w:r>
              <w:r w:rsidR="00CA483C">
                <w:t xml:space="preserve"> </w:t>
              </w:r>
            </w:ins>
            <w:ins w:id="1117" w:author="MAHMOUD Mohamed-Ali" w:date="2025-05-14T16:46:00Z">
              <w:r w:rsidR="000E3FC6">
                <w:t>arc</w:t>
              </w:r>
            </w:ins>
            <w:ins w:id="1118" w:author="MAHMOUD Mohamed-Ali" w:date="2025-05-14T23:35:00Z">
              <w:r w:rsidR="00CA483C">
                <w:t xml:space="preserve">s </w:t>
              </w:r>
            </w:ins>
            <w:ins w:id="1119" w:author="MAHMOUD Mohamed-Ali" w:date="2025-05-14T23:36:00Z">
              <w:r w:rsidR="00CA483C">
                <w:t xml:space="preserve">consécutifs </w:t>
              </w:r>
            </w:ins>
            <w:ins w:id="1120" w:author="MAHMOUD Mohamed-Ali" w:date="2025-05-14T16:46:00Z">
              <w:r w:rsidR="000E3FC6">
                <w:t xml:space="preserve">ont le </w:t>
              </w:r>
              <w:proofErr w:type="spellStart"/>
              <w:r w:rsidR="000E3FC6">
                <w:t>endKP</w:t>
              </w:r>
              <w:proofErr w:type="spellEnd"/>
              <w:r w:rsidR="000E3FC6">
                <w:t xml:space="preserve"> est égale au </w:t>
              </w:r>
              <w:proofErr w:type="spellStart"/>
              <w:r w:rsidR="000E3FC6">
                <w:t>start</w:t>
              </w:r>
            </w:ins>
            <w:ins w:id="1121" w:author="MAHMOUD Mohamed-Ali" w:date="2025-05-14T16:47:00Z">
              <w:r w:rsidR="000E3FC6">
                <w:t>KP</w:t>
              </w:r>
              <w:proofErr w:type="spellEnd"/>
              <w:r w:rsidR="000E3FC6">
                <w:t xml:space="preserve"> de le deuxième, le </w:t>
              </w:r>
              <w:proofErr w:type="spellStart"/>
              <w:r w:rsidR="000E3FC6">
                <w:t>endNodeId</w:t>
              </w:r>
              <w:proofErr w:type="spellEnd"/>
              <w:r w:rsidR="000E3FC6">
                <w:t xml:space="preserve"> du premier arc </w:t>
              </w:r>
            </w:ins>
            <w:ins w:id="1122" w:author="MAHMOUD Mohamed-Ali" w:date="2025-05-14T16:48:00Z">
              <w:r w:rsidR="000E3FC6">
                <w:t xml:space="preserve">doit correspondre au </w:t>
              </w:r>
              <w:proofErr w:type="spellStart"/>
              <w:r w:rsidR="000E3FC6">
                <w:t>startNodeId</w:t>
              </w:r>
              <w:proofErr w:type="spellEnd"/>
              <w:r w:rsidR="000E3FC6">
                <w:t xml:space="preserve"> de l’arc suivant</w:t>
              </w:r>
            </w:ins>
            <w:ins w:id="1123" w:author="MAHMOUD Mohamed-Ali" w:date="2025-05-14T16:28:00Z">
              <w:r>
                <w:t>.</w:t>
              </w:r>
            </w:ins>
          </w:p>
        </w:tc>
      </w:tr>
      <w:tr w:rsidR="00A2376D" w:rsidRPr="00103583" w14:paraId="21849BB0" w14:textId="77777777" w:rsidTr="00B13C56">
        <w:trPr>
          <w:ins w:id="1124" w:author="MAHMOUD Mohamed-Ali" w:date="2025-05-14T16:28:00Z"/>
        </w:trPr>
        <w:tc>
          <w:tcPr>
            <w:tcW w:w="9288" w:type="dxa"/>
          </w:tcPr>
          <w:p w14:paraId="592D3138" w14:textId="77777777" w:rsidR="00A2376D" w:rsidRDefault="00A2376D" w:rsidP="00B13C56">
            <w:pPr>
              <w:rPr>
                <w:ins w:id="1125" w:author="MAHMOUD Mohamed-Ali" w:date="2025-05-14T16:28:00Z"/>
                <w:b/>
                <w:bCs/>
              </w:rPr>
            </w:pPr>
            <w:proofErr w:type="spellStart"/>
            <w:ins w:id="1126" w:author="MAHMOUD Mohamed-Ali" w:date="2025-05-14T16:28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35C61F31" w14:textId="77777777" w:rsidR="00A2376D" w:rsidRDefault="00A2376D" w:rsidP="00B13C56">
            <w:pPr>
              <w:pStyle w:val="Paragraphedeliste"/>
              <w:numPr>
                <w:ilvl w:val="0"/>
                <w:numId w:val="8"/>
              </w:numPr>
              <w:rPr>
                <w:ins w:id="1127" w:author="MAHMOUD Mohamed-Ali" w:date="2025-05-14T16:28:00Z"/>
                <w:b/>
                <w:bCs/>
              </w:rPr>
            </w:pPr>
            <w:ins w:id="1128" w:author="MAHMOUD Mohamed-Ali" w:date="2025-05-14T16:28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0CA75938" w14:textId="77777777" w:rsidR="00A2376D" w:rsidRDefault="00A2376D" w:rsidP="00B13C56">
            <w:pPr>
              <w:pStyle w:val="Paragraphedeliste"/>
              <w:spacing w:after="0"/>
              <w:ind w:left="1440"/>
              <w:rPr>
                <w:ins w:id="1129" w:author="MAHMOUD Mohamed-Ali" w:date="2025-05-14T16:28:00Z"/>
                <w:noProof/>
              </w:rPr>
            </w:pPr>
          </w:p>
          <w:p w14:paraId="0B167896" w14:textId="77777777" w:rsidR="00A2376D" w:rsidRPr="00094A97" w:rsidRDefault="00A2376D" w:rsidP="00B13C56">
            <w:pPr>
              <w:pStyle w:val="Paragraphedeliste"/>
              <w:numPr>
                <w:ilvl w:val="0"/>
                <w:numId w:val="8"/>
              </w:numPr>
              <w:rPr>
                <w:ins w:id="1130" w:author="MAHMOUD Mohamed-Ali" w:date="2025-05-14T16:28:00Z"/>
                <w:b/>
                <w:bCs/>
              </w:rPr>
            </w:pPr>
            <w:ins w:id="1131" w:author="MAHMOUD Mohamed-Ali" w:date="2025-05-14T16:28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781CD1A7" w14:textId="77777777" w:rsidR="00A2376D" w:rsidRPr="00A61000" w:rsidRDefault="00A2376D" w:rsidP="00B13C56">
            <w:pPr>
              <w:pStyle w:val="Paragraphedeliste"/>
              <w:numPr>
                <w:ilvl w:val="0"/>
                <w:numId w:val="8"/>
              </w:numPr>
              <w:rPr>
                <w:ins w:id="1132" w:author="MAHMOUD Mohamed-Ali" w:date="2025-05-14T16:28:00Z"/>
                <w:b/>
                <w:bCs/>
              </w:rPr>
            </w:pPr>
            <w:ins w:id="1133" w:author="MAHMOUD Mohamed-Ali" w:date="2025-05-14T16:28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04A3F898" w14:textId="77777777" w:rsidR="00A2376D" w:rsidRPr="00103583" w:rsidRDefault="00A2376D" w:rsidP="00B13C56">
            <w:pPr>
              <w:pStyle w:val="Paragraphedeliste"/>
              <w:numPr>
                <w:ilvl w:val="1"/>
                <w:numId w:val="8"/>
              </w:numPr>
              <w:rPr>
                <w:ins w:id="1134" w:author="MAHMOUD Mohamed-Ali" w:date="2025-05-14T16:28:00Z"/>
                <w:noProof/>
              </w:rPr>
            </w:pPr>
          </w:p>
        </w:tc>
      </w:tr>
      <w:tr w:rsidR="00A2376D" w:rsidRPr="00A61000" w14:paraId="2508C783" w14:textId="77777777" w:rsidTr="00B13C56">
        <w:trPr>
          <w:ins w:id="1135" w:author="MAHMOUD Mohamed-Ali" w:date="2025-05-14T16:28:00Z"/>
        </w:trPr>
        <w:tc>
          <w:tcPr>
            <w:tcW w:w="9288" w:type="dxa"/>
          </w:tcPr>
          <w:p w14:paraId="775578D0" w14:textId="77777777" w:rsidR="00A2376D" w:rsidRPr="00A61000" w:rsidRDefault="00A2376D" w:rsidP="00B13C56">
            <w:pPr>
              <w:rPr>
                <w:ins w:id="1136" w:author="MAHMOUD Mohamed-Ali" w:date="2025-05-14T16:28:00Z"/>
                <w:b/>
                <w:bCs/>
              </w:rPr>
            </w:pPr>
            <w:ins w:id="1137" w:author="MAHMOUD Mohamed-Ali" w:date="2025-05-14T16:28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75CE87D0" w14:textId="77777777" w:rsidR="00A2376D" w:rsidRDefault="00A2376D" w:rsidP="00A2376D">
      <w:pPr>
        <w:jc w:val="left"/>
        <w:rPr>
          <w:ins w:id="1138" w:author="MAHMOUD Mohamed-Ali" w:date="2025-05-14T16:26:00Z"/>
        </w:rPr>
      </w:pPr>
    </w:p>
    <w:p w14:paraId="081DE8BE" w14:textId="77777777" w:rsidR="0082221C" w:rsidRDefault="0082221C" w:rsidP="003D2412">
      <w:pPr>
        <w:jc w:val="left"/>
        <w:rPr>
          <w:ins w:id="1139" w:author="MAHMOUD Mohamed-Ali" w:date="2025-05-14T16:49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2221C" w:rsidRPr="00464467" w14:paraId="4E14CB12" w14:textId="77777777" w:rsidTr="00B13C56">
        <w:trPr>
          <w:ins w:id="1140" w:author="MAHMOUD Mohamed-Ali" w:date="2025-05-14T16:49:00Z"/>
        </w:trPr>
        <w:tc>
          <w:tcPr>
            <w:tcW w:w="9288" w:type="dxa"/>
          </w:tcPr>
          <w:p w14:paraId="18569EBF" w14:textId="06A1643A" w:rsidR="0082221C" w:rsidRPr="00464467" w:rsidRDefault="0082221C" w:rsidP="00B13C56">
            <w:pPr>
              <w:rPr>
                <w:ins w:id="1141" w:author="MAHMOUD Mohamed-Ali" w:date="2025-05-14T16:49:00Z"/>
                <w:b/>
                <w:bCs/>
              </w:rPr>
            </w:pPr>
            <w:ins w:id="1142" w:author="MAHMOUD Mohamed-Ali" w:date="2025-05-14T16:49:00Z">
              <w:r>
                <w:rPr>
                  <w:b/>
                  <w:bCs/>
                </w:rPr>
                <w:t>Id : EX-</w:t>
              </w:r>
              <w:r>
                <w:t xml:space="preserve"> FS1.4.14.3.3</w:t>
              </w:r>
            </w:ins>
            <w:ins w:id="1143" w:author="MAHMOUD Mohamed-Ali" w:date="2025-05-14T23:17:00Z">
              <w:r w:rsidR="0098083E">
                <w:t>#1</w:t>
              </w:r>
            </w:ins>
          </w:p>
        </w:tc>
      </w:tr>
      <w:tr w:rsidR="0082221C" w:rsidRPr="005E7F0B" w14:paraId="5A94E7DE" w14:textId="77777777" w:rsidTr="00B13C56">
        <w:trPr>
          <w:ins w:id="1144" w:author="MAHMOUD Mohamed-Ali" w:date="2025-05-14T16:49:00Z"/>
        </w:trPr>
        <w:tc>
          <w:tcPr>
            <w:tcW w:w="9288" w:type="dxa"/>
          </w:tcPr>
          <w:p w14:paraId="426C94CA" w14:textId="05F2777B" w:rsidR="0082221C" w:rsidRPr="00B13C56" w:rsidRDefault="0082221C" w:rsidP="0082221C">
            <w:pPr>
              <w:jc w:val="left"/>
              <w:rPr>
                <w:ins w:id="1145" w:author="MAHMOUD Mohamed-Ali" w:date="2025-05-14T16:49:00Z"/>
              </w:rPr>
            </w:pPr>
            <w:ins w:id="1146" w:author="MAHMOUD Mohamed-Ali" w:date="2025-05-14T16:49:00Z">
              <w:r w:rsidRPr="000E3FC6">
                <w:rPr>
                  <w:b/>
                  <w:bCs/>
                </w:rPr>
                <w:t>Exigence :</w:t>
              </w:r>
              <w:r>
                <w:t xml:space="preserve"> </w:t>
              </w:r>
            </w:ins>
            <w:ins w:id="1147" w:author="MAHMOUD Mohamed-Ali" w:date="2025-05-14T16:52:00Z">
              <w:r>
                <w:t xml:space="preserve">Si l’arc n’appartient pas à une zone règlementée le champ </w:t>
              </w:r>
              <w:proofErr w:type="spellStart"/>
              <w:r>
                <w:t>regulatedZoneId</w:t>
              </w:r>
              <w:proofErr w:type="spellEnd"/>
              <w:r>
                <w:t>’ doit avoir la valeur zéro.</w:t>
              </w:r>
            </w:ins>
          </w:p>
        </w:tc>
      </w:tr>
      <w:tr w:rsidR="0082221C" w:rsidRPr="00176744" w14:paraId="3A10AED9" w14:textId="77777777" w:rsidTr="00B13C56">
        <w:trPr>
          <w:ins w:id="1148" w:author="MAHMOUD Mohamed-Ali" w:date="2025-05-14T16:49:00Z"/>
        </w:trPr>
        <w:tc>
          <w:tcPr>
            <w:tcW w:w="9288" w:type="dxa"/>
          </w:tcPr>
          <w:p w14:paraId="1D900B5D" w14:textId="76BFF84D" w:rsidR="0082221C" w:rsidRPr="0082221C" w:rsidRDefault="0082221C" w:rsidP="00B13C56">
            <w:pPr>
              <w:jc w:val="left"/>
              <w:rPr>
                <w:ins w:id="1149" w:author="MAHMOUD Mohamed-Ali" w:date="2025-05-14T16:49:00Z"/>
              </w:rPr>
            </w:pPr>
            <w:ins w:id="1150" w:author="MAHMOUD Mohamed-Ali" w:date="2025-05-14T16:49:00Z">
              <w:r w:rsidRPr="00521C99">
                <w:rPr>
                  <w:b/>
                  <w:bCs/>
                </w:rPr>
                <w:t xml:space="preserve">Description : </w:t>
              </w:r>
            </w:ins>
            <w:ins w:id="1151" w:author="MAHMOUD Mohamed-Ali" w:date="2025-05-14T16:56:00Z">
              <w:r w:rsidRPr="0082221C">
                <w:t>i l’arc ne se situe pas dans une zone réglementée, qu’il n’est soumis à aucune condition ni exception, alors le champ ‘</w:t>
              </w:r>
              <w:proofErr w:type="spellStart"/>
              <w:r w:rsidRPr="0082221C">
                <w:t>regulatedZoneId</w:t>
              </w:r>
              <w:proofErr w:type="spellEnd"/>
              <w:r w:rsidRPr="0082221C">
                <w:t>’ doit être égal à zéro</w:t>
              </w:r>
            </w:ins>
          </w:p>
        </w:tc>
      </w:tr>
      <w:tr w:rsidR="0082221C" w:rsidRPr="00176744" w14:paraId="71E1E81C" w14:textId="77777777" w:rsidTr="00B13C56">
        <w:trPr>
          <w:ins w:id="1152" w:author="MAHMOUD Mohamed-Ali" w:date="2025-05-14T16:49:00Z"/>
        </w:trPr>
        <w:tc>
          <w:tcPr>
            <w:tcW w:w="9288" w:type="dxa"/>
          </w:tcPr>
          <w:p w14:paraId="2D10A049" w14:textId="77777777" w:rsidR="0082221C" w:rsidRPr="00464467" w:rsidRDefault="0082221C" w:rsidP="00B13C56">
            <w:pPr>
              <w:rPr>
                <w:ins w:id="1153" w:author="MAHMOUD Mohamed-Ali" w:date="2025-05-14T16:49:00Z"/>
                <w:b/>
                <w:bCs/>
              </w:rPr>
            </w:pPr>
            <w:ins w:id="1154" w:author="MAHMOUD Mohamed-Ali" w:date="2025-05-14T16:49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 xml:space="preserve">topologiques </w:t>
              </w:r>
            </w:ins>
          </w:p>
        </w:tc>
      </w:tr>
      <w:tr w:rsidR="0082221C" w:rsidRPr="00176744" w14:paraId="449F1263" w14:textId="77777777" w:rsidTr="00B13C56">
        <w:trPr>
          <w:ins w:id="1155" w:author="MAHMOUD Mohamed-Ali" w:date="2025-05-14T16:49:00Z"/>
        </w:trPr>
        <w:tc>
          <w:tcPr>
            <w:tcW w:w="9288" w:type="dxa"/>
          </w:tcPr>
          <w:p w14:paraId="029260FA" w14:textId="77777777" w:rsidR="0082221C" w:rsidRPr="00E82E2A" w:rsidRDefault="0082221C" w:rsidP="00B13C56">
            <w:pPr>
              <w:rPr>
                <w:ins w:id="1156" w:author="MAHMOUD Mohamed-Ali" w:date="2025-05-14T16:49:00Z"/>
              </w:rPr>
            </w:pPr>
            <w:ins w:id="1157" w:author="MAHMOUD Mohamed-Ali" w:date="2025-05-14T16:49:00Z">
              <w:r>
                <w:rPr>
                  <w:b/>
                  <w:bCs/>
                </w:rPr>
                <w:t xml:space="preserve">Output :  </w:t>
              </w:r>
              <w:r>
                <w:t xml:space="preserve">arc dont le </w:t>
              </w:r>
              <w:proofErr w:type="spellStart"/>
              <w:r>
                <w:t>endKP</w:t>
              </w:r>
              <w:proofErr w:type="spellEnd"/>
              <w:r>
                <w:t xml:space="preserve"> est égale au </w:t>
              </w:r>
              <w:proofErr w:type="spellStart"/>
              <w:r>
                <w:t>startKP</w:t>
              </w:r>
              <w:proofErr w:type="spellEnd"/>
              <w:r>
                <w:t xml:space="preserve"> de le deuxième, le </w:t>
              </w:r>
              <w:proofErr w:type="spellStart"/>
              <w:r>
                <w:t>endNodeId</w:t>
              </w:r>
              <w:proofErr w:type="spellEnd"/>
              <w:r>
                <w:t xml:space="preserve"> du premier arc doit correspondre au </w:t>
              </w:r>
              <w:proofErr w:type="spellStart"/>
              <w:r>
                <w:t>startNodeId</w:t>
              </w:r>
              <w:proofErr w:type="spellEnd"/>
              <w:r>
                <w:t xml:space="preserve"> de l’arc suivant.</w:t>
              </w:r>
            </w:ins>
          </w:p>
        </w:tc>
      </w:tr>
      <w:tr w:rsidR="0082221C" w:rsidRPr="00103583" w14:paraId="5E68A99C" w14:textId="77777777" w:rsidTr="00B13C56">
        <w:trPr>
          <w:ins w:id="1158" w:author="MAHMOUD Mohamed-Ali" w:date="2025-05-14T16:49:00Z"/>
        </w:trPr>
        <w:tc>
          <w:tcPr>
            <w:tcW w:w="9288" w:type="dxa"/>
          </w:tcPr>
          <w:p w14:paraId="25914951" w14:textId="77777777" w:rsidR="0082221C" w:rsidRDefault="0082221C" w:rsidP="00B13C56">
            <w:pPr>
              <w:rPr>
                <w:ins w:id="1159" w:author="MAHMOUD Mohamed-Ali" w:date="2025-05-14T16:49:00Z"/>
                <w:b/>
                <w:bCs/>
              </w:rPr>
            </w:pPr>
            <w:proofErr w:type="spellStart"/>
            <w:ins w:id="1160" w:author="MAHMOUD Mohamed-Ali" w:date="2025-05-14T16:49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51B681BD" w14:textId="77777777" w:rsidR="0082221C" w:rsidRDefault="0082221C" w:rsidP="00B13C56">
            <w:pPr>
              <w:pStyle w:val="Paragraphedeliste"/>
              <w:numPr>
                <w:ilvl w:val="0"/>
                <w:numId w:val="8"/>
              </w:numPr>
              <w:rPr>
                <w:ins w:id="1161" w:author="MAHMOUD Mohamed-Ali" w:date="2025-05-14T16:49:00Z"/>
                <w:b/>
                <w:bCs/>
              </w:rPr>
            </w:pPr>
            <w:ins w:id="1162" w:author="MAHMOUD Mohamed-Ali" w:date="2025-05-14T16:49:00Z">
              <w:r>
                <w:rPr>
                  <w:b/>
                  <w:bCs/>
                </w:rPr>
                <w:lastRenderedPageBreak/>
                <w:t xml:space="preserve">Fonctionnelles : </w:t>
              </w:r>
            </w:ins>
          </w:p>
          <w:p w14:paraId="619C1D47" w14:textId="77777777" w:rsidR="0082221C" w:rsidRDefault="0082221C" w:rsidP="00B13C56">
            <w:pPr>
              <w:pStyle w:val="Paragraphedeliste"/>
              <w:spacing w:after="0"/>
              <w:ind w:left="1440"/>
              <w:rPr>
                <w:ins w:id="1163" w:author="MAHMOUD Mohamed-Ali" w:date="2025-05-14T16:49:00Z"/>
                <w:noProof/>
              </w:rPr>
            </w:pPr>
          </w:p>
          <w:p w14:paraId="3D1C2308" w14:textId="77777777" w:rsidR="0082221C" w:rsidRPr="00094A97" w:rsidRDefault="0082221C" w:rsidP="00B13C56">
            <w:pPr>
              <w:pStyle w:val="Paragraphedeliste"/>
              <w:numPr>
                <w:ilvl w:val="0"/>
                <w:numId w:val="8"/>
              </w:numPr>
              <w:rPr>
                <w:ins w:id="1164" w:author="MAHMOUD Mohamed-Ali" w:date="2025-05-14T16:49:00Z"/>
                <w:b/>
                <w:bCs/>
              </w:rPr>
            </w:pPr>
            <w:ins w:id="1165" w:author="MAHMOUD Mohamed-Ali" w:date="2025-05-14T16:49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7B78B581" w14:textId="77777777" w:rsidR="0082221C" w:rsidRPr="00A61000" w:rsidRDefault="0082221C" w:rsidP="00B13C56">
            <w:pPr>
              <w:pStyle w:val="Paragraphedeliste"/>
              <w:numPr>
                <w:ilvl w:val="0"/>
                <w:numId w:val="8"/>
              </w:numPr>
              <w:rPr>
                <w:ins w:id="1166" w:author="MAHMOUD Mohamed-Ali" w:date="2025-05-14T16:49:00Z"/>
                <w:b/>
                <w:bCs/>
              </w:rPr>
            </w:pPr>
            <w:ins w:id="1167" w:author="MAHMOUD Mohamed-Ali" w:date="2025-05-14T16:49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60D820A1" w14:textId="77777777" w:rsidR="0082221C" w:rsidRPr="00103583" w:rsidRDefault="0082221C" w:rsidP="00B13C56">
            <w:pPr>
              <w:pStyle w:val="Paragraphedeliste"/>
              <w:numPr>
                <w:ilvl w:val="1"/>
                <w:numId w:val="8"/>
              </w:numPr>
              <w:rPr>
                <w:ins w:id="1168" w:author="MAHMOUD Mohamed-Ali" w:date="2025-05-14T16:49:00Z"/>
                <w:noProof/>
              </w:rPr>
            </w:pPr>
          </w:p>
        </w:tc>
      </w:tr>
      <w:tr w:rsidR="0082221C" w:rsidRPr="00A61000" w14:paraId="58AE1E85" w14:textId="77777777" w:rsidTr="00B13C56">
        <w:trPr>
          <w:ins w:id="1169" w:author="MAHMOUD Mohamed-Ali" w:date="2025-05-14T16:49:00Z"/>
        </w:trPr>
        <w:tc>
          <w:tcPr>
            <w:tcW w:w="9288" w:type="dxa"/>
          </w:tcPr>
          <w:p w14:paraId="703FBFCD" w14:textId="77777777" w:rsidR="0082221C" w:rsidRPr="00A61000" w:rsidRDefault="0082221C" w:rsidP="00B13C56">
            <w:pPr>
              <w:rPr>
                <w:ins w:id="1170" w:author="MAHMOUD Mohamed-Ali" w:date="2025-05-14T16:49:00Z"/>
                <w:b/>
                <w:bCs/>
              </w:rPr>
            </w:pPr>
            <w:ins w:id="1171" w:author="MAHMOUD Mohamed-Ali" w:date="2025-05-14T16:49:00Z">
              <w:r>
                <w:rPr>
                  <w:b/>
                  <w:bCs/>
                </w:rPr>
                <w:lastRenderedPageBreak/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1664BF9A" w14:textId="77777777" w:rsidR="0082221C" w:rsidRDefault="0082221C" w:rsidP="003D2412">
      <w:pPr>
        <w:jc w:val="left"/>
        <w:rPr>
          <w:ins w:id="1172" w:author="MAHMOUD Mohamed-Ali" w:date="2025-05-14T16:49:00Z"/>
        </w:rPr>
      </w:pPr>
    </w:p>
    <w:p w14:paraId="2E7961D7" w14:textId="77777777" w:rsidR="0098083E" w:rsidRDefault="0098083E" w:rsidP="003D2412">
      <w:pPr>
        <w:jc w:val="left"/>
        <w:rPr>
          <w:ins w:id="1173" w:author="MAHMOUD Mohamed-Ali" w:date="2025-05-14T23:17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8083E" w:rsidRPr="00464467" w14:paraId="30401363" w14:textId="77777777" w:rsidTr="00B13C56">
        <w:trPr>
          <w:ins w:id="1174" w:author="MAHMOUD Mohamed-Ali" w:date="2025-05-14T23:17:00Z"/>
        </w:trPr>
        <w:tc>
          <w:tcPr>
            <w:tcW w:w="9288" w:type="dxa"/>
          </w:tcPr>
          <w:p w14:paraId="1CBD966A" w14:textId="022AFF29" w:rsidR="0098083E" w:rsidRPr="00464467" w:rsidRDefault="0098083E" w:rsidP="00B13C56">
            <w:pPr>
              <w:rPr>
                <w:ins w:id="1175" w:author="MAHMOUD Mohamed-Ali" w:date="2025-05-14T23:17:00Z"/>
                <w:b/>
                <w:bCs/>
              </w:rPr>
            </w:pPr>
            <w:ins w:id="1176" w:author="MAHMOUD Mohamed-Ali" w:date="2025-05-14T23:17:00Z">
              <w:r>
                <w:rPr>
                  <w:b/>
                  <w:bCs/>
                </w:rPr>
                <w:t>Id : EX-</w:t>
              </w:r>
              <w:r>
                <w:t xml:space="preserve"> FS1.4.14.3.4#1</w:t>
              </w:r>
            </w:ins>
          </w:p>
        </w:tc>
      </w:tr>
      <w:tr w:rsidR="0098083E" w:rsidRPr="005E7F0B" w14:paraId="69B5FA9B" w14:textId="77777777" w:rsidTr="00B13C56">
        <w:trPr>
          <w:ins w:id="1177" w:author="MAHMOUD Mohamed-Ali" w:date="2025-05-14T23:17:00Z"/>
        </w:trPr>
        <w:tc>
          <w:tcPr>
            <w:tcW w:w="9288" w:type="dxa"/>
          </w:tcPr>
          <w:p w14:paraId="25347D41" w14:textId="6289DA54" w:rsidR="0098083E" w:rsidRPr="00B13C56" w:rsidRDefault="0098083E" w:rsidP="00B13C56">
            <w:pPr>
              <w:jc w:val="left"/>
              <w:rPr>
                <w:ins w:id="1178" w:author="MAHMOUD Mohamed-Ali" w:date="2025-05-14T23:17:00Z"/>
              </w:rPr>
            </w:pPr>
            <w:ins w:id="1179" w:author="MAHMOUD Mohamed-Ali" w:date="2025-05-14T23:17:00Z">
              <w:r w:rsidRPr="000E3FC6">
                <w:rPr>
                  <w:b/>
                  <w:bCs/>
                </w:rPr>
                <w:t>Exigence </w:t>
              </w:r>
              <w:r>
                <w:t xml:space="preserve">La valeur de champ </w:t>
              </w:r>
            </w:ins>
            <w:ins w:id="1180" w:author="MAHMOUD Mohamed-Ali" w:date="2025-05-14T23:18:00Z">
              <w:r>
                <w:t>‘</w:t>
              </w:r>
            </w:ins>
            <w:proofErr w:type="spellStart"/>
            <w:ins w:id="1181" w:author="MAHMOUD Mohamed-Ali" w:date="2025-05-14T23:17:00Z">
              <w:r>
                <w:t>maxSpeed</w:t>
              </w:r>
            </w:ins>
            <w:proofErr w:type="spellEnd"/>
            <w:ins w:id="1182" w:author="MAHMOUD Mohamed-Ali" w:date="2025-05-14T23:18:00Z">
              <w:r>
                <w:t>’</w:t>
              </w:r>
            </w:ins>
            <w:ins w:id="1183" w:author="MAHMOUD Mohamed-Ali" w:date="2025-05-14T23:17:00Z">
              <w:r>
                <w:t xml:space="preserve"> doit être différente de zéro.</w:t>
              </w:r>
            </w:ins>
          </w:p>
        </w:tc>
      </w:tr>
      <w:tr w:rsidR="0098083E" w:rsidRPr="00176744" w14:paraId="3528487B" w14:textId="77777777" w:rsidTr="00B13C56">
        <w:trPr>
          <w:ins w:id="1184" w:author="MAHMOUD Mohamed-Ali" w:date="2025-05-14T23:17:00Z"/>
        </w:trPr>
        <w:tc>
          <w:tcPr>
            <w:tcW w:w="9288" w:type="dxa"/>
          </w:tcPr>
          <w:p w14:paraId="055BFDE7" w14:textId="2906255E" w:rsidR="0098083E" w:rsidRPr="0082221C" w:rsidRDefault="0098083E" w:rsidP="00B13C56">
            <w:pPr>
              <w:jc w:val="left"/>
              <w:rPr>
                <w:ins w:id="1185" w:author="MAHMOUD Mohamed-Ali" w:date="2025-05-14T23:17:00Z"/>
              </w:rPr>
            </w:pPr>
            <w:ins w:id="1186" w:author="MAHMOUD Mohamed-Ali" w:date="2025-05-14T23:17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98083E" w:rsidRPr="00176744" w14:paraId="4B97BA9E" w14:textId="77777777" w:rsidTr="00B13C56">
        <w:trPr>
          <w:ins w:id="1187" w:author="MAHMOUD Mohamed-Ali" w:date="2025-05-14T23:17:00Z"/>
        </w:trPr>
        <w:tc>
          <w:tcPr>
            <w:tcW w:w="9288" w:type="dxa"/>
          </w:tcPr>
          <w:p w14:paraId="65716E0C" w14:textId="17191646" w:rsidR="0098083E" w:rsidRPr="00464467" w:rsidRDefault="0098083E" w:rsidP="00B13C56">
            <w:pPr>
              <w:rPr>
                <w:ins w:id="1188" w:author="MAHMOUD Mohamed-Ali" w:date="2025-05-14T23:17:00Z"/>
                <w:b/>
                <w:bCs/>
              </w:rPr>
            </w:pPr>
            <w:ins w:id="1189" w:author="MAHMOUD Mohamed-Ali" w:date="2025-05-14T23:17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</w:t>
              </w:r>
            </w:ins>
            <w:ins w:id="1190" w:author="MAHMOUD Mohamed-Ali" w:date="2025-05-14T23:19:00Z">
              <w:r>
                <w:t>opologiques</w:t>
              </w:r>
            </w:ins>
          </w:p>
        </w:tc>
      </w:tr>
      <w:tr w:rsidR="0098083E" w:rsidRPr="00176744" w14:paraId="0AE8C788" w14:textId="77777777" w:rsidTr="00B13C56">
        <w:trPr>
          <w:ins w:id="1191" w:author="MAHMOUD Mohamed-Ali" w:date="2025-05-14T23:17:00Z"/>
        </w:trPr>
        <w:tc>
          <w:tcPr>
            <w:tcW w:w="9288" w:type="dxa"/>
          </w:tcPr>
          <w:p w14:paraId="16DF2DB2" w14:textId="78129021" w:rsidR="0098083E" w:rsidRPr="0098083E" w:rsidRDefault="0098083E" w:rsidP="00B13C56">
            <w:pPr>
              <w:rPr>
                <w:ins w:id="1192" w:author="MAHMOUD Mohamed-Ali" w:date="2025-05-14T23:17:00Z"/>
              </w:rPr>
            </w:pPr>
            <w:ins w:id="1193" w:author="MAHMOUD Mohamed-Ali" w:date="2025-05-14T23:17:00Z">
              <w:r>
                <w:rPr>
                  <w:b/>
                  <w:bCs/>
                </w:rPr>
                <w:t xml:space="preserve">Output :  </w:t>
              </w:r>
            </w:ins>
            <w:ins w:id="1194" w:author="MAHMOUD Mohamed-Ali" w:date="2025-05-14T23:21:00Z">
              <w:r w:rsidRPr="0098083E">
                <w:t>Le</w:t>
              </w:r>
              <w:r>
                <w:t xml:space="preserve">s arcs de </w:t>
              </w:r>
              <w:r w:rsidRPr="0098083E">
                <w:t>référentiel topologique doit obligatoirement avoir une propriété ‘</w:t>
              </w:r>
              <w:proofErr w:type="spellStart"/>
              <w:r w:rsidRPr="0098083E">
                <w:t>maxSpeed</w:t>
              </w:r>
              <w:proofErr w:type="spellEnd"/>
              <w:r w:rsidRPr="0098083E">
                <w:t>’ différente de zéro.</w:t>
              </w:r>
            </w:ins>
          </w:p>
        </w:tc>
      </w:tr>
      <w:tr w:rsidR="0098083E" w:rsidRPr="00103583" w14:paraId="31EB2A99" w14:textId="77777777" w:rsidTr="00B13C56">
        <w:trPr>
          <w:ins w:id="1195" w:author="MAHMOUD Mohamed-Ali" w:date="2025-05-14T23:17:00Z"/>
        </w:trPr>
        <w:tc>
          <w:tcPr>
            <w:tcW w:w="9288" w:type="dxa"/>
          </w:tcPr>
          <w:p w14:paraId="1F3B52EC" w14:textId="77777777" w:rsidR="0098083E" w:rsidRDefault="0098083E" w:rsidP="00B13C56">
            <w:pPr>
              <w:rPr>
                <w:ins w:id="1196" w:author="MAHMOUD Mohamed-Ali" w:date="2025-05-14T23:17:00Z"/>
                <w:b/>
                <w:bCs/>
              </w:rPr>
            </w:pPr>
            <w:proofErr w:type="spellStart"/>
            <w:ins w:id="1197" w:author="MAHMOUD Mohamed-Ali" w:date="2025-05-14T23:17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41E8E926" w14:textId="77777777" w:rsidR="0098083E" w:rsidRDefault="0098083E" w:rsidP="00B13C56">
            <w:pPr>
              <w:pStyle w:val="Paragraphedeliste"/>
              <w:numPr>
                <w:ilvl w:val="0"/>
                <w:numId w:val="8"/>
              </w:numPr>
              <w:rPr>
                <w:ins w:id="1198" w:author="MAHMOUD Mohamed-Ali" w:date="2025-05-14T23:17:00Z"/>
                <w:b/>
                <w:bCs/>
              </w:rPr>
            </w:pPr>
            <w:ins w:id="1199" w:author="MAHMOUD Mohamed-Ali" w:date="2025-05-14T23:17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1F45203D" w14:textId="77777777" w:rsidR="0098083E" w:rsidRDefault="0098083E" w:rsidP="00B13C56">
            <w:pPr>
              <w:pStyle w:val="Paragraphedeliste"/>
              <w:spacing w:after="0"/>
              <w:ind w:left="1440"/>
              <w:rPr>
                <w:ins w:id="1200" w:author="MAHMOUD Mohamed-Ali" w:date="2025-05-14T23:17:00Z"/>
                <w:noProof/>
              </w:rPr>
            </w:pPr>
          </w:p>
          <w:p w14:paraId="39F277F0" w14:textId="77777777" w:rsidR="0098083E" w:rsidRPr="00094A97" w:rsidRDefault="0098083E" w:rsidP="00B13C56">
            <w:pPr>
              <w:pStyle w:val="Paragraphedeliste"/>
              <w:numPr>
                <w:ilvl w:val="0"/>
                <w:numId w:val="8"/>
              </w:numPr>
              <w:rPr>
                <w:ins w:id="1201" w:author="MAHMOUD Mohamed-Ali" w:date="2025-05-14T23:17:00Z"/>
                <w:b/>
                <w:bCs/>
              </w:rPr>
            </w:pPr>
            <w:ins w:id="1202" w:author="MAHMOUD Mohamed-Ali" w:date="2025-05-14T23:17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25EFF95F" w14:textId="77777777" w:rsidR="0098083E" w:rsidRPr="00A61000" w:rsidRDefault="0098083E" w:rsidP="00B13C56">
            <w:pPr>
              <w:pStyle w:val="Paragraphedeliste"/>
              <w:numPr>
                <w:ilvl w:val="0"/>
                <w:numId w:val="8"/>
              </w:numPr>
              <w:rPr>
                <w:ins w:id="1203" w:author="MAHMOUD Mohamed-Ali" w:date="2025-05-14T23:17:00Z"/>
                <w:b/>
                <w:bCs/>
              </w:rPr>
            </w:pPr>
            <w:ins w:id="1204" w:author="MAHMOUD Mohamed-Ali" w:date="2025-05-14T23:17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023E7A6C" w14:textId="77777777" w:rsidR="0098083E" w:rsidRPr="00103583" w:rsidRDefault="0098083E" w:rsidP="00B13C56">
            <w:pPr>
              <w:pStyle w:val="Paragraphedeliste"/>
              <w:numPr>
                <w:ilvl w:val="1"/>
                <w:numId w:val="8"/>
              </w:numPr>
              <w:rPr>
                <w:ins w:id="1205" w:author="MAHMOUD Mohamed-Ali" w:date="2025-05-14T23:17:00Z"/>
                <w:noProof/>
              </w:rPr>
            </w:pPr>
          </w:p>
        </w:tc>
      </w:tr>
      <w:tr w:rsidR="0098083E" w:rsidRPr="00A61000" w14:paraId="68138D89" w14:textId="77777777" w:rsidTr="00B13C56">
        <w:trPr>
          <w:ins w:id="1206" w:author="MAHMOUD Mohamed-Ali" w:date="2025-05-14T23:17:00Z"/>
        </w:trPr>
        <w:tc>
          <w:tcPr>
            <w:tcW w:w="9288" w:type="dxa"/>
          </w:tcPr>
          <w:p w14:paraId="25CDED41" w14:textId="77777777" w:rsidR="0098083E" w:rsidRPr="00A61000" w:rsidRDefault="0098083E" w:rsidP="00B13C56">
            <w:pPr>
              <w:rPr>
                <w:ins w:id="1207" w:author="MAHMOUD Mohamed-Ali" w:date="2025-05-14T23:17:00Z"/>
                <w:b/>
                <w:bCs/>
              </w:rPr>
            </w:pPr>
            <w:ins w:id="1208" w:author="MAHMOUD Mohamed-Ali" w:date="2025-05-14T23:17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18FF2A13" w14:textId="77777777" w:rsidR="0098083E" w:rsidRDefault="0098083E" w:rsidP="003D2412">
      <w:pPr>
        <w:jc w:val="left"/>
        <w:rPr>
          <w:ins w:id="1209" w:author="MAHMOUD Mohamed-Ali" w:date="2025-05-11T22:27:00Z"/>
        </w:rPr>
      </w:pPr>
    </w:p>
    <w:p w14:paraId="33B1502E" w14:textId="77777777" w:rsidR="008D169B" w:rsidRDefault="008D169B" w:rsidP="003D2412">
      <w:pPr>
        <w:jc w:val="left"/>
        <w:rPr>
          <w:ins w:id="1210" w:author="MAHMOUD Mohamed-Ali" w:date="2025-05-11T22:27:00Z"/>
        </w:rPr>
      </w:pPr>
    </w:p>
    <w:p w14:paraId="4066D8F2" w14:textId="1D03DEDA" w:rsidR="008D169B" w:rsidRDefault="00771870" w:rsidP="003D2412">
      <w:pPr>
        <w:jc w:val="left"/>
        <w:rPr>
          <w:ins w:id="1211" w:author="MAHMOUD Mohamed-Ali" w:date="2025-05-11T22:45:00Z"/>
        </w:rPr>
      </w:pPr>
      <w:ins w:id="1212" w:author="MAHMOUD Mohamed-Ali" w:date="2025-05-12T03:13:00Z">
        <w:r>
          <w:t>EX- FP</w:t>
        </w:r>
      </w:ins>
      <w:ins w:id="1213" w:author="MAHMOUD Mohamed-Ali" w:date="2025-05-11T22:43:00Z">
        <w:r w:rsidR="00E5562F">
          <w:t>1.4.14.4</w:t>
        </w:r>
      </w:ins>
      <w:ins w:id="1214" w:author="MAHMOUD Mohamed-Ali" w:date="2025-05-11T22:44:00Z">
        <w:r w:rsidR="00E5562F">
          <w:t xml:space="preserve"> : </w:t>
        </w:r>
      </w:ins>
      <w:ins w:id="1215" w:author="MAHMOUD Mohamed-Ali" w:date="2025-05-11T22:45:00Z">
        <w:r w:rsidR="00527968">
          <w:t>La troisième partie doit lister les nœuds de référentiel topologie.</w:t>
        </w:r>
      </w:ins>
    </w:p>
    <w:p w14:paraId="5D10A98B" w14:textId="77777777" w:rsidR="00CA483C" w:rsidRDefault="00CA483C" w:rsidP="003D2412">
      <w:pPr>
        <w:jc w:val="left"/>
        <w:rPr>
          <w:ins w:id="1216" w:author="MAHMOUD Mohamed-Ali" w:date="2025-05-14T23:32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CA483C" w:rsidRPr="00464467" w14:paraId="19735D97" w14:textId="77777777" w:rsidTr="00B13C56">
        <w:trPr>
          <w:ins w:id="1217" w:author="MAHMOUD Mohamed-Ali" w:date="2025-05-14T23:32:00Z"/>
        </w:trPr>
        <w:tc>
          <w:tcPr>
            <w:tcW w:w="9288" w:type="dxa"/>
          </w:tcPr>
          <w:p w14:paraId="59BF42D2" w14:textId="6F3F7FEC" w:rsidR="00CA483C" w:rsidRPr="00464467" w:rsidRDefault="00CA483C" w:rsidP="00B13C56">
            <w:pPr>
              <w:rPr>
                <w:ins w:id="1218" w:author="MAHMOUD Mohamed-Ali" w:date="2025-05-14T23:32:00Z"/>
                <w:b/>
                <w:bCs/>
              </w:rPr>
            </w:pPr>
            <w:ins w:id="1219" w:author="MAHMOUD Mohamed-Ali" w:date="2025-05-14T23:32:00Z">
              <w:r>
                <w:rPr>
                  <w:b/>
                  <w:bCs/>
                </w:rPr>
                <w:t>Id : EX-</w:t>
              </w:r>
              <w:r>
                <w:t xml:space="preserve"> FP1.4.14.4#1</w:t>
              </w:r>
            </w:ins>
          </w:p>
        </w:tc>
      </w:tr>
      <w:tr w:rsidR="00CA483C" w:rsidRPr="005E7F0B" w14:paraId="4045104F" w14:textId="77777777" w:rsidTr="00B13C56">
        <w:trPr>
          <w:ins w:id="1220" w:author="MAHMOUD Mohamed-Ali" w:date="2025-05-14T23:32:00Z"/>
        </w:trPr>
        <w:tc>
          <w:tcPr>
            <w:tcW w:w="9288" w:type="dxa"/>
          </w:tcPr>
          <w:p w14:paraId="79DA2186" w14:textId="2CD570BB" w:rsidR="00CA483C" w:rsidRPr="00B13C56" w:rsidRDefault="00CA483C" w:rsidP="00B13C56">
            <w:pPr>
              <w:jc w:val="left"/>
              <w:rPr>
                <w:ins w:id="1221" w:author="MAHMOUD Mohamed-Ali" w:date="2025-05-14T23:32:00Z"/>
              </w:rPr>
            </w:pPr>
            <w:ins w:id="1222" w:author="MAHMOUD Mohamed-Ali" w:date="2025-05-14T23:32:00Z">
              <w:r w:rsidRPr="000E3FC6">
                <w:rPr>
                  <w:b/>
                  <w:bCs/>
                </w:rPr>
                <w:t>Exigence </w:t>
              </w:r>
              <w:r>
                <w:t>La troisième partie doit lister les nœuds de référentiel topologie.</w:t>
              </w:r>
            </w:ins>
          </w:p>
        </w:tc>
      </w:tr>
      <w:tr w:rsidR="00CA483C" w:rsidRPr="00176744" w14:paraId="0020815C" w14:textId="77777777" w:rsidTr="00B13C56">
        <w:trPr>
          <w:ins w:id="1223" w:author="MAHMOUD Mohamed-Ali" w:date="2025-05-14T23:32:00Z"/>
        </w:trPr>
        <w:tc>
          <w:tcPr>
            <w:tcW w:w="9288" w:type="dxa"/>
          </w:tcPr>
          <w:p w14:paraId="348F7FA4" w14:textId="77777777" w:rsidR="00CA483C" w:rsidRPr="0082221C" w:rsidRDefault="00CA483C" w:rsidP="00B13C56">
            <w:pPr>
              <w:jc w:val="left"/>
              <w:rPr>
                <w:ins w:id="1224" w:author="MAHMOUD Mohamed-Ali" w:date="2025-05-14T23:32:00Z"/>
              </w:rPr>
            </w:pPr>
            <w:ins w:id="1225" w:author="MAHMOUD Mohamed-Ali" w:date="2025-05-14T23:32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CA483C" w:rsidRPr="00176744" w14:paraId="3B90CBDD" w14:textId="77777777" w:rsidTr="00B13C56">
        <w:trPr>
          <w:ins w:id="1226" w:author="MAHMOUD Mohamed-Ali" w:date="2025-05-14T23:32:00Z"/>
        </w:trPr>
        <w:tc>
          <w:tcPr>
            <w:tcW w:w="9288" w:type="dxa"/>
          </w:tcPr>
          <w:p w14:paraId="7A0F6489" w14:textId="77777777" w:rsidR="00CA483C" w:rsidRPr="00464467" w:rsidRDefault="00CA483C" w:rsidP="00B13C56">
            <w:pPr>
              <w:rPr>
                <w:ins w:id="1227" w:author="MAHMOUD Mohamed-Ali" w:date="2025-05-14T23:32:00Z"/>
                <w:b/>
                <w:bCs/>
              </w:rPr>
            </w:pPr>
            <w:ins w:id="1228" w:author="MAHMOUD Mohamed-Ali" w:date="2025-05-14T23:32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CA483C" w:rsidRPr="00176744" w14:paraId="6DC4110D" w14:textId="77777777" w:rsidTr="00B13C56">
        <w:trPr>
          <w:ins w:id="1229" w:author="MAHMOUD Mohamed-Ali" w:date="2025-05-14T23:32:00Z"/>
        </w:trPr>
        <w:tc>
          <w:tcPr>
            <w:tcW w:w="9288" w:type="dxa"/>
          </w:tcPr>
          <w:p w14:paraId="3CE9BB52" w14:textId="40D9E756" w:rsidR="00CA483C" w:rsidRPr="0098083E" w:rsidRDefault="00CA483C" w:rsidP="00B13C56">
            <w:pPr>
              <w:rPr>
                <w:ins w:id="1230" w:author="MAHMOUD Mohamed-Ali" w:date="2025-05-14T23:32:00Z"/>
              </w:rPr>
            </w:pPr>
            <w:ins w:id="1231" w:author="MAHMOUD Mohamed-Ali" w:date="2025-05-14T23:32:00Z">
              <w:r>
                <w:rPr>
                  <w:b/>
                  <w:bCs/>
                </w:rPr>
                <w:t xml:space="preserve">Output :  </w:t>
              </w:r>
            </w:ins>
            <w:ins w:id="1232" w:author="MAHMOUD Mohamed-Ali" w:date="2025-05-14T23:38:00Z">
              <w:r w:rsidR="00914B05" w:rsidRPr="00B13C56">
                <w:t>R</w:t>
              </w:r>
              <w:r w:rsidR="00914B05">
                <w:t xml:space="preserve">éférentiel topologique dont le troisième bloc liste tous les </w:t>
              </w:r>
            </w:ins>
            <w:ins w:id="1233" w:author="MAHMOUD Mohamed-Ali" w:date="2025-05-14T23:39:00Z">
              <w:r w:rsidR="00914B05">
                <w:t>nœuds</w:t>
              </w:r>
            </w:ins>
            <w:ins w:id="1234" w:author="MAHMOUD Mohamed-Ali" w:date="2025-05-14T23:38:00Z">
              <w:r w:rsidR="00914B05">
                <w:t xml:space="preserve"> de la topologie.</w:t>
              </w:r>
            </w:ins>
          </w:p>
        </w:tc>
      </w:tr>
      <w:tr w:rsidR="00CA483C" w:rsidRPr="00103583" w14:paraId="16627723" w14:textId="77777777" w:rsidTr="00B13C56">
        <w:trPr>
          <w:ins w:id="1235" w:author="MAHMOUD Mohamed-Ali" w:date="2025-05-14T23:32:00Z"/>
        </w:trPr>
        <w:tc>
          <w:tcPr>
            <w:tcW w:w="9288" w:type="dxa"/>
          </w:tcPr>
          <w:p w14:paraId="15CF1EE1" w14:textId="77777777" w:rsidR="00CA483C" w:rsidRDefault="00CA483C" w:rsidP="00B13C56">
            <w:pPr>
              <w:rPr>
                <w:ins w:id="1236" w:author="MAHMOUD Mohamed-Ali" w:date="2025-05-14T23:32:00Z"/>
                <w:b/>
                <w:bCs/>
              </w:rPr>
            </w:pPr>
            <w:proofErr w:type="spellStart"/>
            <w:ins w:id="1237" w:author="MAHMOUD Mohamed-Ali" w:date="2025-05-14T23:32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45E05AA8" w14:textId="77777777" w:rsidR="00CA483C" w:rsidRDefault="00CA483C" w:rsidP="00B13C56">
            <w:pPr>
              <w:pStyle w:val="Paragraphedeliste"/>
              <w:numPr>
                <w:ilvl w:val="0"/>
                <w:numId w:val="8"/>
              </w:numPr>
              <w:rPr>
                <w:ins w:id="1238" w:author="MAHMOUD Mohamed-Ali" w:date="2025-05-14T23:32:00Z"/>
                <w:b/>
                <w:bCs/>
              </w:rPr>
            </w:pPr>
            <w:ins w:id="1239" w:author="MAHMOUD Mohamed-Ali" w:date="2025-05-14T23:32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4B02AC5B" w14:textId="77777777" w:rsidR="00CA483C" w:rsidRDefault="00CA483C" w:rsidP="00B13C56">
            <w:pPr>
              <w:pStyle w:val="Paragraphedeliste"/>
              <w:spacing w:after="0"/>
              <w:ind w:left="1440"/>
              <w:rPr>
                <w:ins w:id="1240" w:author="MAHMOUD Mohamed-Ali" w:date="2025-05-14T23:32:00Z"/>
                <w:noProof/>
              </w:rPr>
            </w:pPr>
          </w:p>
          <w:p w14:paraId="409B0A48" w14:textId="77777777" w:rsidR="00CA483C" w:rsidRPr="00094A97" w:rsidRDefault="00CA483C" w:rsidP="00B13C56">
            <w:pPr>
              <w:pStyle w:val="Paragraphedeliste"/>
              <w:numPr>
                <w:ilvl w:val="0"/>
                <w:numId w:val="8"/>
              </w:numPr>
              <w:rPr>
                <w:ins w:id="1241" w:author="MAHMOUD Mohamed-Ali" w:date="2025-05-14T23:32:00Z"/>
                <w:b/>
                <w:bCs/>
              </w:rPr>
            </w:pPr>
            <w:ins w:id="1242" w:author="MAHMOUD Mohamed-Ali" w:date="2025-05-14T23:32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16E6433A" w14:textId="77777777" w:rsidR="00CA483C" w:rsidRPr="00A61000" w:rsidRDefault="00CA483C" w:rsidP="00B13C56">
            <w:pPr>
              <w:pStyle w:val="Paragraphedeliste"/>
              <w:numPr>
                <w:ilvl w:val="0"/>
                <w:numId w:val="8"/>
              </w:numPr>
              <w:rPr>
                <w:ins w:id="1243" w:author="MAHMOUD Mohamed-Ali" w:date="2025-05-14T23:32:00Z"/>
                <w:b/>
                <w:bCs/>
              </w:rPr>
            </w:pPr>
            <w:ins w:id="1244" w:author="MAHMOUD Mohamed-Ali" w:date="2025-05-14T23:32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1AADBE19" w14:textId="77777777" w:rsidR="00CA483C" w:rsidRPr="00103583" w:rsidRDefault="00CA483C" w:rsidP="00B13C56">
            <w:pPr>
              <w:pStyle w:val="Paragraphedeliste"/>
              <w:numPr>
                <w:ilvl w:val="1"/>
                <w:numId w:val="8"/>
              </w:numPr>
              <w:rPr>
                <w:ins w:id="1245" w:author="MAHMOUD Mohamed-Ali" w:date="2025-05-14T23:32:00Z"/>
                <w:noProof/>
              </w:rPr>
            </w:pPr>
          </w:p>
        </w:tc>
      </w:tr>
      <w:tr w:rsidR="00CA483C" w:rsidRPr="00A61000" w14:paraId="2A9DEC3B" w14:textId="77777777" w:rsidTr="00B13C56">
        <w:trPr>
          <w:ins w:id="1246" w:author="MAHMOUD Mohamed-Ali" w:date="2025-05-14T23:32:00Z"/>
        </w:trPr>
        <w:tc>
          <w:tcPr>
            <w:tcW w:w="9288" w:type="dxa"/>
          </w:tcPr>
          <w:p w14:paraId="5A813A14" w14:textId="77777777" w:rsidR="00CA483C" w:rsidRPr="00A61000" w:rsidRDefault="00CA483C" w:rsidP="00B13C56">
            <w:pPr>
              <w:rPr>
                <w:ins w:id="1247" w:author="MAHMOUD Mohamed-Ali" w:date="2025-05-14T23:32:00Z"/>
                <w:b/>
                <w:bCs/>
              </w:rPr>
            </w:pPr>
            <w:ins w:id="1248" w:author="MAHMOUD Mohamed-Ali" w:date="2025-05-14T23:32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174367C3" w14:textId="77777777" w:rsidR="00CA483C" w:rsidRDefault="00CA483C" w:rsidP="003D2412">
      <w:pPr>
        <w:jc w:val="left"/>
        <w:rPr>
          <w:ins w:id="1249" w:author="MAHMOUD Mohamed-Ali" w:date="2025-05-14T23:32:00Z"/>
        </w:rPr>
      </w:pPr>
    </w:p>
    <w:p w14:paraId="2A2B27D2" w14:textId="6089CACC" w:rsidR="00933158" w:rsidRDefault="00933158" w:rsidP="00D55AF4">
      <w:pPr>
        <w:pStyle w:val="Paragraphedeliste"/>
        <w:numPr>
          <w:ilvl w:val="0"/>
          <w:numId w:val="6"/>
        </w:numPr>
        <w:jc w:val="left"/>
        <w:rPr>
          <w:ins w:id="1250" w:author="MAHMOUD Mohamed-Ali" w:date="2025-05-11T23:05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14B05" w:rsidRPr="00464467" w14:paraId="0E575760" w14:textId="77777777" w:rsidTr="00B13C56">
        <w:trPr>
          <w:ins w:id="1251" w:author="MAHMOUD Mohamed-Ali" w:date="2025-05-14T23:44:00Z"/>
        </w:trPr>
        <w:tc>
          <w:tcPr>
            <w:tcW w:w="9288" w:type="dxa"/>
          </w:tcPr>
          <w:p w14:paraId="656FD550" w14:textId="6A9065B5" w:rsidR="00914B05" w:rsidRPr="00464467" w:rsidRDefault="00914B05" w:rsidP="00B13C56">
            <w:pPr>
              <w:rPr>
                <w:ins w:id="1252" w:author="MAHMOUD Mohamed-Ali" w:date="2025-05-14T23:44:00Z"/>
                <w:b/>
                <w:bCs/>
              </w:rPr>
            </w:pPr>
            <w:ins w:id="1253" w:author="MAHMOUD Mohamed-Ali" w:date="2025-05-14T23:44:00Z">
              <w:r>
                <w:rPr>
                  <w:b/>
                  <w:bCs/>
                </w:rPr>
                <w:t>Id : EX-</w:t>
              </w:r>
              <w:r>
                <w:t xml:space="preserve"> </w:t>
              </w:r>
            </w:ins>
            <w:ins w:id="1254" w:author="MAHMOUD Mohamed-Ali" w:date="2025-05-14T23:45:00Z">
              <w:r>
                <w:t>FS1.4.14.4.1</w:t>
              </w:r>
            </w:ins>
            <w:ins w:id="1255" w:author="MAHMOUD Mohamed-Ali" w:date="2025-05-14T23:44:00Z">
              <w:r>
                <w:t>#1</w:t>
              </w:r>
            </w:ins>
          </w:p>
        </w:tc>
      </w:tr>
      <w:tr w:rsidR="00914B05" w:rsidRPr="005E7F0B" w14:paraId="2073B653" w14:textId="77777777" w:rsidTr="00B13C56">
        <w:trPr>
          <w:ins w:id="1256" w:author="MAHMOUD Mohamed-Ali" w:date="2025-05-14T23:44:00Z"/>
        </w:trPr>
        <w:tc>
          <w:tcPr>
            <w:tcW w:w="9288" w:type="dxa"/>
          </w:tcPr>
          <w:p w14:paraId="08235512" w14:textId="77777777" w:rsidR="00914B05" w:rsidRDefault="00914B05" w:rsidP="00B13C56">
            <w:pPr>
              <w:jc w:val="left"/>
              <w:rPr>
                <w:ins w:id="1257" w:author="MAHMOUD Mohamed-Ali" w:date="2025-05-14T23:46:00Z"/>
              </w:rPr>
            </w:pPr>
            <w:ins w:id="1258" w:author="MAHMOUD Mohamed-Ali" w:date="2025-05-14T23:44:00Z">
              <w:r w:rsidRPr="000E3FC6">
                <w:rPr>
                  <w:b/>
                  <w:bCs/>
                </w:rPr>
                <w:t>Exigence </w:t>
              </w:r>
            </w:ins>
            <w:ins w:id="1259" w:author="MAHMOUD Mohamed-Ali" w:date="2025-05-14T23:45:00Z">
              <w:r>
                <w:t>Chaque nœud ‘</w:t>
              </w:r>
              <w:proofErr w:type="spellStart"/>
              <w:r>
                <w:t>node</w:t>
              </w:r>
              <w:proofErr w:type="spellEnd"/>
              <w:r>
                <w:t>’, doit être composé des éléments des éléments suivants</w:t>
              </w:r>
            </w:ins>
            <w:ins w:id="1260" w:author="MAHMOUD Mohamed-Ali" w:date="2025-05-14T23:46:00Z">
              <w:r>
                <w:t> :</w:t>
              </w:r>
            </w:ins>
          </w:p>
          <w:p w14:paraId="3B3F61DD" w14:textId="77777777" w:rsidR="00914B05" w:rsidRDefault="00914B05" w:rsidP="00914B05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261" w:author="MAHMOUD Mohamed-Ali" w:date="2025-05-14T23:46:00Z"/>
              </w:rPr>
            </w:pPr>
            <w:ins w:id="1262" w:author="MAHMOUD Mohamed-Ali" w:date="2025-05-14T23:46:00Z">
              <w:r>
                <w:t>Champ code ‘</w:t>
              </w:r>
              <w:proofErr w:type="spellStart"/>
              <w:r>
                <w:t>node</w:t>
              </w:r>
              <w:proofErr w:type="spellEnd"/>
              <w:r>
                <w:t>’ dont la valeur est égale 12.</w:t>
              </w:r>
            </w:ins>
          </w:p>
          <w:p w14:paraId="099A25FE" w14:textId="77777777" w:rsidR="00914B05" w:rsidRDefault="00914B05" w:rsidP="00914B05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263" w:author="MAHMOUD Mohamed-Ali" w:date="2025-05-14T23:46:00Z"/>
              </w:rPr>
            </w:pPr>
            <w:ins w:id="1264" w:author="MAHMOUD Mohamed-Ali" w:date="2025-05-14T23:46:00Z">
              <w:r>
                <w:t>Champ id dont la valeur est codée sur 2 octets.</w:t>
              </w:r>
            </w:ins>
          </w:p>
          <w:p w14:paraId="79B0386B" w14:textId="77777777" w:rsidR="00914B05" w:rsidRDefault="00914B05" w:rsidP="00914B05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265" w:author="MAHMOUD Mohamed-Ali" w:date="2025-05-14T23:46:00Z"/>
              </w:rPr>
            </w:pPr>
            <w:ins w:id="1266" w:author="MAHMOUD Mohamed-Ali" w:date="2025-05-14T23:46:00Z">
              <w:r>
                <w:t xml:space="preserve">Champ </w:t>
              </w:r>
              <w:proofErr w:type="spellStart"/>
              <w:r>
                <w:t>mileStoneNumber</w:t>
              </w:r>
              <w:proofErr w:type="spellEnd"/>
              <w:r>
                <w:t xml:space="preserve"> dont la valeur est codée sur 1 octet </w:t>
              </w:r>
            </w:ins>
          </w:p>
          <w:p w14:paraId="78715515" w14:textId="77777777" w:rsidR="00914B05" w:rsidRDefault="00914B05" w:rsidP="00914B05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267" w:author="MAHMOUD Mohamed-Ali" w:date="2025-05-14T23:46:00Z"/>
              </w:rPr>
            </w:pPr>
            <w:ins w:id="1268" w:author="MAHMOUD Mohamed-Ali" w:date="2025-05-14T23:46:00Z">
              <w:r>
                <w:t>Un séquencement de 2</w:t>
              </w:r>
              <w:proofErr w:type="gramStart"/>
              <w:r>
                <w:t>*  N</w:t>
              </w:r>
              <w:proofErr w:type="gramEnd"/>
              <w:r>
                <w:t xml:space="preserve"> octet dont N est la valeur de </w:t>
              </w:r>
              <w:proofErr w:type="spellStart"/>
              <w:r>
                <w:t>mileStoneNumber</w:t>
              </w:r>
              <w:proofErr w:type="spellEnd"/>
            </w:ins>
          </w:p>
          <w:p w14:paraId="2ED9FC58" w14:textId="77777777" w:rsidR="00914B05" w:rsidRDefault="00914B05" w:rsidP="00914B05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269" w:author="MAHMOUD Mohamed-Ali" w:date="2025-05-14T23:46:00Z"/>
              </w:rPr>
            </w:pPr>
            <w:ins w:id="1270" w:author="MAHMOUD Mohamed-Ali" w:date="2025-05-14T23:46:00Z">
              <w:r>
                <w:t xml:space="preserve">Le champ </w:t>
              </w:r>
              <w:proofErr w:type="spellStart"/>
              <w:r>
                <w:t>stationType</w:t>
              </w:r>
              <w:proofErr w:type="spellEnd"/>
              <w:r>
                <w:t xml:space="preserve"> dont la valeur est codée sur 1 octet </w:t>
              </w:r>
            </w:ins>
          </w:p>
          <w:p w14:paraId="7BB27D3A" w14:textId="77777777" w:rsidR="00914B05" w:rsidRDefault="00914B05" w:rsidP="00914B05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271" w:author="MAHMOUD Mohamed-Ali" w:date="2025-05-14T23:46:00Z"/>
              </w:rPr>
            </w:pPr>
            <w:ins w:id="1272" w:author="MAHMOUD Mohamed-Ali" w:date="2025-05-14T23:46:00Z">
              <w:r>
                <w:t xml:space="preserve">Le </w:t>
              </w:r>
              <w:proofErr w:type="spellStart"/>
              <w:r>
                <w:t>chmap</w:t>
              </w:r>
              <w:proofErr w:type="spellEnd"/>
              <w:r>
                <w:t xml:space="preserve"> </w:t>
              </w:r>
              <w:proofErr w:type="spellStart"/>
              <w:r>
                <w:t>stationId</w:t>
              </w:r>
              <w:proofErr w:type="spellEnd"/>
              <w:r>
                <w:t xml:space="preserve"> dont la valeur est codée sur 1 octet </w:t>
              </w:r>
            </w:ins>
          </w:p>
          <w:p w14:paraId="097B224B" w14:textId="77777777" w:rsidR="00914B05" w:rsidRDefault="00914B05" w:rsidP="00914B05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273" w:author="MAHMOUD Mohamed-Ali" w:date="2025-05-14T23:46:00Z"/>
              </w:rPr>
            </w:pPr>
            <w:ins w:id="1274" w:author="MAHMOUD Mohamed-Ali" w:date="2025-05-14T23:46:00Z">
              <w:r>
                <w:lastRenderedPageBreak/>
                <w:t xml:space="preserve">Le champ </w:t>
              </w:r>
              <w:proofErr w:type="spellStart"/>
              <w:r>
                <w:t>safetyZoneLimit</w:t>
              </w:r>
              <w:proofErr w:type="spellEnd"/>
              <w:r>
                <w:t xml:space="preserve"> dont la valeur est codée sur 1 octet</w:t>
              </w:r>
            </w:ins>
          </w:p>
          <w:p w14:paraId="53DF536A" w14:textId="77777777" w:rsidR="00914B05" w:rsidRDefault="00914B05" w:rsidP="00914B05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275" w:author="MAHMOUD Mohamed-Ali" w:date="2025-05-14T23:46:00Z"/>
              </w:rPr>
            </w:pPr>
            <w:ins w:id="1276" w:author="MAHMOUD Mohamed-Ali" w:date="2025-05-14T23:46:00Z">
              <w:r>
                <w:t xml:space="preserve">Le champ </w:t>
              </w:r>
              <w:proofErr w:type="spellStart"/>
              <w:r>
                <w:t>tunnelZoneLimit</w:t>
              </w:r>
              <w:proofErr w:type="spellEnd"/>
              <w:r>
                <w:t xml:space="preserve"> dont la valeur est codée sur 1 octet</w:t>
              </w:r>
            </w:ins>
          </w:p>
          <w:p w14:paraId="47BFB446" w14:textId="00BA7D4C" w:rsidR="00914B05" w:rsidRPr="00B13C56" w:rsidRDefault="00914B05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277" w:author="MAHMOUD Mohamed-Ali" w:date="2025-05-14T23:44:00Z"/>
              </w:rPr>
              <w:pPrChange w:id="1278" w:author="MAHMOUD Mohamed-Ali" w:date="2025-05-14T23:46:00Z">
                <w:pPr>
                  <w:jc w:val="left"/>
                </w:pPr>
              </w:pPrChange>
            </w:pPr>
            <w:ins w:id="1279" w:author="MAHMOUD Mohamed-Ali" w:date="2025-05-14T23:46:00Z">
              <w:r>
                <w:t xml:space="preserve">Le champ </w:t>
              </w:r>
              <w:proofErr w:type="spellStart"/>
              <w:r>
                <w:t>regulatedZoneLimit</w:t>
              </w:r>
              <w:proofErr w:type="spellEnd"/>
              <w:r>
                <w:t xml:space="preserve"> dont la valeur est codée sur 1 octet</w:t>
              </w:r>
            </w:ins>
          </w:p>
        </w:tc>
      </w:tr>
      <w:tr w:rsidR="00914B05" w:rsidRPr="00176744" w14:paraId="65483A44" w14:textId="77777777" w:rsidTr="00B13C56">
        <w:trPr>
          <w:ins w:id="1280" w:author="MAHMOUD Mohamed-Ali" w:date="2025-05-14T23:44:00Z"/>
        </w:trPr>
        <w:tc>
          <w:tcPr>
            <w:tcW w:w="9288" w:type="dxa"/>
          </w:tcPr>
          <w:p w14:paraId="12266047" w14:textId="77777777" w:rsidR="00914B05" w:rsidRPr="0082221C" w:rsidRDefault="00914B05" w:rsidP="00B13C56">
            <w:pPr>
              <w:jc w:val="left"/>
              <w:rPr>
                <w:ins w:id="1281" w:author="MAHMOUD Mohamed-Ali" w:date="2025-05-14T23:44:00Z"/>
              </w:rPr>
            </w:pPr>
            <w:ins w:id="1282" w:author="MAHMOUD Mohamed-Ali" w:date="2025-05-14T23:44:00Z">
              <w:r w:rsidRPr="00521C99">
                <w:rPr>
                  <w:b/>
                  <w:bCs/>
                </w:rPr>
                <w:lastRenderedPageBreak/>
                <w:t xml:space="preserve">Description : </w:t>
              </w:r>
            </w:ins>
          </w:p>
        </w:tc>
      </w:tr>
      <w:tr w:rsidR="00914B05" w:rsidRPr="00176744" w14:paraId="7CD16EAC" w14:textId="77777777" w:rsidTr="00B13C56">
        <w:trPr>
          <w:ins w:id="1283" w:author="MAHMOUD Mohamed-Ali" w:date="2025-05-14T23:44:00Z"/>
        </w:trPr>
        <w:tc>
          <w:tcPr>
            <w:tcW w:w="9288" w:type="dxa"/>
          </w:tcPr>
          <w:p w14:paraId="1EF01E91" w14:textId="77777777" w:rsidR="00914B05" w:rsidRPr="00464467" w:rsidRDefault="00914B05" w:rsidP="00B13C56">
            <w:pPr>
              <w:rPr>
                <w:ins w:id="1284" w:author="MAHMOUD Mohamed-Ali" w:date="2025-05-14T23:44:00Z"/>
                <w:b/>
                <w:bCs/>
              </w:rPr>
            </w:pPr>
            <w:ins w:id="1285" w:author="MAHMOUD Mohamed-Ali" w:date="2025-05-14T23:44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914B05" w:rsidRPr="00176744" w14:paraId="6AC7D7CA" w14:textId="77777777" w:rsidTr="00B13C56">
        <w:trPr>
          <w:ins w:id="1286" w:author="MAHMOUD Mohamed-Ali" w:date="2025-05-14T23:44:00Z"/>
        </w:trPr>
        <w:tc>
          <w:tcPr>
            <w:tcW w:w="9288" w:type="dxa"/>
          </w:tcPr>
          <w:p w14:paraId="098FC010" w14:textId="2AE22FB4" w:rsidR="00914B05" w:rsidRPr="0098083E" w:rsidRDefault="00914B05" w:rsidP="00B13C56">
            <w:pPr>
              <w:rPr>
                <w:ins w:id="1287" w:author="MAHMOUD Mohamed-Ali" w:date="2025-05-14T23:44:00Z"/>
              </w:rPr>
            </w:pPr>
            <w:ins w:id="1288" w:author="MAHMOUD Mohamed-Ali" w:date="2025-05-14T23:44:00Z">
              <w:r>
                <w:rPr>
                  <w:b/>
                  <w:bCs/>
                </w:rPr>
                <w:t xml:space="preserve">Output :  </w:t>
              </w:r>
            </w:ins>
            <w:ins w:id="1289" w:author="MAHMOUD Mohamed-Ali" w:date="2025-05-14T23:56:00Z">
              <w:r w:rsidR="004E5158" w:rsidRPr="004E5158">
                <w:t>Chaque ‘</w:t>
              </w:r>
              <w:proofErr w:type="spellStart"/>
              <w:r w:rsidR="004E5158" w:rsidRPr="004E5158">
                <w:t>node</w:t>
              </w:r>
              <w:proofErr w:type="spellEnd"/>
              <w:r w:rsidR="004E5158" w:rsidRPr="004E5158">
                <w:t>’ doit être composé des éléments listés ci-dessus</w:t>
              </w:r>
            </w:ins>
            <w:ins w:id="1290" w:author="MAHMOUD Mohamed-Ali" w:date="2025-05-14T23:52:00Z">
              <w:r w:rsidR="004E5158">
                <w:t>.</w:t>
              </w:r>
            </w:ins>
          </w:p>
        </w:tc>
      </w:tr>
      <w:tr w:rsidR="00914B05" w:rsidRPr="00103583" w14:paraId="7AF5D9D3" w14:textId="77777777" w:rsidTr="00B13C56">
        <w:trPr>
          <w:ins w:id="1291" w:author="MAHMOUD Mohamed-Ali" w:date="2025-05-14T23:44:00Z"/>
        </w:trPr>
        <w:tc>
          <w:tcPr>
            <w:tcW w:w="9288" w:type="dxa"/>
          </w:tcPr>
          <w:p w14:paraId="0FAE4025" w14:textId="77777777" w:rsidR="00914B05" w:rsidRDefault="00914B05" w:rsidP="00B13C56">
            <w:pPr>
              <w:rPr>
                <w:ins w:id="1292" w:author="MAHMOUD Mohamed-Ali" w:date="2025-05-14T23:44:00Z"/>
                <w:b/>
                <w:bCs/>
              </w:rPr>
            </w:pPr>
            <w:proofErr w:type="spellStart"/>
            <w:ins w:id="1293" w:author="MAHMOUD Mohamed-Ali" w:date="2025-05-14T23:44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2ADF8450" w14:textId="77777777" w:rsidR="00914B05" w:rsidRDefault="00914B05" w:rsidP="00B13C56">
            <w:pPr>
              <w:pStyle w:val="Paragraphedeliste"/>
              <w:numPr>
                <w:ilvl w:val="0"/>
                <w:numId w:val="8"/>
              </w:numPr>
              <w:rPr>
                <w:ins w:id="1294" w:author="MAHMOUD Mohamed-Ali" w:date="2025-05-14T23:44:00Z"/>
                <w:b/>
                <w:bCs/>
              </w:rPr>
            </w:pPr>
            <w:ins w:id="1295" w:author="MAHMOUD Mohamed-Ali" w:date="2025-05-14T23:44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5BE3C5BB" w14:textId="77777777" w:rsidR="00914B05" w:rsidRDefault="00914B05" w:rsidP="00B13C56">
            <w:pPr>
              <w:pStyle w:val="Paragraphedeliste"/>
              <w:spacing w:after="0"/>
              <w:ind w:left="1440"/>
              <w:rPr>
                <w:ins w:id="1296" w:author="MAHMOUD Mohamed-Ali" w:date="2025-05-14T23:44:00Z"/>
                <w:noProof/>
              </w:rPr>
            </w:pPr>
          </w:p>
          <w:p w14:paraId="4C257A83" w14:textId="77777777" w:rsidR="00914B05" w:rsidRPr="00094A97" w:rsidRDefault="00914B05" w:rsidP="00B13C56">
            <w:pPr>
              <w:pStyle w:val="Paragraphedeliste"/>
              <w:numPr>
                <w:ilvl w:val="0"/>
                <w:numId w:val="8"/>
              </w:numPr>
              <w:rPr>
                <w:ins w:id="1297" w:author="MAHMOUD Mohamed-Ali" w:date="2025-05-14T23:44:00Z"/>
                <w:b/>
                <w:bCs/>
              </w:rPr>
            </w:pPr>
            <w:ins w:id="1298" w:author="MAHMOUD Mohamed-Ali" w:date="2025-05-14T23:44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54D9DCCA" w14:textId="77777777" w:rsidR="00914B05" w:rsidRPr="00A61000" w:rsidRDefault="00914B05" w:rsidP="00B13C56">
            <w:pPr>
              <w:pStyle w:val="Paragraphedeliste"/>
              <w:numPr>
                <w:ilvl w:val="0"/>
                <w:numId w:val="8"/>
              </w:numPr>
              <w:rPr>
                <w:ins w:id="1299" w:author="MAHMOUD Mohamed-Ali" w:date="2025-05-14T23:44:00Z"/>
                <w:b/>
                <w:bCs/>
              </w:rPr>
            </w:pPr>
            <w:ins w:id="1300" w:author="MAHMOUD Mohamed-Ali" w:date="2025-05-14T23:44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44F80C1F" w14:textId="77777777" w:rsidR="00914B05" w:rsidRPr="00103583" w:rsidRDefault="00914B05" w:rsidP="00B13C56">
            <w:pPr>
              <w:pStyle w:val="Paragraphedeliste"/>
              <w:numPr>
                <w:ilvl w:val="1"/>
                <w:numId w:val="8"/>
              </w:numPr>
              <w:rPr>
                <w:ins w:id="1301" w:author="MAHMOUD Mohamed-Ali" w:date="2025-05-14T23:44:00Z"/>
                <w:noProof/>
              </w:rPr>
            </w:pPr>
          </w:p>
        </w:tc>
      </w:tr>
      <w:tr w:rsidR="00914B05" w:rsidRPr="00A61000" w14:paraId="0B58BE3A" w14:textId="77777777" w:rsidTr="00B13C56">
        <w:trPr>
          <w:ins w:id="1302" w:author="MAHMOUD Mohamed-Ali" w:date="2025-05-14T23:44:00Z"/>
        </w:trPr>
        <w:tc>
          <w:tcPr>
            <w:tcW w:w="9288" w:type="dxa"/>
          </w:tcPr>
          <w:p w14:paraId="44B26851" w14:textId="77777777" w:rsidR="00914B05" w:rsidRPr="00A61000" w:rsidRDefault="00914B05" w:rsidP="00B13C56">
            <w:pPr>
              <w:rPr>
                <w:ins w:id="1303" w:author="MAHMOUD Mohamed-Ali" w:date="2025-05-14T23:44:00Z"/>
                <w:b/>
                <w:bCs/>
              </w:rPr>
            </w:pPr>
            <w:ins w:id="1304" w:author="MAHMOUD Mohamed-Ali" w:date="2025-05-14T23:44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7AAFECE7" w14:textId="75A7D77E" w:rsidR="000736C7" w:rsidRDefault="000736C7" w:rsidP="009154C1">
      <w:pPr>
        <w:jc w:val="left"/>
        <w:rPr>
          <w:ins w:id="1305" w:author="MAHMOUD Mohamed-Ali" w:date="2025-05-14T23:57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E5158" w:rsidRPr="00464467" w14:paraId="3A47549C" w14:textId="77777777" w:rsidTr="00B13C56">
        <w:trPr>
          <w:ins w:id="1306" w:author="MAHMOUD Mohamed-Ali" w:date="2025-05-14T23:57:00Z"/>
        </w:trPr>
        <w:tc>
          <w:tcPr>
            <w:tcW w:w="9288" w:type="dxa"/>
          </w:tcPr>
          <w:p w14:paraId="5D3AF7F5" w14:textId="2848EBAE" w:rsidR="004E5158" w:rsidRPr="00464467" w:rsidRDefault="004E5158" w:rsidP="00B13C56">
            <w:pPr>
              <w:rPr>
                <w:ins w:id="1307" w:author="MAHMOUD Mohamed-Ali" w:date="2025-05-14T23:57:00Z"/>
                <w:b/>
                <w:bCs/>
              </w:rPr>
            </w:pPr>
            <w:ins w:id="1308" w:author="MAHMOUD Mohamed-Ali" w:date="2025-05-14T23:57:00Z">
              <w:r>
                <w:rPr>
                  <w:b/>
                  <w:bCs/>
                </w:rPr>
                <w:t>Id : EX-</w:t>
              </w:r>
              <w:r>
                <w:t xml:space="preserve"> </w:t>
              </w:r>
            </w:ins>
            <w:ins w:id="1309" w:author="MAHMOUD Mohamed-Ali" w:date="2025-05-14T23:59:00Z">
              <w:r w:rsidR="001F5F38">
                <w:t>FS1.4.14.4.2</w:t>
              </w:r>
            </w:ins>
            <w:ins w:id="1310" w:author="MAHMOUD Mohamed-Ali" w:date="2025-05-14T23:57:00Z">
              <w:r>
                <w:t>#1</w:t>
              </w:r>
            </w:ins>
          </w:p>
        </w:tc>
      </w:tr>
      <w:tr w:rsidR="004E5158" w:rsidRPr="005E7F0B" w14:paraId="6F23F6AC" w14:textId="77777777" w:rsidTr="00B13C56">
        <w:trPr>
          <w:ins w:id="1311" w:author="MAHMOUD Mohamed-Ali" w:date="2025-05-14T23:57:00Z"/>
        </w:trPr>
        <w:tc>
          <w:tcPr>
            <w:tcW w:w="9288" w:type="dxa"/>
          </w:tcPr>
          <w:p w14:paraId="5D85C002" w14:textId="6D429533" w:rsidR="004E5158" w:rsidRPr="00B13C56" w:rsidRDefault="004E5158" w:rsidP="00B13C56">
            <w:pPr>
              <w:jc w:val="left"/>
              <w:rPr>
                <w:ins w:id="1312" w:author="MAHMOUD Mohamed-Ali" w:date="2025-05-14T23:57:00Z"/>
              </w:rPr>
            </w:pPr>
            <w:ins w:id="1313" w:author="MAHMOUD Mohamed-Ali" w:date="2025-05-14T23:57:00Z">
              <w:r w:rsidRPr="000E3FC6">
                <w:rPr>
                  <w:b/>
                  <w:bCs/>
                </w:rPr>
                <w:t>Exigence</w:t>
              </w:r>
            </w:ins>
            <w:ins w:id="1314" w:author="MAHMOUD Mohamed-Ali" w:date="2025-05-15T00:00:00Z">
              <w:r w:rsidR="001F5F38">
                <w:t xml:space="preserve"> Le champ de ‘</w:t>
              </w:r>
              <w:proofErr w:type="spellStart"/>
              <w:r w:rsidR="001F5F38">
                <w:t>stationType</w:t>
              </w:r>
              <w:proofErr w:type="spellEnd"/>
              <w:r w:rsidR="001F5F38">
                <w:t>’ ne peut pas avoir des valeurs différentes de 131,132 et 133</w:t>
              </w:r>
            </w:ins>
            <w:ins w:id="1315" w:author="MAHMOUD Mohamed-Ali" w:date="2025-05-14T23:57:00Z">
              <w:r>
                <w:t>.</w:t>
              </w:r>
            </w:ins>
          </w:p>
        </w:tc>
      </w:tr>
      <w:tr w:rsidR="004E5158" w:rsidRPr="00176744" w14:paraId="128F904B" w14:textId="77777777" w:rsidTr="00B13C56">
        <w:trPr>
          <w:ins w:id="1316" w:author="MAHMOUD Mohamed-Ali" w:date="2025-05-14T23:57:00Z"/>
        </w:trPr>
        <w:tc>
          <w:tcPr>
            <w:tcW w:w="9288" w:type="dxa"/>
          </w:tcPr>
          <w:p w14:paraId="51BB1E8B" w14:textId="77777777" w:rsidR="004E5158" w:rsidRPr="0082221C" w:rsidRDefault="004E5158" w:rsidP="00B13C56">
            <w:pPr>
              <w:jc w:val="left"/>
              <w:rPr>
                <w:ins w:id="1317" w:author="MAHMOUD Mohamed-Ali" w:date="2025-05-14T23:57:00Z"/>
              </w:rPr>
            </w:pPr>
            <w:ins w:id="1318" w:author="MAHMOUD Mohamed-Ali" w:date="2025-05-14T23:57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4E5158" w:rsidRPr="00176744" w14:paraId="00632C4E" w14:textId="77777777" w:rsidTr="00B13C56">
        <w:trPr>
          <w:ins w:id="1319" w:author="MAHMOUD Mohamed-Ali" w:date="2025-05-14T23:57:00Z"/>
        </w:trPr>
        <w:tc>
          <w:tcPr>
            <w:tcW w:w="9288" w:type="dxa"/>
          </w:tcPr>
          <w:p w14:paraId="289F3FE6" w14:textId="77777777" w:rsidR="004E5158" w:rsidRPr="00464467" w:rsidRDefault="004E5158" w:rsidP="00B13C56">
            <w:pPr>
              <w:rPr>
                <w:ins w:id="1320" w:author="MAHMOUD Mohamed-Ali" w:date="2025-05-14T23:57:00Z"/>
                <w:b/>
                <w:bCs/>
              </w:rPr>
            </w:pPr>
            <w:ins w:id="1321" w:author="MAHMOUD Mohamed-Ali" w:date="2025-05-14T23:57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4E5158" w:rsidRPr="00176744" w14:paraId="6C0D94FB" w14:textId="77777777" w:rsidTr="00B13C56">
        <w:trPr>
          <w:ins w:id="1322" w:author="MAHMOUD Mohamed-Ali" w:date="2025-05-14T23:57:00Z"/>
        </w:trPr>
        <w:tc>
          <w:tcPr>
            <w:tcW w:w="9288" w:type="dxa"/>
          </w:tcPr>
          <w:p w14:paraId="77A76654" w14:textId="066B43A1" w:rsidR="004E5158" w:rsidRPr="0098083E" w:rsidRDefault="004E5158" w:rsidP="00B13C56">
            <w:pPr>
              <w:rPr>
                <w:ins w:id="1323" w:author="MAHMOUD Mohamed-Ali" w:date="2025-05-14T23:57:00Z"/>
              </w:rPr>
            </w:pPr>
            <w:ins w:id="1324" w:author="MAHMOUD Mohamed-Ali" w:date="2025-05-14T23:57:00Z">
              <w:r>
                <w:rPr>
                  <w:b/>
                  <w:bCs/>
                </w:rPr>
                <w:t xml:space="preserve">Output :  </w:t>
              </w:r>
            </w:ins>
            <w:ins w:id="1325" w:author="MAHMOUD Mohamed-Ali" w:date="2025-05-15T00:08:00Z">
              <w:r w:rsidR="009C37E0">
                <w:t xml:space="preserve">Référentiel topologique dont les </w:t>
              </w:r>
            </w:ins>
            <w:ins w:id="1326" w:author="MAHMOUD Mohamed-Ali" w:date="2025-05-15T00:11:00Z">
              <w:r w:rsidR="009C37E0">
                <w:t>propriétés</w:t>
              </w:r>
            </w:ins>
            <w:ins w:id="1327" w:author="MAHMOUD Mohamed-Ali" w:date="2025-05-15T00:08:00Z">
              <w:r w:rsidR="009C37E0">
                <w:t xml:space="preserve"> ‘</w:t>
              </w:r>
              <w:proofErr w:type="spellStart"/>
              <w:r w:rsidR="009C37E0">
                <w:t>stationType</w:t>
              </w:r>
              <w:proofErr w:type="spellEnd"/>
              <w:r w:rsidR="009C37E0">
                <w:t xml:space="preserve">’ </w:t>
              </w:r>
            </w:ins>
            <w:ins w:id="1328" w:author="MAHMOUD Mohamed-Ali" w:date="2025-05-15T00:11:00Z">
              <w:r w:rsidR="009C37E0">
                <w:t>de ‘</w:t>
              </w:r>
              <w:proofErr w:type="spellStart"/>
              <w:r w:rsidR="009C37E0">
                <w:t>node</w:t>
              </w:r>
              <w:proofErr w:type="spellEnd"/>
              <w:r w:rsidR="009C37E0">
                <w:t xml:space="preserve">’ dont les valeurs </w:t>
              </w:r>
            </w:ins>
            <w:ins w:id="1329" w:author="MAHMOUD Mohamed-Ali" w:date="2025-05-15T00:12:00Z">
              <w:r w:rsidR="009C37E0">
                <w:t>appartenant au [131,132,133]</w:t>
              </w:r>
            </w:ins>
            <w:ins w:id="1330" w:author="MAHMOUD Mohamed-Ali" w:date="2025-05-14T23:57:00Z">
              <w:r>
                <w:t>.</w:t>
              </w:r>
            </w:ins>
          </w:p>
        </w:tc>
      </w:tr>
      <w:tr w:rsidR="004E5158" w:rsidRPr="00103583" w14:paraId="2F594042" w14:textId="77777777" w:rsidTr="00B13C56">
        <w:trPr>
          <w:ins w:id="1331" w:author="MAHMOUD Mohamed-Ali" w:date="2025-05-14T23:57:00Z"/>
        </w:trPr>
        <w:tc>
          <w:tcPr>
            <w:tcW w:w="9288" w:type="dxa"/>
          </w:tcPr>
          <w:p w14:paraId="60196222" w14:textId="77777777" w:rsidR="004E5158" w:rsidRDefault="004E5158" w:rsidP="00B13C56">
            <w:pPr>
              <w:rPr>
                <w:ins w:id="1332" w:author="MAHMOUD Mohamed-Ali" w:date="2025-05-14T23:57:00Z"/>
                <w:b/>
                <w:bCs/>
              </w:rPr>
            </w:pPr>
            <w:proofErr w:type="spellStart"/>
            <w:ins w:id="1333" w:author="MAHMOUD Mohamed-Ali" w:date="2025-05-14T23:57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48D6A36B" w14:textId="77777777" w:rsidR="004E5158" w:rsidRDefault="004E5158" w:rsidP="00B13C56">
            <w:pPr>
              <w:pStyle w:val="Paragraphedeliste"/>
              <w:numPr>
                <w:ilvl w:val="0"/>
                <w:numId w:val="8"/>
              </w:numPr>
              <w:rPr>
                <w:ins w:id="1334" w:author="MAHMOUD Mohamed-Ali" w:date="2025-05-14T23:57:00Z"/>
                <w:b/>
                <w:bCs/>
              </w:rPr>
            </w:pPr>
            <w:ins w:id="1335" w:author="MAHMOUD Mohamed-Ali" w:date="2025-05-14T23:57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6D481D61" w14:textId="77777777" w:rsidR="004E5158" w:rsidRDefault="004E5158" w:rsidP="00B13C56">
            <w:pPr>
              <w:pStyle w:val="Paragraphedeliste"/>
              <w:spacing w:after="0"/>
              <w:ind w:left="1440"/>
              <w:rPr>
                <w:ins w:id="1336" w:author="MAHMOUD Mohamed-Ali" w:date="2025-05-14T23:57:00Z"/>
                <w:noProof/>
              </w:rPr>
            </w:pPr>
          </w:p>
          <w:p w14:paraId="029C0675" w14:textId="77777777" w:rsidR="004E5158" w:rsidRPr="00094A97" w:rsidRDefault="004E5158" w:rsidP="00B13C56">
            <w:pPr>
              <w:pStyle w:val="Paragraphedeliste"/>
              <w:numPr>
                <w:ilvl w:val="0"/>
                <w:numId w:val="8"/>
              </w:numPr>
              <w:rPr>
                <w:ins w:id="1337" w:author="MAHMOUD Mohamed-Ali" w:date="2025-05-14T23:57:00Z"/>
                <w:b/>
                <w:bCs/>
              </w:rPr>
            </w:pPr>
            <w:ins w:id="1338" w:author="MAHMOUD Mohamed-Ali" w:date="2025-05-14T23:57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36B05F7E" w14:textId="77777777" w:rsidR="004E5158" w:rsidRPr="00A61000" w:rsidRDefault="004E5158" w:rsidP="00B13C56">
            <w:pPr>
              <w:pStyle w:val="Paragraphedeliste"/>
              <w:numPr>
                <w:ilvl w:val="0"/>
                <w:numId w:val="8"/>
              </w:numPr>
              <w:rPr>
                <w:ins w:id="1339" w:author="MAHMOUD Mohamed-Ali" w:date="2025-05-14T23:57:00Z"/>
                <w:b/>
                <w:bCs/>
              </w:rPr>
            </w:pPr>
            <w:ins w:id="1340" w:author="MAHMOUD Mohamed-Ali" w:date="2025-05-14T23:57:00Z">
              <w:r>
                <w:rPr>
                  <w:b/>
                  <w:bCs/>
                </w:rPr>
                <w:lastRenderedPageBreak/>
                <w:t xml:space="preserve">De performance : temps de traitement </w:t>
              </w:r>
            </w:ins>
          </w:p>
          <w:p w14:paraId="274C25F7" w14:textId="77777777" w:rsidR="004E5158" w:rsidRPr="00103583" w:rsidRDefault="004E5158" w:rsidP="00B13C56">
            <w:pPr>
              <w:pStyle w:val="Paragraphedeliste"/>
              <w:numPr>
                <w:ilvl w:val="1"/>
                <w:numId w:val="8"/>
              </w:numPr>
              <w:rPr>
                <w:ins w:id="1341" w:author="MAHMOUD Mohamed-Ali" w:date="2025-05-14T23:57:00Z"/>
                <w:noProof/>
              </w:rPr>
            </w:pPr>
          </w:p>
        </w:tc>
      </w:tr>
      <w:tr w:rsidR="004E5158" w:rsidRPr="00A61000" w14:paraId="245A0664" w14:textId="77777777" w:rsidTr="00B13C56">
        <w:trPr>
          <w:ins w:id="1342" w:author="MAHMOUD Mohamed-Ali" w:date="2025-05-14T23:57:00Z"/>
        </w:trPr>
        <w:tc>
          <w:tcPr>
            <w:tcW w:w="9288" w:type="dxa"/>
          </w:tcPr>
          <w:p w14:paraId="0E03016A" w14:textId="77777777" w:rsidR="004E5158" w:rsidRPr="00A61000" w:rsidRDefault="004E5158" w:rsidP="00B13C56">
            <w:pPr>
              <w:rPr>
                <w:ins w:id="1343" w:author="MAHMOUD Mohamed-Ali" w:date="2025-05-14T23:57:00Z"/>
                <w:b/>
                <w:bCs/>
              </w:rPr>
            </w:pPr>
            <w:ins w:id="1344" w:author="MAHMOUD Mohamed-Ali" w:date="2025-05-14T23:57:00Z">
              <w:r>
                <w:rPr>
                  <w:b/>
                  <w:bCs/>
                </w:rPr>
                <w:lastRenderedPageBreak/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14C8A221" w14:textId="77777777" w:rsidR="004E5158" w:rsidRDefault="004E5158" w:rsidP="009154C1">
      <w:pPr>
        <w:jc w:val="left"/>
        <w:rPr>
          <w:ins w:id="1345" w:author="MAHMOUD Mohamed-Ali" w:date="2025-05-11T23:19:00Z"/>
        </w:rPr>
      </w:pPr>
    </w:p>
    <w:p w14:paraId="01E48644" w14:textId="3110C20A" w:rsidR="00F86587" w:rsidRDefault="00F86587" w:rsidP="009154C1">
      <w:pPr>
        <w:jc w:val="left"/>
        <w:rPr>
          <w:ins w:id="1346" w:author="MAHMOUD Mohamed-Ali" w:date="2025-05-15T00:14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C37E0" w:rsidRPr="00464467" w14:paraId="6CB7E459" w14:textId="77777777" w:rsidTr="00B13C56">
        <w:trPr>
          <w:ins w:id="1347" w:author="MAHMOUD Mohamed-Ali" w:date="2025-05-15T00:14:00Z"/>
        </w:trPr>
        <w:tc>
          <w:tcPr>
            <w:tcW w:w="9288" w:type="dxa"/>
          </w:tcPr>
          <w:p w14:paraId="08598109" w14:textId="5FC467F8" w:rsidR="009C37E0" w:rsidRPr="00464467" w:rsidRDefault="009C37E0" w:rsidP="00B13C56">
            <w:pPr>
              <w:rPr>
                <w:ins w:id="1348" w:author="MAHMOUD Mohamed-Ali" w:date="2025-05-15T00:14:00Z"/>
                <w:b/>
                <w:bCs/>
              </w:rPr>
            </w:pPr>
            <w:ins w:id="1349" w:author="MAHMOUD Mohamed-Ali" w:date="2025-05-15T00:14:00Z">
              <w:r>
                <w:rPr>
                  <w:b/>
                  <w:bCs/>
                </w:rPr>
                <w:t>Id : EX-</w:t>
              </w:r>
              <w:r>
                <w:t xml:space="preserve"> FS1.4.14.4.</w:t>
              </w:r>
            </w:ins>
            <w:ins w:id="1350" w:author="MAHMOUD Mohamed-Ali" w:date="2025-05-15T00:28:00Z">
              <w:r w:rsidR="00CC2C64">
                <w:t>3</w:t>
              </w:r>
            </w:ins>
            <w:ins w:id="1351" w:author="MAHMOUD Mohamed-Ali" w:date="2025-05-15T00:14:00Z">
              <w:r>
                <w:t>#1</w:t>
              </w:r>
            </w:ins>
          </w:p>
        </w:tc>
      </w:tr>
      <w:tr w:rsidR="009C37E0" w:rsidRPr="005E7F0B" w14:paraId="16804EDD" w14:textId="77777777" w:rsidTr="00B13C56">
        <w:trPr>
          <w:ins w:id="1352" w:author="MAHMOUD Mohamed-Ali" w:date="2025-05-15T00:14:00Z"/>
        </w:trPr>
        <w:tc>
          <w:tcPr>
            <w:tcW w:w="9288" w:type="dxa"/>
          </w:tcPr>
          <w:p w14:paraId="65C01F5E" w14:textId="22B39EC6" w:rsidR="009C37E0" w:rsidRPr="00B13C56" w:rsidRDefault="009C37E0" w:rsidP="00B13C56">
            <w:pPr>
              <w:jc w:val="left"/>
              <w:rPr>
                <w:ins w:id="1353" w:author="MAHMOUD Mohamed-Ali" w:date="2025-05-15T00:14:00Z"/>
              </w:rPr>
            </w:pPr>
            <w:ins w:id="1354" w:author="MAHMOUD Mohamed-Ali" w:date="2025-05-15T00:14:00Z">
              <w:r w:rsidRPr="000E3FC6">
                <w:rPr>
                  <w:b/>
                  <w:bCs/>
                </w:rPr>
                <w:t>Exigence</w:t>
              </w:r>
              <w:r>
                <w:t xml:space="preserve"> </w:t>
              </w:r>
            </w:ins>
            <w:ins w:id="1355" w:author="MAHMOUD Mohamed-Ali" w:date="2025-05-15T00:29:00Z">
              <w:r w:rsidR="00CC2C64" w:rsidRPr="00B124F2">
                <w:t xml:space="preserve">Le champ </w:t>
              </w:r>
              <w:r w:rsidR="00CC2C64">
                <w:t>‘</w:t>
              </w:r>
              <w:proofErr w:type="spellStart"/>
              <w:r w:rsidR="00CC2C64" w:rsidRPr="00B124F2">
                <w:t>safetyZoneLimit</w:t>
              </w:r>
              <w:proofErr w:type="spellEnd"/>
              <w:r w:rsidR="00CC2C64">
                <w:t>’</w:t>
              </w:r>
              <w:r w:rsidR="00CC2C64" w:rsidRPr="00B124F2">
                <w:t xml:space="preserve"> ne peut prendre que les valeurs 0 ou 1</w:t>
              </w:r>
            </w:ins>
            <w:ins w:id="1356" w:author="MAHMOUD Mohamed-Ali" w:date="2025-05-15T00:14:00Z">
              <w:r>
                <w:t>.</w:t>
              </w:r>
            </w:ins>
          </w:p>
        </w:tc>
      </w:tr>
      <w:tr w:rsidR="009C37E0" w:rsidRPr="00176744" w14:paraId="60363DD8" w14:textId="77777777" w:rsidTr="00B13C56">
        <w:trPr>
          <w:ins w:id="1357" w:author="MAHMOUD Mohamed-Ali" w:date="2025-05-15T00:14:00Z"/>
        </w:trPr>
        <w:tc>
          <w:tcPr>
            <w:tcW w:w="9288" w:type="dxa"/>
          </w:tcPr>
          <w:p w14:paraId="535E3579" w14:textId="77777777" w:rsidR="009C37E0" w:rsidRPr="0082221C" w:rsidRDefault="009C37E0" w:rsidP="00B13C56">
            <w:pPr>
              <w:jc w:val="left"/>
              <w:rPr>
                <w:ins w:id="1358" w:author="MAHMOUD Mohamed-Ali" w:date="2025-05-15T00:14:00Z"/>
              </w:rPr>
            </w:pPr>
            <w:ins w:id="1359" w:author="MAHMOUD Mohamed-Ali" w:date="2025-05-15T00:14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9C37E0" w:rsidRPr="00176744" w14:paraId="4B5AAF84" w14:textId="77777777" w:rsidTr="00B13C56">
        <w:trPr>
          <w:ins w:id="1360" w:author="MAHMOUD Mohamed-Ali" w:date="2025-05-15T00:14:00Z"/>
        </w:trPr>
        <w:tc>
          <w:tcPr>
            <w:tcW w:w="9288" w:type="dxa"/>
          </w:tcPr>
          <w:p w14:paraId="1BEF6DF9" w14:textId="77777777" w:rsidR="009C37E0" w:rsidRPr="00464467" w:rsidRDefault="009C37E0" w:rsidP="00B13C56">
            <w:pPr>
              <w:rPr>
                <w:ins w:id="1361" w:author="MAHMOUD Mohamed-Ali" w:date="2025-05-15T00:14:00Z"/>
                <w:b/>
                <w:bCs/>
              </w:rPr>
            </w:pPr>
            <w:ins w:id="1362" w:author="MAHMOUD Mohamed-Ali" w:date="2025-05-15T00:14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9C37E0" w:rsidRPr="00176744" w14:paraId="7B5DCC68" w14:textId="77777777" w:rsidTr="00B13C56">
        <w:trPr>
          <w:ins w:id="1363" w:author="MAHMOUD Mohamed-Ali" w:date="2025-05-15T00:14:00Z"/>
        </w:trPr>
        <w:tc>
          <w:tcPr>
            <w:tcW w:w="9288" w:type="dxa"/>
          </w:tcPr>
          <w:p w14:paraId="710C2E6C" w14:textId="38BDB250" w:rsidR="009C37E0" w:rsidRPr="0098083E" w:rsidRDefault="009C37E0" w:rsidP="00B13C56">
            <w:pPr>
              <w:rPr>
                <w:ins w:id="1364" w:author="MAHMOUD Mohamed-Ali" w:date="2025-05-15T00:14:00Z"/>
              </w:rPr>
            </w:pPr>
            <w:ins w:id="1365" w:author="MAHMOUD Mohamed-Ali" w:date="2025-05-15T00:14:00Z">
              <w:r>
                <w:rPr>
                  <w:b/>
                  <w:bCs/>
                </w:rPr>
                <w:t xml:space="preserve">Output :  </w:t>
              </w:r>
              <w:r>
                <w:t>Référentiel topologique dont les propriétés ‘</w:t>
              </w:r>
            </w:ins>
            <w:proofErr w:type="spellStart"/>
            <w:ins w:id="1366" w:author="MAHMOUD Mohamed-Ali" w:date="2025-05-15T00:29:00Z">
              <w:r w:rsidR="00CC2C64">
                <w:t>safetyZoneLimit</w:t>
              </w:r>
            </w:ins>
            <w:proofErr w:type="spellEnd"/>
            <w:ins w:id="1367" w:author="MAHMOUD Mohamed-Ali" w:date="2025-05-15T00:14:00Z">
              <w:r>
                <w:t>’</w:t>
              </w:r>
            </w:ins>
            <w:ins w:id="1368" w:author="MAHMOUD Mohamed-Ali" w:date="2025-05-15T00:29:00Z">
              <w:r w:rsidR="00CC2C64">
                <w:t xml:space="preserve"> </w:t>
              </w:r>
            </w:ins>
            <w:ins w:id="1369" w:author="MAHMOUD Mohamed-Ali" w:date="2025-05-15T00:30:00Z">
              <w:r w:rsidR="00CC2C64">
                <w:t>appartenant à l’intervalle [0,1]</w:t>
              </w:r>
            </w:ins>
            <w:ins w:id="1370" w:author="MAHMOUD Mohamed-Ali" w:date="2025-05-15T00:14:00Z">
              <w:r>
                <w:t>.</w:t>
              </w:r>
            </w:ins>
          </w:p>
        </w:tc>
      </w:tr>
      <w:tr w:rsidR="009C37E0" w:rsidRPr="00103583" w14:paraId="6F78F669" w14:textId="77777777" w:rsidTr="00B13C56">
        <w:trPr>
          <w:ins w:id="1371" w:author="MAHMOUD Mohamed-Ali" w:date="2025-05-15T00:14:00Z"/>
        </w:trPr>
        <w:tc>
          <w:tcPr>
            <w:tcW w:w="9288" w:type="dxa"/>
          </w:tcPr>
          <w:p w14:paraId="5877B6A1" w14:textId="77777777" w:rsidR="009C37E0" w:rsidRDefault="009C37E0" w:rsidP="00B13C56">
            <w:pPr>
              <w:rPr>
                <w:ins w:id="1372" w:author="MAHMOUD Mohamed-Ali" w:date="2025-05-15T00:14:00Z"/>
                <w:b/>
                <w:bCs/>
              </w:rPr>
            </w:pPr>
            <w:proofErr w:type="spellStart"/>
            <w:ins w:id="1373" w:author="MAHMOUD Mohamed-Ali" w:date="2025-05-15T00:14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03A61A48" w14:textId="77777777" w:rsidR="009C37E0" w:rsidRDefault="009C37E0" w:rsidP="00B13C56">
            <w:pPr>
              <w:pStyle w:val="Paragraphedeliste"/>
              <w:numPr>
                <w:ilvl w:val="0"/>
                <w:numId w:val="8"/>
              </w:numPr>
              <w:rPr>
                <w:ins w:id="1374" w:author="MAHMOUD Mohamed-Ali" w:date="2025-05-15T00:14:00Z"/>
                <w:b/>
                <w:bCs/>
              </w:rPr>
            </w:pPr>
            <w:ins w:id="1375" w:author="MAHMOUD Mohamed-Ali" w:date="2025-05-15T00:14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164ADCD4" w14:textId="77777777" w:rsidR="009C37E0" w:rsidRDefault="009C37E0" w:rsidP="00B13C56">
            <w:pPr>
              <w:pStyle w:val="Paragraphedeliste"/>
              <w:spacing w:after="0"/>
              <w:ind w:left="1440"/>
              <w:rPr>
                <w:ins w:id="1376" w:author="MAHMOUD Mohamed-Ali" w:date="2025-05-15T00:14:00Z"/>
                <w:noProof/>
              </w:rPr>
            </w:pPr>
          </w:p>
          <w:p w14:paraId="51066BFC" w14:textId="77777777" w:rsidR="009C37E0" w:rsidRPr="00094A97" w:rsidRDefault="009C37E0" w:rsidP="00B13C56">
            <w:pPr>
              <w:pStyle w:val="Paragraphedeliste"/>
              <w:numPr>
                <w:ilvl w:val="0"/>
                <w:numId w:val="8"/>
              </w:numPr>
              <w:rPr>
                <w:ins w:id="1377" w:author="MAHMOUD Mohamed-Ali" w:date="2025-05-15T00:14:00Z"/>
                <w:b/>
                <w:bCs/>
              </w:rPr>
            </w:pPr>
            <w:ins w:id="1378" w:author="MAHMOUD Mohamed-Ali" w:date="2025-05-15T00:14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7E697A82" w14:textId="77777777" w:rsidR="009C37E0" w:rsidRPr="00A61000" w:rsidRDefault="009C37E0" w:rsidP="00B13C56">
            <w:pPr>
              <w:pStyle w:val="Paragraphedeliste"/>
              <w:numPr>
                <w:ilvl w:val="0"/>
                <w:numId w:val="8"/>
              </w:numPr>
              <w:rPr>
                <w:ins w:id="1379" w:author="MAHMOUD Mohamed-Ali" w:date="2025-05-15T00:14:00Z"/>
                <w:b/>
                <w:bCs/>
              </w:rPr>
            </w:pPr>
            <w:ins w:id="1380" w:author="MAHMOUD Mohamed-Ali" w:date="2025-05-15T00:14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2F8DD6DF" w14:textId="77777777" w:rsidR="009C37E0" w:rsidRPr="00103583" w:rsidRDefault="009C37E0" w:rsidP="00B13C56">
            <w:pPr>
              <w:pStyle w:val="Paragraphedeliste"/>
              <w:numPr>
                <w:ilvl w:val="1"/>
                <w:numId w:val="8"/>
              </w:numPr>
              <w:rPr>
                <w:ins w:id="1381" w:author="MAHMOUD Mohamed-Ali" w:date="2025-05-15T00:14:00Z"/>
                <w:noProof/>
              </w:rPr>
            </w:pPr>
          </w:p>
        </w:tc>
      </w:tr>
      <w:tr w:rsidR="009C37E0" w:rsidRPr="00A61000" w14:paraId="13F01231" w14:textId="77777777" w:rsidTr="00B13C56">
        <w:trPr>
          <w:ins w:id="1382" w:author="MAHMOUD Mohamed-Ali" w:date="2025-05-15T00:14:00Z"/>
        </w:trPr>
        <w:tc>
          <w:tcPr>
            <w:tcW w:w="9288" w:type="dxa"/>
          </w:tcPr>
          <w:p w14:paraId="0E920C57" w14:textId="77777777" w:rsidR="009C37E0" w:rsidRPr="00A61000" w:rsidRDefault="009C37E0" w:rsidP="00B13C56">
            <w:pPr>
              <w:rPr>
                <w:ins w:id="1383" w:author="MAHMOUD Mohamed-Ali" w:date="2025-05-15T00:14:00Z"/>
                <w:b/>
                <w:bCs/>
              </w:rPr>
            </w:pPr>
            <w:ins w:id="1384" w:author="MAHMOUD Mohamed-Ali" w:date="2025-05-15T00:14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0669DDDF" w14:textId="77777777" w:rsidR="009C37E0" w:rsidRDefault="009C37E0" w:rsidP="009154C1">
      <w:pPr>
        <w:jc w:val="left"/>
        <w:rPr>
          <w:ins w:id="1385" w:author="MAHMOUD Mohamed-Ali" w:date="2025-05-15T00:14:00Z"/>
        </w:rPr>
      </w:pPr>
    </w:p>
    <w:p w14:paraId="49EE3680" w14:textId="77777777" w:rsidR="009C37E0" w:rsidRDefault="009C37E0" w:rsidP="009154C1">
      <w:pPr>
        <w:jc w:val="left"/>
        <w:rPr>
          <w:ins w:id="1386" w:author="MAHMOUD Mohamed-Ali" w:date="2025-05-11T23:22:00Z"/>
        </w:rPr>
      </w:pPr>
    </w:p>
    <w:p w14:paraId="4CA11092" w14:textId="77777777" w:rsidR="00CC2C64" w:rsidRDefault="00CC2C64" w:rsidP="009154C1">
      <w:pPr>
        <w:jc w:val="left"/>
        <w:rPr>
          <w:ins w:id="1387" w:author="MAHMOUD Mohamed-Ali" w:date="2025-05-15T00:34:00Z"/>
        </w:rPr>
      </w:pPr>
    </w:p>
    <w:p w14:paraId="0D6E433B" w14:textId="77777777" w:rsidR="00CC2C64" w:rsidRDefault="00CC2C64" w:rsidP="009154C1">
      <w:pPr>
        <w:jc w:val="left"/>
        <w:rPr>
          <w:ins w:id="1388" w:author="MAHMOUD Mohamed-Ali" w:date="2025-05-15T00:32:00Z"/>
        </w:rPr>
      </w:pPr>
    </w:p>
    <w:p w14:paraId="0A8F98A6" w14:textId="77777777" w:rsidR="00CC2C64" w:rsidRDefault="00CC2C64" w:rsidP="009154C1">
      <w:pPr>
        <w:jc w:val="left"/>
        <w:rPr>
          <w:ins w:id="1389" w:author="MAHMOUD Mohamed-Ali" w:date="2025-05-15T00:32:00Z"/>
        </w:rPr>
      </w:pPr>
    </w:p>
    <w:p w14:paraId="19C02AF0" w14:textId="77777777" w:rsidR="00CC2C64" w:rsidRDefault="00CC2C64" w:rsidP="009154C1">
      <w:pPr>
        <w:jc w:val="left"/>
        <w:rPr>
          <w:ins w:id="1390" w:author="MAHMOUD Mohamed-Ali" w:date="2025-05-15T00:32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CC2C64" w:rsidRPr="00464467" w14:paraId="0A35A62E" w14:textId="77777777" w:rsidTr="00B13C56">
        <w:trPr>
          <w:ins w:id="1391" w:author="MAHMOUD Mohamed-Ali" w:date="2025-05-15T00:32:00Z"/>
        </w:trPr>
        <w:tc>
          <w:tcPr>
            <w:tcW w:w="9288" w:type="dxa"/>
          </w:tcPr>
          <w:p w14:paraId="1151CD17" w14:textId="01B5A003" w:rsidR="00CC2C64" w:rsidRPr="00464467" w:rsidRDefault="00CC2C64" w:rsidP="00B13C56">
            <w:pPr>
              <w:rPr>
                <w:ins w:id="1392" w:author="MAHMOUD Mohamed-Ali" w:date="2025-05-15T00:32:00Z"/>
                <w:b/>
                <w:bCs/>
              </w:rPr>
            </w:pPr>
            <w:ins w:id="1393" w:author="MAHMOUD Mohamed-Ali" w:date="2025-05-15T00:32:00Z">
              <w:r>
                <w:rPr>
                  <w:b/>
                  <w:bCs/>
                </w:rPr>
                <w:lastRenderedPageBreak/>
                <w:t>Id : EX-</w:t>
              </w:r>
              <w:r>
                <w:t xml:space="preserve"> FS1.4.14.4.</w:t>
              </w:r>
            </w:ins>
            <w:ins w:id="1394" w:author="MAHMOUD Mohamed-Ali" w:date="2025-05-15T00:33:00Z">
              <w:r>
                <w:t>4</w:t>
              </w:r>
            </w:ins>
            <w:ins w:id="1395" w:author="MAHMOUD Mohamed-Ali" w:date="2025-05-15T00:32:00Z">
              <w:r>
                <w:t>#1</w:t>
              </w:r>
            </w:ins>
          </w:p>
        </w:tc>
      </w:tr>
      <w:tr w:rsidR="00CC2C64" w:rsidRPr="005E7F0B" w14:paraId="51110C65" w14:textId="77777777" w:rsidTr="00B13C56">
        <w:trPr>
          <w:ins w:id="1396" w:author="MAHMOUD Mohamed-Ali" w:date="2025-05-15T00:32:00Z"/>
        </w:trPr>
        <w:tc>
          <w:tcPr>
            <w:tcW w:w="9288" w:type="dxa"/>
          </w:tcPr>
          <w:p w14:paraId="4734D660" w14:textId="79FA4E11" w:rsidR="00CC2C64" w:rsidRPr="00B13C56" w:rsidRDefault="00CC2C64" w:rsidP="00B13C56">
            <w:pPr>
              <w:jc w:val="left"/>
              <w:rPr>
                <w:ins w:id="1397" w:author="MAHMOUD Mohamed-Ali" w:date="2025-05-15T00:32:00Z"/>
              </w:rPr>
            </w:pPr>
            <w:ins w:id="1398" w:author="MAHMOUD Mohamed-Ali" w:date="2025-05-15T00:32:00Z">
              <w:r w:rsidRPr="000E3FC6">
                <w:rPr>
                  <w:b/>
                  <w:bCs/>
                </w:rPr>
                <w:t>Exigence</w:t>
              </w:r>
            </w:ins>
            <w:ins w:id="1399" w:author="MAHMOUD Mohamed-Ali" w:date="2025-05-15T00:33:00Z">
              <w:r>
                <w:t xml:space="preserve"> Le champ ‘</w:t>
              </w:r>
              <w:proofErr w:type="spellStart"/>
              <w:r>
                <w:t>tunnelZoneLimit</w:t>
              </w:r>
              <w:proofErr w:type="spellEnd"/>
              <w:r>
                <w:t>’ ne peut prendre que les valeurs 0 ou 1</w:t>
              </w:r>
            </w:ins>
            <w:ins w:id="1400" w:author="MAHMOUD Mohamed-Ali" w:date="2025-05-15T00:32:00Z">
              <w:r>
                <w:t>.</w:t>
              </w:r>
            </w:ins>
          </w:p>
        </w:tc>
      </w:tr>
      <w:tr w:rsidR="00CC2C64" w:rsidRPr="00176744" w14:paraId="4FB51FC1" w14:textId="77777777" w:rsidTr="00B13C56">
        <w:trPr>
          <w:ins w:id="1401" w:author="MAHMOUD Mohamed-Ali" w:date="2025-05-15T00:32:00Z"/>
        </w:trPr>
        <w:tc>
          <w:tcPr>
            <w:tcW w:w="9288" w:type="dxa"/>
          </w:tcPr>
          <w:p w14:paraId="161571A2" w14:textId="77777777" w:rsidR="00CC2C64" w:rsidRPr="0082221C" w:rsidRDefault="00CC2C64" w:rsidP="00B13C56">
            <w:pPr>
              <w:jc w:val="left"/>
              <w:rPr>
                <w:ins w:id="1402" w:author="MAHMOUD Mohamed-Ali" w:date="2025-05-15T00:32:00Z"/>
              </w:rPr>
            </w:pPr>
            <w:ins w:id="1403" w:author="MAHMOUD Mohamed-Ali" w:date="2025-05-15T00:32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CC2C64" w:rsidRPr="00176744" w14:paraId="1AB72A30" w14:textId="77777777" w:rsidTr="00B13C56">
        <w:trPr>
          <w:ins w:id="1404" w:author="MAHMOUD Mohamed-Ali" w:date="2025-05-15T00:32:00Z"/>
        </w:trPr>
        <w:tc>
          <w:tcPr>
            <w:tcW w:w="9288" w:type="dxa"/>
          </w:tcPr>
          <w:p w14:paraId="72900906" w14:textId="77777777" w:rsidR="00CC2C64" w:rsidRPr="00464467" w:rsidRDefault="00CC2C64" w:rsidP="00B13C56">
            <w:pPr>
              <w:rPr>
                <w:ins w:id="1405" w:author="MAHMOUD Mohamed-Ali" w:date="2025-05-15T00:32:00Z"/>
                <w:b/>
                <w:bCs/>
              </w:rPr>
            </w:pPr>
            <w:ins w:id="1406" w:author="MAHMOUD Mohamed-Ali" w:date="2025-05-15T00:32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CC2C64" w:rsidRPr="00176744" w14:paraId="6E673870" w14:textId="77777777" w:rsidTr="00B13C56">
        <w:trPr>
          <w:ins w:id="1407" w:author="MAHMOUD Mohamed-Ali" w:date="2025-05-15T00:32:00Z"/>
        </w:trPr>
        <w:tc>
          <w:tcPr>
            <w:tcW w:w="9288" w:type="dxa"/>
          </w:tcPr>
          <w:p w14:paraId="7FDA226A" w14:textId="00EB0CCB" w:rsidR="00CC2C64" w:rsidRPr="0098083E" w:rsidRDefault="00CC2C64" w:rsidP="00B13C56">
            <w:pPr>
              <w:rPr>
                <w:ins w:id="1408" w:author="MAHMOUD Mohamed-Ali" w:date="2025-05-15T00:32:00Z"/>
              </w:rPr>
            </w:pPr>
            <w:ins w:id="1409" w:author="MAHMOUD Mohamed-Ali" w:date="2025-05-15T00:32:00Z">
              <w:r>
                <w:rPr>
                  <w:b/>
                  <w:bCs/>
                </w:rPr>
                <w:t xml:space="preserve">Output :  </w:t>
              </w:r>
              <w:r>
                <w:t>Référentiel topologique dont les propriétés ‘</w:t>
              </w:r>
            </w:ins>
            <w:proofErr w:type="spellStart"/>
            <w:ins w:id="1410" w:author="MAHMOUD Mohamed-Ali" w:date="2025-05-15T00:33:00Z">
              <w:r>
                <w:t>tunnelZoneLimit</w:t>
              </w:r>
              <w:proofErr w:type="spellEnd"/>
              <w:r>
                <w:t xml:space="preserve">’ </w:t>
              </w:r>
            </w:ins>
            <w:ins w:id="1411" w:author="MAHMOUD Mohamed-Ali" w:date="2025-05-15T00:32:00Z">
              <w:r>
                <w:t>appartenant à l’intervalle [0,1].</w:t>
              </w:r>
            </w:ins>
          </w:p>
        </w:tc>
      </w:tr>
      <w:tr w:rsidR="00CC2C64" w:rsidRPr="00103583" w14:paraId="4D3694EF" w14:textId="77777777" w:rsidTr="00B13C56">
        <w:trPr>
          <w:ins w:id="1412" w:author="MAHMOUD Mohamed-Ali" w:date="2025-05-15T00:32:00Z"/>
        </w:trPr>
        <w:tc>
          <w:tcPr>
            <w:tcW w:w="9288" w:type="dxa"/>
          </w:tcPr>
          <w:p w14:paraId="08ED0B50" w14:textId="77777777" w:rsidR="00CC2C64" w:rsidRDefault="00CC2C64" w:rsidP="00B13C56">
            <w:pPr>
              <w:rPr>
                <w:ins w:id="1413" w:author="MAHMOUD Mohamed-Ali" w:date="2025-05-15T00:32:00Z"/>
                <w:b/>
                <w:bCs/>
              </w:rPr>
            </w:pPr>
            <w:proofErr w:type="spellStart"/>
            <w:ins w:id="1414" w:author="MAHMOUD Mohamed-Ali" w:date="2025-05-15T00:32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08D7C1D3" w14:textId="77777777" w:rsidR="00CC2C64" w:rsidRDefault="00CC2C64" w:rsidP="00B13C56">
            <w:pPr>
              <w:pStyle w:val="Paragraphedeliste"/>
              <w:numPr>
                <w:ilvl w:val="0"/>
                <w:numId w:val="8"/>
              </w:numPr>
              <w:rPr>
                <w:ins w:id="1415" w:author="MAHMOUD Mohamed-Ali" w:date="2025-05-15T00:32:00Z"/>
                <w:b/>
                <w:bCs/>
              </w:rPr>
            </w:pPr>
            <w:ins w:id="1416" w:author="MAHMOUD Mohamed-Ali" w:date="2025-05-15T00:32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5833733F" w14:textId="77777777" w:rsidR="00CC2C64" w:rsidRDefault="00CC2C64" w:rsidP="00B13C56">
            <w:pPr>
              <w:pStyle w:val="Paragraphedeliste"/>
              <w:spacing w:after="0"/>
              <w:ind w:left="1440"/>
              <w:rPr>
                <w:ins w:id="1417" w:author="MAHMOUD Mohamed-Ali" w:date="2025-05-15T00:32:00Z"/>
                <w:noProof/>
              </w:rPr>
            </w:pPr>
          </w:p>
          <w:p w14:paraId="48D92F8C" w14:textId="77777777" w:rsidR="00CC2C64" w:rsidRPr="00094A97" w:rsidRDefault="00CC2C64" w:rsidP="00B13C56">
            <w:pPr>
              <w:pStyle w:val="Paragraphedeliste"/>
              <w:numPr>
                <w:ilvl w:val="0"/>
                <w:numId w:val="8"/>
              </w:numPr>
              <w:rPr>
                <w:ins w:id="1418" w:author="MAHMOUD Mohamed-Ali" w:date="2025-05-15T00:32:00Z"/>
                <w:b/>
                <w:bCs/>
              </w:rPr>
            </w:pPr>
            <w:ins w:id="1419" w:author="MAHMOUD Mohamed-Ali" w:date="2025-05-15T00:32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4F01EAC5" w14:textId="77777777" w:rsidR="00CC2C64" w:rsidRPr="00A61000" w:rsidRDefault="00CC2C64" w:rsidP="00B13C56">
            <w:pPr>
              <w:pStyle w:val="Paragraphedeliste"/>
              <w:numPr>
                <w:ilvl w:val="0"/>
                <w:numId w:val="8"/>
              </w:numPr>
              <w:rPr>
                <w:ins w:id="1420" w:author="MAHMOUD Mohamed-Ali" w:date="2025-05-15T00:32:00Z"/>
                <w:b/>
                <w:bCs/>
              </w:rPr>
            </w:pPr>
            <w:ins w:id="1421" w:author="MAHMOUD Mohamed-Ali" w:date="2025-05-15T00:32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17986A66" w14:textId="77777777" w:rsidR="00CC2C64" w:rsidRPr="00103583" w:rsidRDefault="00CC2C64" w:rsidP="00B13C56">
            <w:pPr>
              <w:pStyle w:val="Paragraphedeliste"/>
              <w:numPr>
                <w:ilvl w:val="1"/>
                <w:numId w:val="8"/>
              </w:numPr>
              <w:rPr>
                <w:ins w:id="1422" w:author="MAHMOUD Mohamed-Ali" w:date="2025-05-15T00:32:00Z"/>
                <w:noProof/>
              </w:rPr>
            </w:pPr>
          </w:p>
        </w:tc>
      </w:tr>
      <w:tr w:rsidR="00CC2C64" w:rsidRPr="00A61000" w14:paraId="0CBDFAF8" w14:textId="77777777" w:rsidTr="00B13C56">
        <w:trPr>
          <w:ins w:id="1423" w:author="MAHMOUD Mohamed-Ali" w:date="2025-05-15T00:32:00Z"/>
        </w:trPr>
        <w:tc>
          <w:tcPr>
            <w:tcW w:w="9288" w:type="dxa"/>
          </w:tcPr>
          <w:p w14:paraId="41FC7269" w14:textId="77777777" w:rsidR="00CC2C64" w:rsidRPr="00A61000" w:rsidRDefault="00CC2C64" w:rsidP="00B13C56">
            <w:pPr>
              <w:rPr>
                <w:ins w:id="1424" w:author="MAHMOUD Mohamed-Ali" w:date="2025-05-15T00:32:00Z"/>
                <w:b/>
                <w:bCs/>
              </w:rPr>
            </w:pPr>
            <w:ins w:id="1425" w:author="MAHMOUD Mohamed-Ali" w:date="2025-05-15T00:32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5E186443" w14:textId="77777777" w:rsidR="00CC2C64" w:rsidRDefault="00CC2C64" w:rsidP="009154C1">
      <w:pPr>
        <w:jc w:val="left"/>
        <w:rPr>
          <w:ins w:id="1426" w:author="MAHMOUD Mohamed-Ali" w:date="2025-05-11T23:23:00Z"/>
        </w:rPr>
      </w:pPr>
    </w:p>
    <w:p w14:paraId="7F98EEE1" w14:textId="66EB0FCF" w:rsidR="00846A11" w:rsidRDefault="00846A11" w:rsidP="009154C1">
      <w:pPr>
        <w:jc w:val="left"/>
        <w:rPr>
          <w:ins w:id="1427" w:author="MAHMOUD Mohamed-Ali" w:date="2025-05-11T22:44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CC2C64" w:rsidRPr="00464467" w14:paraId="3C6EA0C7" w14:textId="77777777" w:rsidTr="00B13C56">
        <w:trPr>
          <w:ins w:id="1428" w:author="MAHMOUD Mohamed-Ali" w:date="2025-05-15T00:34:00Z"/>
        </w:trPr>
        <w:tc>
          <w:tcPr>
            <w:tcW w:w="9288" w:type="dxa"/>
          </w:tcPr>
          <w:p w14:paraId="02E59415" w14:textId="544F50C9" w:rsidR="00CC2C64" w:rsidRPr="00464467" w:rsidRDefault="00CC2C64" w:rsidP="00B13C56">
            <w:pPr>
              <w:rPr>
                <w:ins w:id="1429" w:author="MAHMOUD Mohamed-Ali" w:date="2025-05-15T00:34:00Z"/>
                <w:b/>
                <w:bCs/>
              </w:rPr>
            </w:pPr>
            <w:ins w:id="1430" w:author="MAHMOUD Mohamed-Ali" w:date="2025-05-15T00:34:00Z">
              <w:r>
                <w:rPr>
                  <w:b/>
                  <w:bCs/>
                </w:rPr>
                <w:t>Id : EX-</w:t>
              </w:r>
              <w:r>
                <w:t xml:space="preserve"> FS1.4.14.</w:t>
              </w:r>
            </w:ins>
            <w:ins w:id="1431" w:author="MAHMOUD Mohamed-Ali" w:date="2025-05-15T00:37:00Z">
              <w:r>
                <w:t>5</w:t>
              </w:r>
            </w:ins>
            <w:ins w:id="1432" w:author="MAHMOUD Mohamed-Ali" w:date="2025-05-15T00:34:00Z">
              <w:r>
                <w:t>.4#1</w:t>
              </w:r>
            </w:ins>
          </w:p>
        </w:tc>
      </w:tr>
      <w:tr w:rsidR="00CC2C64" w:rsidRPr="005E7F0B" w14:paraId="4C4A31B8" w14:textId="77777777" w:rsidTr="00B13C56">
        <w:trPr>
          <w:ins w:id="1433" w:author="MAHMOUD Mohamed-Ali" w:date="2025-05-15T00:34:00Z"/>
        </w:trPr>
        <w:tc>
          <w:tcPr>
            <w:tcW w:w="9288" w:type="dxa"/>
          </w:tcPr>
          <w:p w14:paraId="7B1AC024" w14:textId="5A2CD63F" w:rsidR="00CC2C64" w:rsidRPr="00B13C56" w:rsidRDefault="00CC2C64" w:rsidP="00B13C56">
            <w:pPr>
              <w:jc w:val="left"/>
              <w:rPr>
                <w:ins w:id="1434" w:author="MAHMOUD Mohamed-Ali" w:date="2025-05-15T00:34:00Z"/>
              </w:rPr>
            </w:pPr>
            <w:ins w:id="1435" w:author="MAHMOUD Mohamed-Ali" w:date="2025-05-15T00:34:00Z">
              <w:r w:rsidRPr="000E3FC6">
                <w:rPr>
                  <w:b/>
                  <w:bCs/>
                </w:rPr>
                <w:t>Exigence</w:t>
              </w:r>
              <w:r>
                <w:t xml:space="preserve"> Le champ ‘</w:t>
              </w:r>
              <w:proofErr w:type="spellStart"/>
              <w:r>
                <w:t>regulatedZoneLimit</w:t>
              </w:r>
              <w:proofErr w:type="spellEnd"/>
              <w:r>
                <w:t>’ ne peut prendre que les valeurs 0 ou 1.</w:t>
              </w:r>
            </w:ins>
          </w:p>
        </w:tc>
      </w:tr>
      <w:tr w:rsidR="00CC2C64" w:rsidRPr="00176744" w14:paraId="33F58420" w14:textId="77777777" w:rsidTr="00B13C56">
        <w:trPr>
          <w:ins w:id="1436" w:author="MAHMOUD Mohamed-Ali" w:date="2025-05-15T00:34:00Z"/>
        </w:trPr>
        <w:tc>
          <w:tcPr>
            <w:tcW w:w="9288" w:type="dxa"/>
          </w:tcPr>
          <w:p w14:paraId="5562376F" w14:textId="77777777" w:rsidR="00CC2C64" w:rsidRPr="0082221C" w:rsidRDefault="00CC2C64" w:rsidP="00B13C56">
            <w:pPr>
              <w:jc w:val="left"/>
              <w:rPr>
                <w:ins w:id="1437" w:author="MAHMOUD Mohamed-Ali" w:date="2025-05-15T00:34:00Z"/>
              </w:rPr>
            </w:pPr>
            <w:ins w:id="1438" w:author="MAHMOUD Mohamed-Ali" w:date="2025-05-15T00:34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CC2C64" w:rsidRPr="00176744" w14:paraId="1A74ADF0" w14:textId="77777777" w:rsidTr="00B13C56">
        <w:trPr>
          <w:ins w:id="1439" w:author="MAHMOUD Mohamed-Ali" w:date="2025-05-15T00:34:00Z"/>
        </w:trPr>
        <w:tc>
          <w:tcPr>
            <w:tcW w:w="9288" w:type="dxa"/>
          </w:tcPr>
          <w:p w14:paraId="6CDAA18E" w14:textId="77777777" w:rsidR="00CC2C64" w:rsidRPr="00464467" w:rsidRDefault="00CC2C64" w:rsidP="00B13C56">
            <w:pPr>
              <w:rPr>
                <w:ins w:id="1440" w:author="MAHMOUD Mohamed-Ali" w:date="2025-05-15T00:34:00Z"/>
                <w:b/>
                <w:bCs/>
              </w:rPr>
            </w:pPr>
            <w:ins w:id="1441" w:author="MAHMOUD Mohamed-Ali" w:date="2025-05-15T00:34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CC2C64" w:rsidRPr="00176744" w14:paraId="33A3C891" w14:textId="77777777" w:rsidTr="00B13C56">
        <w:trPr>
          <w:ins w:id="1442" w:author="MAHMOUD Mohamed-Ali" w:date="2025-05-15T00:34:00Z"/>
        </w:trPr>
        <w:tc>
          <w:tcPr>
            <w:tcW w:w="9288" w:type="dxa"/>
          </w:tcPr>
          <w:p w14:paraId="094192A7" w14:textId="19E9B41C" w:rsidR="00CC2C64" w:rsidRPr="0098083E" w:rsidRDefault="00CC2C64" w:rsidP="00B13C56">
            <w:pPr>
              <w:rPr>
                <w:ins w:id="1443" w:author="MAHMOUD Mohamed-Ali" w:date="2025-05-15T00:34:00Z"/>
              </w:rPr>
            </w:pPr>
            <w:ins w:id="1444" w:author="MAHMOUD Mohamed-Ali" w:date="2025-05-15T00:34:00Z">
              <w:r>
                <w:rPr>
                  <w:b/>
                  <w:bCs/>
                </w:rPr>
                <w:t xml:space="preserve">Output :  </w:t>
              </w:r>
              <w:r>
                <w:t>Référentiel topologique dont les propriétés ‘</w:t>
              </w:r>
              <w:proofErr w:type="spellStart"/>
              <w:r>
                <w:t>regulatedZoneLimit</w:t>
              </w:r>
              <w:proofErr w:type="spellEnd"/>
              <w:r>
                <w:t>’ appartenant à l’intervalle [0,1].</w:t>
              </w:r>
            </w:ins>
          </w:p>
        </w:tc>
      </w:tr>
      <w:tr w:rsidR="00CC2C64" w:rsidRPr="00103583" w14:paraId="48905DAF" w14:textId="77777777" w:rsidTr="00B13C56">
        <w:trPr>
          <w:ins w:id="1445" w:author="MAHMOUD Mohamed-Ali" w:date="2025-05-15T00:34:00Z"/>
        </w:trPr>
        <w:tc>
          <w:tcPr>
            <w:tcW w:w="9288" w:type="dxa"/>
          </w:tcPr>
          <w:p w14:paraId="2D52297C" w14:textId="77777777" w:rsidR="00CC2C64" w:rsidRDefault="00CC2C64" w:rsidP="00B13C56">
            <w:pPr>
              <w:rPr>
                <w:ins w:id="1446" w:author="MAHMOUD Mohamed-Ali" w:date="2025-05-15T00:34:00Z"/>
                <w:b/>
                <w:bCs/>
              </w:rPr>
            </w:pPr>
            <w:proofErr w:type="spellStart"/>
            <w:ins w:id="1447" w:author="MAHMOUD Mohamed-Ali" w:date="2025-05-15T00:34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440E4679" w14:textId="77777777" w:rsidR="00CC2C64" w:rsidRDefault="00CC2C64" w:rsidP="00B13C56">
            <w:pPr>
              <w:pStyle w:val="Paragraphedeliste"/>
              <w:numPr>
                <w:ilvl w:val="0"/>
                <w:numId w:val="8"/>
              </w:numPr>
              <w:rPr>
                <w:ins w:id="1448" w:author="MAHMOUD Mohamed-Ali" w:date="2025-05-15T00:34:00Z"/>
                <w:b/>
                <w:bCs/>
              </w:rPr>
            </w:pPr>
            <w:ins w:id="1449" w:author="MAHMOUD Mohamed-Ali" w:date="2025-05-15T00:34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72B27449" w14:textId="77777777" w:rsidR="00CC2C64" w:rsidRDefault="00CC2C64" w:rsidP="00B13C56">
            <w:pPr>
              <w:pStyle w:val="Paragraphedeliste"/>
              <w:spacing w:after="0"/>
              <w:ind w:left="1440"/>
              <w:rPr>
                <w:ins w:id="1450" w:author="MAHMOUD Mohamed-Ali" w:date="2025-05-15T00:34:00Z"/>
                <w:noProof/>
              </w:rPr>
            </w:pPr>
          </w:p>
          <w:p w14:paraId="4323F6AD" w14:textId="77777777" w:rsidR="00CC2C64" w:rsidRPr="00094A97" w:rsidRDefault="00CC2C64" w:rsidP="00B13C56">
            <w:pPr>
              <w:pStyle w:val="Paragraphedeliste"/>
              <w:numPr>
                <w:ilvl w:val="0"/>
                <w:numId w:val="8"/>
              </w:numPr>
              <w:rPr>
                <w:ins w:id="1451" w:author="MAHMOUD Mohamed-Ali" w:date="2025-05-15T00:34:00Z"/>
                <w:b/>
                <w:bCs/>
              </w:rPr>
            </w:pPr>
            <w:ins w:id="1452" w:author="MAHMOUD Mohamed-Ali" w:date="2025-05-15T00:34:00Z">
              <w:r w:rsidRPr="00094A97">
                <w:rPr>
                  <w:b/>
                  <w:bCs/>
                </w:rPr>
                <w:lastRenderedPageBreak/>
                <w:t xml:space="preserve">Non fonctionnelles : </w:t>
              </w:r>
            </w:ins>
          </w:p>
          <w:p w14:paraId="55BB22E3" w14:textId="77777777" w:rsidR="00CC2C64" w:rsidRPr="00A61000" w:rsidRDefault="00CC2C64" w:rsidP="00B13C56">
            <w:pPr>
              <w:pStyle w:val="Paragraphedeliste"/>
              <w:numPr>
                <w:ilvl w:val="0"/>
                <w:numId w:val="8"/>
              </w:numPr>
              <w:rPr>
                <w:ins w:id="1453" w:author="MAHMOUD Mohamed-Ali" w:date="2025-05-15T00:34:00Z"/>
                <w:b/>
                <w:bCs/>
              </w:rPr>
            </w:pPr>
            <w:ins w:id="1454" w:author="MAHMOUD Mohamed-Ali" w:date="2025-05-15T00:34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073648B8" w14:textId="77777777" w:rsidR="00CC2C64" w:rsidRPr="00103583" w:rsidRDefault="00CC2C64" w:rsidP="00B13C56">
            <w:pPr>
              <w:pStyle w:val="Paragraphedeliste"/>
              <w:numPr>
                <w:ilvl w:val="1"/>
                <w:numId w:val="8"/>
              </w:numPr>
              <w:rPr>
                <w:ins w:id="1455" w:author="MAHMOUD Mohamed-Ali" w:date="2025-05-15T00:34:00Z"/>
                <w:noProof/>
              </w:rPr>
            </w:pPr>
          </w:p>
        </w:tc>
      </w:tr>
      <w:tr w:rsidR="00CC2C64" w:rsidRPr="00A61000" w14:paraId="38CBE188" w14:textId="77777777" w:rsidTr="00B13C56">
        <w:trPr>
          <w:ins w:id="1456" w:author="MAHMOUD Mohamed-Ali" w:date="2025-05-15T00:34:00Z"/>
        </w:trPr>
        <w:tc>
          <w:tcPr>
            <w:tcW w:w="9288" w:type="dxa"/>
          </w:tcPr>
          <w:p w14:paraId="6566EE2B" w14:textId="77777777" w:rsidR="00CC2C64" w:rsidRPr="00A61000" w:rsidRDefault="00CC2C64" w:rsidP="00B13C56">
            <w:pPr>
              <w:rPr>
                <w:ins w:id="1457" w:author="MAHMOUD Mohamed-Ali" w:date="2025-05-15T00:34:00Z"/>
                <w:b/>
                <w:bCs/>
              </w:rPr>
            </w:pPr>
            <w:ins w:id="1458" w:author="MAHMOUD Mohamed-Ali" w:date="2025-05-15T00:34:00Z">
              <w:r>
                <w:rPr>
                  <w:b/>
                  <w:bCs/>
                </w:rPr>
                <w:lastRenderedPageBreak/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12A44B7F" w14:textId="77777777" w:rsidR="00CC2C64" w:rsidRDefault="00CC2C64" w:rsidP="003D2412">
      <w:pPr>
        <w:jc w:val="left"/>
        <w:rPr>
          <w:ins w:id="1459" w:author="MAHMOUD Mohamed-Ali" w:date="2025-05-15T00:38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907AB" w:rsidRPr="00464467" w14:paraId="3501A345" w14:textId="77777777" w:rsidTr="00B13C56">
        <w:trPr>
          <w:ins w:id="1460" w:author="MAHMOUD Mohamed-Ali" w:date="2025-05-15T00:38:00Z"/>
        </w:trPr>
        <w:tc>
          <w:tcPr>
            <w:tcW w:w="9288" w:type="dxa"/>
          </w:tcPr>
          <w:p w14:paraId="21CF9E89" w14:textId="32241B18" w:rsidR="005907AB" w:rsidRPr="00464467" w:rsidRDefault="005907AB" w:rsidP="00B13C56">
            <w:pPr>
              <w:rPr>
                <w:ins w:id="1461" w:author="MAHMOUD Mohamed-Ali" w:date="2025-05-15T00:38:00Z"/>
                <w:b/>
                <w:bCs/>
              </w:rPr>
            </w:pPr>
            <w:ins w:id="1462" w:author="MAHMOUD Mohamed-Ali" w:date="2025-05-15T00:38:00Z">
              <w:r>
                <w:rPr>
                  <w:b/>
                  <w:bCs/>
                </w:rPr>
                <w:t>Id : EX-</w:t>
              </w:r>
              <w:r>
                <w:t xml:space="preserve"> </w:t>
              </w:r>
            </w:ins>
            <w:ins w:id="1463" w:author="MAHMOUD Mohamed-Ali" w:date="2025-05-15T00:39:00Z">
              <w:r>
                <w:t>FP1.4.14.5</w:t>
              </w:r>
            </w:ins>
            <w:ins w:id="1464" w:author="MAHMOUD Mohamed-Ali" w:date="2025-05-15T00:38:00Z">
              <w:r>
                <w:t>#1</w:t>
              </w:r>
            </w:ins>
          </w:p>
        </w:tc>
      </w:tr>
      <w:tr w:rsidR="005907AB" w:rsidRPr="005E7F0B" w14:paraId="5295D563" w14:textId="77777777" w:rsidTr="00B13C56">
        <w:trPr>
          <w:ins w:id="1465" w:author="MAHMOUD Mohamed-Ali" w:date="2025-05-15T00:38:00Z"/>
        </w:trPr>
        <w:tc>
          <w:tcPr>
            <w:tcW w:w="9288" w:type="dxa"/>
          </w:tcPr>
          <w:p w14:paraId="1AE15C12" w14:textId="733354C3" w:rsidR="005907AB" w:rsidRPr="00B13C56" w:rsidRDefault="005907AB" w:rsidP="00B13C56">
            <w:pPr>
              <w:jc w:val="left"/>
              <w:rPr>
                <w:ins w:id="1466" w:author="MAHMOUD Mohamed-Ali" w:date="2025-05-15T00:38:00Z"/>
              </w:rPr>
            </w:pPr>
            <w:ins w:id="1467" w:author="MAHMOUD Mohamed-Ali" w:date="2025-05-15T00:38:00Z">
              <w:r w:rsidRPr="000E3FC6">
                <w:rPr>
                  <w:b/>
                  <w:bCs/>
                </w:rPr>
                <w:t>Exigence</w:t>
              </w:r>
              <w:r>
                <w:t xml:space="preserve"> </w:t>
              </w:r>
            </w:ins>
            <w:ins w:id="1468" w:author="MAHMOUD Mohamed-Ali" w:date="2025-05-15T00:39:00Z">
              <w:r>
                <w:t>La quatrième partie doit lister les ‘</w:t>
              </w:r>
              <w:proofErr w:type="spellStart"/>
              <w:r>
                <w:t>mileStones</w:t>
              </w:r>
              <w:proofErr w:type="spellEnd"/>
              <w:r>
                <w:t>’ de référentiel topologique</w:t>
              </w:r>
            </w:ins>
            <w:ins w:id="1469" w:author="MAHMOUD Mohamed-Ali" w:date="2025-05-15T00:38:00Z">
              <w:r>
                <w:t>.</w:t>
              </w:r>
            </w:ins>
          </w:p>
        </w:tc>
      </w:tr>
      <w:tr w:rsidR="005907AB" w:rsidRPr="00176744" w14:paraId="70E00317" w14:textId="77777777" w:rsidTr="00B13C56">
        <w:trPr>
          <w:ins w:id="1470" w:author="MAHMOUD Mohamed-Ali" w:date="2025-05-15T00:38:00Z"/>
        </w:trPr>
        <w:tc>
          <w:tcPr>
            <w:tcW w:w="9288" w:type="dxa"/>
          </w:tcPr>
          <w:p w14:paraId="59280F4E" w14:textId="77777777" w:rsidR="005907AB" w:rsidRPr="0082221C" w:rsidRDefault="005907AB" w:rsidP="00B13C56">
            <w:pPr>
              <w:jc w:val="left"/>
              <w:rPr>
                <w:ins w:id="1471" w:author="MAHMOUD Mohamed-Ali" w:date="2025-05-15T00:38:00Z"/>
              </w:rPr>
            </w:pPr>
            <w:ins w:id="1472" w:author="MAHMOUD Mohamed-Ali" w:date="2025-05-15T00:38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5907AB" w:rsidRPr="00176744" w14:paraId="20EA3BA5" w14:textId="77777777" w:rsidTr="00B13C56">
        <w:trPr>
          <w:ins w:id="1473" w:author="MAHMOUD Mohamed-Ali" w:date="2025-05-15T00:38:00Z"/>
        </w:trPr>
        <w:tc>
          <w:tcPr>
            <w:tcW w:w="9288" w:type="dxa"/>
          </w:tcPr>
          <w:p w14:paraId="5CE38ECD" w14:textId="77777777" w:rsidR="005907AB" w:rsidRPr="00464467" w:rsidRDefault="005907AB" w:rsidP="00B13C56">
            <w:pPr>
              <w:rPr>
                <w:ins w:id="1474" w:author="MAHMOUD Mohamed-Ali" w:date="2025-05-15T00:38:00Z"/>
                <w:b/>
                <w:bCs/>
              </w:rPr>
            </w:pPr>
            <w:ins w:id="1475" w:author="MAHMOUD Mohamed-Ali" w:date="2025-05-15T00:38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5907AB" w:rsidRPr="00176744" w14:paraId="5417FB7A" w14:textId="77777777" w:rsidTr="00B13C56">
        <w:trPr>
          <w:ins w:id="1476" w:author="MAHMOUD Mohamed-Ali" w:date="2025-05-15T00:38:00Z"/>
        </w:trPr>
        <w:tc>
          <w:tcPr>
            <w:tcW w:w="9288" w:type="dxa"/>
          </w:tcPr>
          <w:p w14:paraId="54FEF55E" w14:textId="6687A6D6" w:rsidR="005907AB" w:rsidRPr="0098083E" w:rsidRDefault="005907AB" w:rsidP="00B13C56">
            <w:pPr>
              <w:rPr>
                <w:ins w:id="1477" w:author="MAHMOUD Mohamed-Ali" w:date="2025-05-15T00:38:00Z"/>
              </w:rPr>
            </w:pPr>
            <w:ins w:id="1478" w:author="MAHMOUD Mohamed-Ali" w:date="2025-05-15T00:38:00Z">
              <w:r>
                <w:rPr>
                  <w:b/>
                  <w:bCs/>
                </w:rPr>
                <w:t xml:space="preserve">Output :  </w:t>
              </w:r>
              <w:r>
                <w:t xml:space="preserve">Référentiel topologique dont </w:t>
              </w:r>
            </w:ins>
            <w:ins w:id="1479" w:author="MAHMOUD Mohamed-Ali" w:date="2025-05-15T00:41:00Z">
              <w:r>
                <w:t>tous les ‘</w:t>
              </w:r>
              <w:proofErr w:type="spellStart"/>
              <w:r>
                <w:t>mileStones</w:t>
              </w:r>
              <w:proofErr w:type="spellEnd"/>
              <w:r>
                <w:t>’</w:t>
              </w:r>
            </w:ins>
            <w:ins w:id="1480" w:author="MAHMOUD Mohamed-Ali" w:date="2025-05-15T00:42:00Z">
              <w:r>
                <w:t xml:space="preserve"> sont listés dans la quatrième bloc</w:t>
              </w:r>
            </w:ins>
            <w:ins w:id="1481" w:author="MAHMOUD Mohamed-Ali" w:date="2025-05-15T00:38:00Z">
              <w:r>
                <w:t>.</w:t>
              </w:r>
            </w:ins>
          </w:p>
        </w:tc>
      </w:tr>
      <w:tr w:rsidR="005907AB" w:rsidRPr="00103583" w14:paraId="219E0070" w14:textId="77777777" w:rsidTr="00B13C56">
        <w:trPr>
          <w:ins w:id="1482" w:author="MAHMOUD Mohamed-Ali" w:date="2025-05-15T00:38:00Z"/>
        </w:trPr>
        <w:tc>
          <w:tcPr>
            <w:tcW w:w="9288" w:type="dxa"/>
          </w:tcPr>
          <w:p w14:paraId="3717597A" w14:textId="77777777" w:rsidR="005907AB" w:rsidRDefault="005907AB" w:rsidP="00B13C56">
            <w:pPr>
              <w:rPr>
                <w:ins w:id="1483" w:author="MAHMOUD Mohamed-Ali" w:date="2025-05-15T00:38:00Z"/>
                <w:b/>
                <w:bCs/>
              </w:rPr>
            </w:pPr>
            <w:proofErr w:type="spellStart"/>
            <w:ins w:id="1484" w:author="MAHMOUD Mohamed-Ali" w:date="2025-05-15T00:38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15D07537" w14:textId="77777777" w:rsidR="005907AB" w:rsidRDefault="005907AB" w:rsidP="00B13C56">
            <w:pPr>
              <w:pStyle w:val="Paragraphedeliste"/>
              <w:numPr>
                <w:ilvl w:val="0"/>
                <w:numId w:val="8"/>
              </w:numPr>
              <w:rPr>
                <w:ins w:id="1485" w:author="MAHMOUD Mohamed-Ali" w:date="2025-05-15T00:38:00Z"/>
                <w:b/>
                <w:bCs/>
              </w:rPr>
            </w:pPr>
            <w:ins w:id="1486" w:author="MAHMOUD Mohamed-Ali" w:date="2025-05-15T00:38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792D74ED" w14:textId="77777777" w:rsidR="005907AB" w:rsidRDefault="005907AB" w:rsidP="00B13C56">
            <w:pPr>
              <w:pStyle w:val="Paragraphedeliste"/>
              <w:spacing w:after="0"/>
              <w:ind w:left="1440"/>
              <w:rPr>
                <w:ins w:id="1487" w:author="MAHMOUD Mohamed-Ali" w:date="2025-05-15T00:38:00Z"/>
                <w:noProof/>
              </w:rPr>
            </w:pPr>
          </w:p>
          <w:p w14:paraId="5FEB9FE8" w14:textId="77777777" w:rsidR="005907AB" w:rsidRPr="00094A97" w:rsidRDefault="005907AB" w:rsidP="00B13C56">
            <w:pPr>
              <w:pStyle w:val="Paragraphedeliste"/>
              <w:numPr>
                <w:ilvl w:val="0"/>
                <w:numId w:val="8"/>
              </w:numPr>
              <w:rPr>
                <w:ins w:id="1488" w:author="MAHMOUD Mohamed-Ali" w:date="2025-05-15T00:38:00Z"/>
                <w:b/>
                <w:bCs/>
              </w:rPr>
            </w:pPr>
            <w:ins w:id="1489" w:author="MAHMOUD Mohamed-Ali" w:date="2025-05-15T00:38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6D627234" w14:textId="77777777" w:rsidR="005907AB" w:rsidRPr="00A61000" w:rsidRDefault="005907AB" w:rsidP="00B13C56">
            <w:pPr>
              <w:pStyle w:val="Paragraphedeliste"/>
              <w:numPr>
                <w:ilvl w:val="0"/>
                <w:numId w:val="8"/>
              </w:numPr>
              <w:rPr>
                <w:ins w:id="1490" w:author="MAHMOUD Mohamed-Ali" w:date="2025-05-15T00:38:00Z"/>
                <w:b/>
                <w:bCs/>
              </w:rPr>
            </w:pPr>
            <w:ins w:id="1491" w:author="MAHMOUD Mohamed-Ali" w:date="2025-05-15T00:38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74C41672" w14:textId="77777777" w:rsidR="005907AB" w:rsidRPr="00103583" w:rsidRDefault="005907AB" w:rsidP="00B13C56">
            <w:pPr>
              <w:pStyle w:val="Paragraphedeliste"/>
              <w:numPr>
                <w:ilvl w:val="1"/>
                <w:numId w:val="8"/>
              </w:numPr>
              <w:rPr>
                <w:ins w:id="1492" w:author="MAHMOUD Mohamed-Ali" w:date="2025-05-15T00:38:00Z"/>
                <w:noProof/>
              </w:rPr>
            </w:pPr>
          </w:p>
        </w:tc>
      </w:tr>
      <w:tr w:rsidR="005907AB" w:rsidRPr="00A61000" w14:paraId="61E895CA" w14:textId="77777777" w:rsidTr="00B13C56">
        <w:trPr>
          <w:ins w:id="1493" w:author="MAHMOUD Mohamed-Ali" w:date="2025-05-15T00:38:00Z"/>
        </w:trPr>
        <w:tc>
          <w:tcPr>
            <w:tcW w:w="9288" w:type="dxa"/>
          </w:tcPr>
          <w:p w14:paraId="45838741" w14:textId="77777777" w:rsidR="005907AB" w:rsidRPr="00A61000" w:rsidRDefault="005907AB" w:rsidP="00B13C56">
            <w:pPr>
              <w:rPr>
                <w:ins w:id="1494" w:author="MAHMOUD Mohamed-Ali" w:date="2025-05-15T00:38:00Z"/>
                <w:b/>
                <w:bCs/>
              </w:rPr>
            </w:pPr>
            <w:ins w:id="1495" w:author="MAHMOUD Mohamed-Ali" w:date="2025-05-15T00:38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558D555B" w14:textId="77777777" w:rsidR="005907AB" w:rsidRDefault="005907AB" w:rsidP="003D2412">
      <w:pPr>
        <w:jc w:val="left"/>
        <w:rPr>
          <w:ins w:id="1496" w:author="MAHMOUD Mohamed-Ali" w:date="2025-05-15T00:38:00Z"/>
        </w:rPr>
      </w:pPr>
    </w:p>
    <w:p w14:paraId="7AD81119" w14:textId="77777777" w:rsidR="005907AB" w:rsidRDefault="005907AB" w:rsidP="005907AB">
      <w:pPr>
        <w:jc w:val="left"/>
        <w:rPr>
          <w:ins w:id="1497" w:author="MAHMOUD Mohamed-Ali" w:date="2025-05-15T00:43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907AB" w:rsidRPr="00464467" w14:paraId="7E3B7743" w14:textId="77777777" w:rsidTr="00B13C56">
        <w:trPr>
          <w:ins w:id="1498" w:author="MAHMOUD Mohamed-Ali" w:date="2025-05-15T00:43:00Z"/>
        </w:trPr>
        <w:tc>
          <w:tcPr>
            <w:tcW w:w="9288" w:type="dxa"/>
          </w:tcPr>
          <w:p w14:paraId="535EFDCD" w14:textId="34C20C8F" w:rsidR="005907AB" w:rsidRPr="00464467" w:rsidRDefault="005907AB" w:rsidP="00B13C56">
            <w:pPr>
              <w:rPr>
                <w:ins w:id="1499" w:author="MAHMOUD Mohamed-Ali" w:date="2025-05-15T00:43:00Z"/>
                <w:b/>
                <w:bCs/>
              </w:rPr>
            </w:pPr>
            <w:ins w:id="1500" w:author="MAHMOUD Mohamed-Ali" w:date="2025-05-15T00:43:00Z">
              <w:r>
                <w:rPr>
                  <w:b/>
                  <w:bCs/>
                </w:rPr>
                <w:t>Id : EX-</w:t>
              </w:r>
              <w:r>
                <w:t xml:space="preserve"> FS1.4.14.5.1#1</w:t>
              </w:r>
            </w:ins>
          </w:p>
        </w:tc>
      </w:tr>
      <w:tr w:rsidR="005907AB" w:rsidRPr="005E7F0B" w14:paraId="2A681898" w14:textId="77777777" w:rsidTr="00B13C56">
        <w:trPr>
          <w:ins w:id="1501" w:author="MAHMOUD Mohamed-Ali" w:date="2025-05-15T00:43:00Z"/>
        </w:trPr>
        <w:tc>
          <w:tcPr>
            <w:tcW w:w="9288" w:type="dxa"/>
          </w:tcPr>
          <w:p w14:paraId="12404381" w14:textId="77777777" w:rsidR="005907AB" w:rsidRDefault="005907AB" w:rsidP="005907AB">
            <w:pPr>
              <w:jc w:val="left"/>
              <w:rPr>
                <w:ins w:id="1502" w:author="MAHMOUD Mohamed-Ali" w:date="2025-05-15T00:44:00Z"/>
              </w:rPr>
            </w:pPr>
            <w:ins w:id="1503" w:author="MAHMOUD Mohamed-Ali" w:date="2025-05-15T00:43:00Z">
              <w:r w:rsidRPr="000E3FC6">
                <w:rPr>
                  <w:b/>
                  <w:bCs/>
                </w:rPr>
                <w:t>Exigence</w:t>
              </w:r>
              <w:r>
                <w:t xml:space="preserve"> </w:t>
              </w:r>
            </w:ins>
            <w:ins w:id="1504" w:author="MAHMOUD Mohamed-Ali" w:date="2025-05-15T00:44:00Z">
              <w:r>
                <w:t>Chaque ‘</w:t>
              </w:r>
              <w:proofErr w:type="spellStart"/>
              <w:r>
                <w:t>mileStone</w:t>
              </w:r>
              <w:proofErr w:type="spellEnd"/>
              <w:r>
                <w:t xml:space="preserve">’, doit être composé des éléments suivants : </w:t>
              </w:r>
            </w:ins>
          </w:p>
          <w:p w14:paraId="466A77D8" w14:textId="77777777" w:rsidR="005907AB" w:rsidRDefault="005907AB" w:rsidP="005907AB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505" w:author="MAHMOUD Mohamed-Ali" w:date="2025-05-15T00:44:00Z"/>
              </w:rPr>
            </w:pPr>
            <w:ins w:id="1506" w:author="MAHMOUD Mohamed-Ali" w:date="2025-05-15T00:44:00Z">
              <w:r>
                <w:t>Champ code ‘</w:t>
              </w:r>
              <w:proofErr w:type="spellStart"/>
              <w:r>
                <w:t>mileStone</w:t>
              </w:r>
              <w:proofErr w:type="spellEnd"/>
              <w:r>
                <w:t>’ dont la valeur est égale 13.</w:t>
              </w:r>
            </w:ins>
          </w:p>
          <w:p w14:paraId="7D846AFD" w14:textId="77777777" w:rsidR="005907AB" w:rsidRDefault="005907AB" w:rsidP="005907AB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507" w:author="MAHMOUD Mohamed-Ali" w:date="2025-05-15T00:44:00Z"/>
              </w:rPr>
            </w:pPr>
            <w:ins w:id="1508" w:author="MAHMOUD Mohamed-Ali" w:date="2025-05-15T00:44:00Z">
              <w:r>
                <w:t>Champ ‘id’ dont la valeur est codée sur 2 octets.</w:t>
              </w:r>
            </w:ins>
          </w:p>
          <w:p w14:paraId="5C095DBA" w14:textId="77777777" w:rsidR="005907AB" w:rsidRDefault="005907AB" w:rsidP="005907AB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509" w:author="MAHMOUD Mohamed-Ali" w:date="2025-05-15T00:44:00Z"/>
              </w:rPr>
            </w:pPr>
            <w:ins w:id="1510" w:author="MAHMOUD Mohamed-Ali" w:date="2025-05-15T00:44:00Z">
              <w:r>
                <w:lastRenderedPageBreak/>
                <w:t>Champ ‘Model’ dont la valeur est codée sur 1 octet.</w:t>
              </w:r>
            </w:ins>
          </w:p>
          <w:p w14:paraId="6E5D7F1C" w14:textId="77777777" w:rsidR="005907AB" w:rsidRDefault="005907AB" w:rsidP="005907AB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511" w:author="MAHMOUD Mohamed-Ali" w:date="2025-05-15T00:44:00Z"/>
              </w:rPr>
            </w:pPr>
            <w:ins w:id="1512" w:author="MAHMOUD Mohamed-Ali" w:date="2025-05-15T00:44:00Z">
              <w:r>
                <w:t>Champ ‘Type’ dont la valeur est codée sur 1 octet.</w:t>
              </w:r>
            </w:ins>
          </w:p>
          <w:p w14:paraId="13E24D82" w14:textId="77777777" w:rsidR="005907AB" w:rsidRDefault="005907AB" w:rsidP="005907AB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513" w:author="MAHMOUD Mohamed-Ali" w:date="2025-05-15T00:44:00Z"/>
              </w:rPr>
            </w:pPr>
            <w:ins w:id="1514" w:author="MAHMOUD Mohamed-Ali" w:date="2025-05-15T00:44:00Z">
              <w:r>
                <w:t>Champ ‘</w:t>
              </w:r>
              <w:proofErr w:type="spellStart"/>
              <w:r>
                <w:t>mapSequence</w:t>
              </w:r>
              <w:proofErr w:type="spellEnd"/>
              <w:r>
                <w:t xml:space="preserve">’ codé sur 3 octets, représentant 2 valeurs le premier est la direction codée sur 1 octet le deuxième est </w:t>
              </w:r>
              <w:proofErr w:type="spellStart"/>
              <w:r>
                <w:t>l’id</w:t>
              </w:r>
              <w:proofErr w:type="spellEnd"/>
              <w:r>
                <w:t xml:space="preserve"> de prochain nœud codé sur 2 octets.</w:t>
              </w:r>
            </w:ins>
          </w:p>
          <w:p w14:paraId="148E314B" w14:textId="77777777" w:rsidR="005907AB" w:rsidRPr="005907AB" w:rsidRDefault="005907AB" w:rsidP="005907AB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515" w:author="MAHMOUD Mohamed-Ali" w:date="2025-05-15T00:47:00Z"/>
                <w:rFonts w:ascii="Calibri" w:hAnsi="Calibri"/>
                <w:rPrChange w:id="1516" w:author="MAHMOUD Mohamed-Ali" w:date="2025-05-15T00:47:00Z">
                  <w:rPr>
                    <w:ins w:id="1517" w:author="MAHMOUD Mohamed-Ali" w:date="2025-05-15T00:47:00Z"/>
                  </w:rPr>
                </w:rPrChange>
              </w:rPr>
            </w:pPr>
            <w:ins w:id="1518" w:author="MAHMOUD Mohamed-Ali" w:date="2025-05-15T00:44:00Z">
              <w:r>
                <w:t>Champ ‘</w:t>
              </w:r>
              <w:proofErr w:type="spellStart"/>
              <w:r>
                <w:t>magOrientation</w:t>
              </w:r>
              <w:proofErr w:type="spellEnd"/>
              <w:r>
                <w:t>’ dont la valeur est codée sur 1 octet.</w:t>
              </w:r>
            </w:ins>
          </w:p>
          <w:p w14:paraId="4A5B44B8" w14:textId="63A38E12" w:rsidR="005907AB" w:rsidRPr="00B13C56" w:rsidRDefault="005907AB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519" w:author="MAHMOUD Mohamed-Ali" w:date="2025-05-15T00:43:00Z"/>
              </w:rPr>
              <w:pPrChange w:id="1520" w:author="MAHMOUD Mohamed-Ali" w:date="2025-05-15T00:47:00Z">
                <w:pPr>
                  <w:jc w:val="left"/>
                </w:pPr>
              </w:pPrChange>
            </w:pPr>
            <w:ins w:id="1521" w:author="MAHMOUD Mohamed-Ali" w:date="2025-05-15T00:44:00Z">
              <w:r>
                <w:t>Champ ‘</w:t>
              </w:r>
              <w:proofErr w:type="spellStart"/>
              <w:r>
                <w:t>magPower</w:t>
              </w:r>
              <w:proofErr w:type="spellEnd"/>
              <w:r>
                <w:t>’ dont la valeur est codée sur 1 octet</w:t>
              </w:r>
            </w:ins>
            <w:ins w:id="1522" w:author="MAHMOUD Mohamed-Ali" w:date="2025-05-15T00:43:00Z">
              <w:r>
                <w:t>.</w:t>
              </w:r>
            </w:ins>
          </w:p>
        </w:tc>
      </w:tr>
      <w:tr w:rsidR="005907AB" w:rsidRPr="00176744" w14:paraId="4993BD16" w14:textId="77777777" w:rsidTr="00B13C56">
        <w:trPr>
          <w:ins w:id="1523" w:author="MAHMOUD Mohamed-Ali" w:date="2025-05-15T00:43:00Z"/>
        </w:trPr>
        <w:tc>
          <w:tcPr>
            <w:tcW w:w="9288" w:type="dxa"/>
          </w:tcPr>
          <w:p w14:paraId="76843936" w14:textId="77777777" w:rsidR="005907AB" w:rsidRPr="0082221C" w:rsidRDefault="005907AB" w:rsidP="00B13C56">
            <w:pPr>
              <w:jc w:val="left"/>
              <w:rPr>
                <w:ins w:id="1524" w:author="MAHMOUD Mohamed-Ali" w:date="2025-05-15T00:43:00Z"/>
              </w:rPr>
            </w:pPr>
            <w:ins w:id="1525" w:author="MAHMOUD Mohamed-Ali" w:date="2025-05-15T00:43:00Z">
              <w:r w:rsidRPr="00521C99">
                <w:rPr>
                  <w:b/>
                  <w:bCs/>
                </w:rPr>
                <w:lastRenderedPageBreak/>
                <w:t xml:space="preserve">Description : </w:t>
              </w:r>
            </w:ins>
          </w:p>
        </w:tc>
      </w:tr>
      <w:tr w:rsidR="005907AB" w:rsidRPr="00176744" w14:paraId="2E056A97" w14:textId="77777777" w:rsidTr="00B13C56">
        <w:trPr>
          <w:ins w:id="1526" w:author="MAHMOUD Mohamed-Ali" w:date="2025-05-15T00:43:00Z"/>
        </w:trPr>
        <w:tc>
          <w:tcPr>
            <w:tcW w:w="9288" w:type="dxa"/>
          </w:tcPr>
          <w:p w14:paraId="43C9C132" w14:textId="77777777" w:rsidR="005907AB" w:rsidRPr="00464467" w:rsidRDefault="005907AB" w:rsidP="00B13C56">
            <w:pPr>
              <w:rPr>
                <w:ins w:id="1527" w:author="MAHMOUD Mohamed-Ali" w:date="2025-05-15T00:43:00Z"/>
                <w:b/>
                <w:bCs/>
              </w:rPr>
            </w:pPr>
            <w:ins w:id="1528" w:author="MAHMOUD Mohamed-Ali" w:date="2025-05-15T00:43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5907AB" w:rsidRPr="00176744" w14:paraId="7002A8DB" w14:textId="77777777" w:rsidTr="00B13C56">
        <w:trPr>
          <w:ins w:id="1529" w:author="MAHMOUD Mohamed-Ali" w:date="2025-05-15T00:43:00Z"/>
        </w:trPr>
        <w:tc>
          <w:tcPr>
            <w:tcW w:w="9288" w:type="dxa"/>
          </w:tcPr>
          <w:p w14:paraId="20D6EB03" w14:textId="65229099" w:rsidR="005907AB" w:rsidRPr="0098083E" w:rsidRDefault="005907AB" w:rsidP="00B13C56">
            <w:pPr>
              <w:rPr>
                <w:ins w:id="1530" w:author="MAHMOUD Mohamed-Ali" w:date="2025-05-15T00:43:00Z"/>
              </w:rPr>
            </w:pPr>
            <w:ins w:id="1531" w:author="MAHMOUD Mohamed-Ali" w:date="2025-05-15T00:43:00Z">
              <w:r>
                <w:rPr>
                  <w:b/>
                  <w:bCs/>
                </w:rPr>
                <w:t xml:space="preserve">Output :  </w:t>
              </w:r>
            </w:ins>
            <w:ins w:id="1532" w:author="MAHMOUD Mohamed-Ali" w:date="2025-05-15T00:49:00Z">
              <w:r w:rsidR="00FF1481" w:rsidRPr="00FF1481">
                <w:t>Référentiel topologique dans lequel tous les ‘</w:t>
              </w:r>
              <w:proofErr w:type="spellStart"/>
              <w:r w:rsidR="00FF1481" w:rsidRPr="00FF1481">
                <w:t>mileStones</w:t>
              </w:r>
              <w:proofErr w:type="spellEnd"/>
              <w:r w:rsidR="00FF1481" w:rsidRPr="00FF1481">
                <w:t>’ doivent être constitués des éléments listés ci-dessus</w:t>
              </w:r>
            </w:ins>
            <w:ins w:id="1533" w:author="MAHMOUD Mohamed-Ali" w:date="2025-05-15T00:48:00Z">
              <w:r>
                <w:t>.</w:t>
              </w:r>
            </w:ins>
          </w:p>
        </w:tc>
      </w:tr>
      <w:tr w:rsidR="005907AB" w:rsidRPr="00103583" w14:paraId="2360B4E2" w14:textId="77777777" w:rsidTr="00B13C56">
        <w:trPr>
          <w:ins w:id="1534" w:author="MAHMOUD Mohamed-Ali" w:date="2025-05-15T00:43:00Z"/>
        </w:trPr>
        <w:tc>
          <w:tcPr>
            <w:tcW w:w="9288" w:type="dxa"/>
          </w:tcPr>
          <w:p w14:paraId="3114C070" w14:textId="77777777" w:rsidR="005907AB" w:rsidRDefault="005907AB" w:rsidP="00B13C56">
            <w:pPr>
              <w:rPr>
                <w:ins w:id="1535" w:author="MAHMOUD Mohamed-Ali" w:date="2025-05-15T00:43:00Z"/>
                <w:b/>
                <w:bCs/>
              </w:rPr>
            </w:pPr>
            <w:proofErr w:type="spellStart"/>
            <w:ins w:id="1536" w:author="MAHMOUD Mohamed-Ali" w:date="2025-05-15T00:43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04274B4D" w14:textId="77777777" w:rsidR="005907AB" w:rsidRDefault="005907AB" w:rsidP="00B13C56">
            <w:pPr>
              <w:pStyle w:val="Paragraphedeliste"/>
              <w:numPr>
                <w:ilvl w:val="0"/>
                <w:numId w:val="8"/>
              </w:numPr>
              <w:rPr>
                <w:ins w:id="1537" w:author="MAHMOUD Mohamed-Ali" w:date="2025-05-15T00:43:00Z"/>
                <w:b/>
                <w:bCs/>
              </w:rPr>
            </w:pPr>
            <w:ins w:id="1538" w:author="MAHMOUD Mohamed-Ali" w:date="2025-05-15T00:43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72808ECE" w14:textId="77777777" w:rsidR="005907AB" w:rsidRDefault="005907AB" w:rsidP="00B13C56">
            <w:pPr>
              <w:pStyle w:val="Paragraphedeliste"/>
              <w:spacing w:after="0"/>
              <w:ind w:left="1440"/>
              <w:rPr>
                <w:ins w:id="1539" w:author="MAHMOUD Mohamed-Ali" w:date="2025-05-15T00:43:00Z"/>
                <w:noProof/>
              </w:rPr>
            </w:pPr>
          </w:p>
          <w:p w14:paraId="48F359C4" w14:textId="77777777" w:rsidR="005907AB" w:rsidRPr="00094A97" w:rsidRDefault="005907AB" w:rsidP="00B13C56">
            <w:pPr>
              <w:pStyle w:val="Paragraphedeliste"/>
              <w:numPr>
                <w:ilvl w:val="0"/>
                <w:numId w:val="8"/>
              </w:numPr>
              <w:rPr>
                <w:ins w:id="1540" w:author="MAHMOUD Mohamed-Ali" w:date="2025-05-15T00:43:00Z"/>
                <w:b/>
                <w:bCs/>
              </w:rPr>
            </w:pPr>
            <w:ins w:id="1541" w:author="MAHMOUD Mohamed-Ali" w:date="2025-05-15T00:43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3AC78174" w14:textId="77777777" w:rsidR="005907AB" w:rsidRPr="00A61000" w:rsidRDefault="005907AB" w:rsidP="00B13C56">
            <w:pPr>
              <w:pStyle w:val="Paragraphedeliste"/>
              <w:numPr>
                <w:ilvl w:val="0"/>
                <w:numId w:val="8"/>
              </w:numPr>
              <w:rPr>
                <w:ins w:id="1542" w:author="MAHMOUD Mohamed-Ali" w:date="2025-05-15T00:43:00Z"/>
                <w:b/>
                <w:bCs/>
              </w:rPr>
            </w:pPr>
            <w:ins w:id="1543" w:author="MAHMOUD Mohamed-Ali" w:date="2025-05-15T00:43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12BE2366" w14:textId="77777777" w:rsidR="005907AB" w:rsidRPr="00103583" w:rsidRDefault="005907AB" w:rsidP="00B13C56">
            <w:pPr>
              <w:pStyle w:val="Paragraphedeliste"/>
              <w:numPr>
                <w:ilvl w:val="1"/>
                <w:numId w:val="8"/>
              </w:numPr>
              <w:rPr>
                <w:ins w:id="1544" w:author="MAHMOUD Mohamed-Ali" w:date="2025-05-15T00:43:00Z"/>
                <w:noProof/>
              </w:rPr>
            </w:pPr>
          </w:p>
        </w:tc>
      </w:tr>
      <w:tr w:rsidR="005907AB" w:rsidRPr="00A61000" w14:paraId="5CB85CB0" w14:textId="77777777" w:rsidTr="00B13C56">
        <w:trPr>
          <w:ins w:id="1545" w:author="MAHMOUD Mohamed-Ali" w:date="2025-05-15T00:43:00Z"/>
        </w:trPr>
        <w:tc>
          <w:tcPr>
            <w:tcW w:w="9288" w:type="dxa"/>
          </w:tcPr>
          <w:p w14:paraId="5007F7C0" w14:textId="77777777" w:rsidR="005907AB" w:rsidRPr="00A61000" w:rsidRDefault="005907AB" w:rsidP="00B13C56">
            <w:pPr>
              <w:rPr>
                <w:ins w:id="1546" w:author="MAHMOUD Mohamed-Ali" w:date="2025-05-15T00:43:00Z"/>
                <w:b/>
                <w:bCs/>
              </w:rPr>
            </w:pPr>
            <w:ins w:id="1547" w:author="MAHMOUD Mohamed-Ali" w:date="2025-05-15T00:43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19CA41FF" w14:textId="77777777" w:rsidR="00FF1481" w:rsidRDefault="00FF1481" w:rsidP="00351907">
      <w:pPr>
        <w:jc w:val="left"/>
        <w:rPr>
          <w:ins w:id="1548" w:author="MAHMOUD Mohamed-Ali" w:date="2025-05-15T00:54:00Z"/>
        </w:rPr>
      </w:pPr>
    </w:p>
    <w:p w14:paraId="37BB8FC0" w14:textId="77777777" w:rsidR="00FF1481" w:rsidRDefault="00FF1481" w:rsidP="00351907">
      <w:pPr>
        <w:jc w:val="left"/>
        <w:rPr>
          <w:ins w:id="1549" w:author="MAHMOUD Mohamed-Ali" w:date="2025-05-15T00:51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F1481" w:rsidRPr="00464467" w14:paraId="5D5ADB38" w14:textId="77777777" w:rsidTr="00B13C56">
        <w:trPr>
          <w:ins w:id="1550" w:author="MAHMOUD Mohamed-Ali" w:date="2025-05-15T00:51:00Z"/>
        </w:trPr>
        <w:tc>
          <w:tcPr>
            <w:tcW w:w="9288" w:type="dxa"/>
          </w:tcPr>
          <w:p w14:paraId="382ACF2E" w14:textId="392DDC81" w:rsidR="00FF1481" w:rsidRPr="00464467" w:rsidRDefault="00FF1481" w:rsidP="00B13C56">
            <w:pPr>
              <w:rPr>
                <w:ins w:id="1551" w:author="MAHMOUD Mohamed-Ali" w:date="2025-05-15T00:51:00Z"/>
                <w:b/>
                <w:bCs/>
              </w:rPr>
            </w:pPr>
            <w:ins w:id="1552" w:author="MAHMOUD Mohamed-Ali" w:date="2025-05-15T00:51:00Z">
              <w:r>
                <w:rPr>
                  <w:b/>
                  <w:bCs/>
                </w:rPr>
                <w:t>Id : EX-</w:t>
              </w:r>
              <w:r>
                <w:t xml:space="preserve"> FS1.4.14.5.2#1</w:t>
              </w:r>
            </w:ins>
          </w:p>
        </w:tc>
      </w:tr>
      <w:tr w:rsidR="00FF1481" w:rsidRPr="005E7F0B" w14:paraId="3A02F58A" w14:textId="77777777" w:rsidTr="00B13C56">
        <w:trPr>
          <w:ins w:id="1553" w:author="MAHMOUD Mohamed-Ali" w:date="2025-05-15T00:51:00Z"/>
        </w:trPr>
        <w:tc>
          <w:tcPr>
            <w:tcW w:w="9288" w:type="dxa"/>
          </w:tcPr>
          <w:p w14:paraId="070DDDCF" w14:textId="719F9E4C" w:rsidR="00FF1481" w:rsidRPr="00FF1481" w:rsidRDefault="00FF1481">
            <w:pPr>
              <w:jc w:val="left"/>
              <w:rPr>
                <w:ins w:id="1554" w:author="MAHMOUD Mohamed-Ali" w:date="2025-05-15T00:51:00Z"/>
              </w:rPr>
              <w:pPrChange w:id="1555" w:author="MAHMOUD Mohamed-Ali" w:date="2025-05-15T00:52:00Z">
                <w:pPr>
                  <w:pStyle w:val="Paragraphedeliste"/>
                  <w:numPr>
                    <w:numId w:val="6"/>
                  </w:numPr>
                  <w:ind w:left="720" w:hanging="360"/>
                  <w:jc w:val="left"/>
                </w:pPr>
              </w:pPrChange>
            </w:pPr>
            <w:ins w:id="1556" w:author="MAHMOUD Mohamed-Ali" w:date="2025-05-15T00:51:00Z">
              <w:r w:rsidRPr="000E3FC6">
                <w:rPr>
                  <w:b/>
                  <w:bCs/>
                </w:rPr>
                <w:t>Exigence</w:t>
              </w:r>
              <w:r>
                <w:t xml:space="preserve"> La valeur du champ Model doit appartenir à l’intervalle [101, 106].</w:t>
              </w:r>
            </w:ins>
          </w:p>
        </w:tc>
      </w:tr>
      <w:tr w:rsidR="00FF1481" w:rsidRPr="00176744" w14:paraId="72F1946A" w14:textId="77777777" w:rsidTr="00B13C56">
        <w:trPr>
          <w:ins w:id="1557" w:author="MAHMOUD Mohamed-Ali" w:date="2025-05-15T00:51:00Z"/>
        </w:trPr>
        <w:tc>
          <w:tcPr>
            <w:tcW w:w="9288" w:type="dxa"/>
          </w:tcPr>
          <w:p w14:paraId="1E927079" w14:textId="77777777" w:rsidR="00FF1481" w:rsidRPr="0082221C" w:rsidRDefault="00FF1481" w:rsidP="00B13C56">
            <w:pPr>
              <w:jc w:val="left"/>
              <w:rPr>
                <w:ins w:id="1558" w:author="MAHMOUD Mohamed-Ali" w:date="2025-05-15T00:51:00Z"/>
              </w:rPr>
            </w:pPr>
            <w:ins w:id="1559" w:author="MAHMOUD Mohamed-Ali" w:date="2025-05-15T00:51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FF1481" w:rsidRPr="00176744" w14:paraId="44CCFE4F" w14:textId="77777777" w:rsidTr="00B13C56">
        <w:trPr>
          <w:ins w:id="1560" w:author="MAHMOUD Mohamed-Ali" w:date="2025-05-15T00:51:00Z"/>
        </w:trPr>
        <w:tc>
          <w:tcPr>
            <w:tcW w:w="9288" w:type="dxa"/>
          </w:tcPr>
          <w:p w14:paraId="38D7AB22" w14:textId="77777777" w:rsidR="00FF1481" w:rsidRPr="00464467" w:rsidRDefault="00FF1481" w:rsidP="00B13C56">
            <w:pPr>
              <w:rPr>
                <w:ins w:id="1561" w:author="MAHMOUD Mohamed-Ali" w:date="2025-05-15T00:51:00Z"/>
                <w:b/>
                <w:bCs/>
              </w:rPr>
            </w:pPr>
            <w:ins w:id="1562" w:author="MAHMOUD Mohamed-Ali" w:date="2025-05-15T00:51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FF1481" w:rsidRPr="00176744" w14:paraId="7BC6FCE5" w14:textId="77777777" w:rsidTr="00B13C56">
        <w:trPr>
          <w:ins w:id="1563" w:author="MAHMOUD Mohamed-Ali" w:date="2025-05-15T00:51:00Z"/>
        </w:trPr>
        <w:tc>
          <w:tcPr>
            <w:tcW w:w="9288" w:type="dxa"/>
          </w:tcPr>
          <w:p w14:paraId="0744F711" w14:textId="4077B0F1" w:rsidR="00FF1481" w:rsidRPr="0098083E" w:rsidRDefault="00FF1481" w:rsidP="00B13C56">
            <w:pPr>
              <w:rPr>
                <w:ins w:id="1564" w:author="MAHMOUD Mohamed-Ali" w:date="2025-05-15T00:51:00Z"/>
              </w:rPr>
            </w:pPr>
            <w:ins w:id="1565" w:author="MAHMOUD Mohamed-Ali" w:date="2025-05-15T00:51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dans lequel </w:t>
              </w:r>
            </w:ins>
            <w:ins w:id="1566" w:author="MAHMOUD Mohamed-Ali" w:date="2025-05-15T00:54:00Z">
              <w:r w:rsidRPr="00FF1481">
                <w:t>toutes les propriétés</w:t>
              </w:r>
            </w:ins>
            <w:ins w:id="1567" w:author="MAHMOUD Mohamed-Ali" w:date="2025-05-15T00:52:00Z">
              <w:r>
                <w:t xml:space="preserve"> model doit appartenir à </w:t>
              </w:r>
              <w:r>
                <w:lastRenderedPageBreak/>
                <w:t>l’intervalle [101,106]</w:t>
              </w:r>
            </w:ins>
          </w:p>
        </w:tc>
      </w:tr>
      <w:tr w:rsidR="00FF1481" w:rsidRPr="00103583" w14:paraId="46F289CC" w14:textId="77777777" w:rsidTr="00B13C56">
        <w:trPr>
          <w:ins w:id="1568" w:author="MAHMOUD Mohamed-Ali" w:date="2025-05-15T00:51:00Z"/>
        </w:trPr>
        <w:tc>
          <w:tcPr>
            <w:tcW w:w="9288" w:type="dxa"/>
          </w:tcPr>
          <w:p w14:paraId="1BE0E676" w14:textId="77777777" w:rsidR="00FF1481" w:rsidRDefault="00FF1481" w:rsidP="00B13C56">
            <w:pPr>
              <w:rPr>
                <w:ins w:id="1569" w:author="MAHMOUD Mohamed-Ali" w:date="2025-05-15T00:51:00Z"/>
                <w:b/>
                <w:bCs/>
              </w:rPr>
            </w:pPr>
            <w:proofErr w:type="spellStart"/>
            <w:ins w:id="1570" w:author="MAHMOUD Mohamed-Ali" w:date="2025-05-15T00:51:00Z">
              <w:r>
                <w:rPr>
                  <w:b/>
                  <w:bCs/>
                </w:rPr>
                <w:lastRenderedPageBreak/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1DF60DB8" w14:textId="77777777" w:rsidR="00FF1481" w:rsidRDefault="00FF1481" w:rsidP="00B13C56">
            <w:pPr>
              <w:pStyle w:val="Paragraphedeliste"/>
              <w:numPr>
                <w:ilvl w:val="0"/>
                <w:numId w:val="8"/>
              </w:numPr>
              <w:rPr>
                <w:ins w:id="1571" w:author="MAHMOUD Mohamed-Ali" w:date="2025-05-15T00:51:00Z"/>
                <w:b/>
                <w:bCs/>
              </w:rPr>
            </w:pPr>
            <w:ins w:id="1572" w:author="MAHMOUD Mohamed-Ali" w:date="2025-05-15T00:51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0378FEF3" w14:textId="77777777" w:rsidR="00FF1481" w:rsidRDefault="00FF1481" w:rsidP="00B13C56">
            <w:pPr>
              <w:pStyle w:val="Paragraphedeliste"/>
              <w:spacing w:after="0"/>
              <w:ind w:left="1440"/>
              <w:rPr>
                <w:ins w:id="1573" w:author="MAHMOUD Mohamed-Ali" w:date="2025-05-15T00:51:00Z"/>
                <w:noProof/>
              </w:rPr>
            </w:pPr>
          </w:p>
          <w:p w14:paraId="53D95F1B" w14:textId="77777777" w:rsidR="00FF1481" w:rsidRPr="00094A97" w:rsidRDefault="00FF1481" w:rsidP="00B13C56">
            <w:pPr>
              <w:pStyle w:val="Paragraphedeliste"/>
              <w:numPr>
                <w:ilvl w:val="0"/>
                <w:numId w:val="8"/>
              </w:numPr>
              <w:rPr>
                <w:ins w:id="1574" w:author="MAHMOUD Mohamed-Ali" w:date="2025-05-15T00:51:00Z"/>
                <w:b/>
                <w:bCs/>
              </w:rPr>
            </w:pPr>
            <w:ins w:id="1575" w:author="MAHMOUD Mohamed-Ali" w:date="2025-05-15T00:51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55227CCD" w14:textId="77777777" w:rsidR="00FF1481" w:rsidRPr="00A61000" w:rsidRDefault="00FF1481" w:rsidP="00B13C56">
            <w:pPr>
              <w:pStyle w:val="Paragraphedeliste"/>
              <w:numPr>
                <w:ilvl w:val="0"/>
                <w:numId w:val="8"/>
              </w:numPr>
              <w:rPr>
                <w:ins w:id="1576" w:author="MAHMOUD Mohamed-Ali" w:date="2025-05-15T00:51:00Z"/>
                <w:b/>
                <w:bCs/>
              </w:rPr>
            </w:pPr>
            <w:ins w:id="1577" w:author="MAHMOUD Mohamed-Ali" w:date="2025-05-15T00:51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271AB731" w14:textId="77777777" w:rsidR="00FF1481" w:rsidRPr="00103583" w:rsidRDefault="00FF1481" w:rsidP="00B13C56">
            <w:pPr>
              <w:pStyle w:val="Paragraphedeliste"/>
              <w:numPr>
                <w:ilvl w:val="1"/>
                <w:numId w:val="8"/>
              </w:numPr>
              <w:rPr>
                <w:ins w:id="1578" w:author="MAHMOUD Mohamed-Ali" w:date="2025-05-15T00:51:00Z"/>
                <w:noProof/>
              </w:rPr>
            </w:pPr>
          </w:p>
        </w:tc>
      </w:tr>
      <w:tr w:rsidR="00FF1481" w:rsidRPr="00A61000" w14:paraId="6848D67B" w14:textId="77777777" w:rsidTr="00B13C56">
        <w:trPr>
          <w:ins w:id="1579" w:author="MAHMOUD Mohamed-Ali" w:date="2025-05-15T00:51:00Z"/>
        </w:trPr>
        <w:tc>
          <w:tcPr>
            <w:tcW w:w="9288" w:type="dxa"/>
          </w:tcPr>
          <w:p w14:paraId="619D3D63" w14:textId="77777777" w:rsidR="00FF1481" w:rsidRPr="00A61000" w:rsidRDefault="00FF1481" w:rsidP="00B13C56">
            <w:pPr>
              <w:rPr>
                <w:ins w:id="1580" w:author="MAHMOUD Mohamed-Ali" w:date="2025-05-15T00:51:00Z"/>
                <w:b/>
                <w:bCs/>
              </w:rPr>
            </w:pPr>
            <w:ins w:id="1581" w:author="MAHMOUD Mohamed-Ali" w:date="2025-05-15T00:51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17C9B02B" w14:textId="1E8DF777" w:rsidR="00351907" w:rsidRDefault="00351907" w:rsidP="00351907">
      <w:pPr>
        <w:jc w:val="left"/>
        <w:rPr>
          <w:ins w:id="1582" w:author="MAHMOUD Mohamed-Ali" w:date="2025-05-15T00:55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F1481" w:rsidRPr="00464467" w14:paraId="580A4ACF" w14:textId="77777777" w:rsidTr="00B13C56">
        <w:trPr>
          <w:ins w:id="1583" w:author="MAHMOUD Mohamed-Ali" w:date="2025-05-15T00:55:00Z"/>
        </w:trPr>
        <w:tc>
          <w:tcPr>
            <w:tcW w:w="9288" w:type="dxa"/>
          </w:tcPr>
          <w:p w14:paraId="6611E851" w14:textId="75D86963" w:rsidR="00FF1481" w:rsidRPr="00464467" w:rsidRDefault="00FF1481" w:rsidP="00B13C56">
            <w:pPr>
              <w:rPr>
                <w:ins w:id="1584" w:author="MAHMOUD Mohamed-Ali" w:date="2025-05-15T00:55:00Z"/>
                <w:b/>
                <w:bCs/>
              </w:rPr>
            </w:pPr>
            <w:ins w:id="1585" w:author="MAHMOUD Mohamed-Ali" w:date="2025-05-15T00:55:00Z">
              <w:r>
                <w:rPr>
                  <w:b/>
                  <w:bCs/>
                </w:rPr>
                <w:t>Id : EX-</w:t>
              </w:r>
              <w:r>
                <w:t xml:space="preserve"> FS1.4.14.5.3#1</w:t>
              </w:r>
            </w:ins>
          </w:p>
        </w:tc>
      </w:tr>
      <w:tr w:rsidR="00FF1481" w:rsidRPr="005E7F0B" w14:paraId="6D1EBF2C" w14:textId="77777777" w:rsidTr="00B13C56">
        <w:trPr>
          <w:ins w:id="1586" w:author="MAHMOUD Mohamed-Ali" w:date="2025-05-15T00:55:00Z"/>
        </w:trPr>
        <w:tc>
          <w:tcPr>
            <w:tcW w:w="9288" w:type="dxa"/>
          </w:tcPr>
          <w:p w14:paraId="1DE4C9CF" w14:textId="1A6D0DCC" w:rsidR="00FF1481" w:rsidRPr="00FF1481" w:rsidRDefault="00FF1481" w:rsidP="00B13C56">
            <w:pPr>
              <w:jc w:val="left"/>
              <w:rPr>
                <w:ins w:id="1587" w:author="MAHMOUD Mohamed-Ali" w:date="2025-05-15T00:55:00Z"/>
              </w:rPr>
            </w:pPr>
            <w:ins w:id="1588" w:author="MAHMOUD Mohamed-Ali" w:date="2025-05-15T00:55:00Z">
              <w:r w:rsidRPr="000E3FC6">
                <w:rPr>
                  <w:b/>
                  <w:bCs/>
                </w:rPr>
                <w:t>Exigence</w:t>
              </w:r>
              <w:r>
                <w:t xml:space="preserve"> La valeur du champ ‘Type’ doit appartenir à l’intervalle [111, 114].</w:t>
              </w:r>
            </w:ins>
          </w:p>
        </w:tc>
      </w:tr>
      <w:tr w:rsidR="00FF1481" w:rsidRPr="00176744" w14:paraId="379378AB" w14:textId="77777777" w:rsidTr="00B13C56">
        <w:trPr>
          <w:ins w:id="1589" w:author="MAHMOUD Mohamed-Ali" w:date="2025-05-15T00:55:00Z"/>
        </w:trPr>
        <w:tc>
          <w:tcPr>
            <w:tcW w:w="9288" w:type="dxa"/>
          </w:tcPr>
          <w:p w14:paraId="4F98E4EF" w14:textId="77777777" w:rsidR="00FF1481" w:rsidRPr="0082221C" w:rsidRDefault="00FF1481" w:rsidP="00B13C56">
            <w:pPr>
              <w:jc w:val="left"/>
              <w:rPr>
                <w:ins w:id="1590" w:author="MAHMOUD Mohamed-Ali" w:date="2025-05-15T00:55:00Z"/>
              </w:rPr>
            </w:pPr>
            <w:ins w:id="1591" w:author="MAHMOUD Mohamed-Ali" w:date="2025-05-15T00:55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FF1481" w:rsidRPr="00176744" w14:paraId="39FB6B19" w14:textId="77777777" w:rsidTr="00B13C56">
        <w:trPr>
          <w:ins w:id="1592" w:author="MAHMOUD Mohamed-Ali" w:date="2025-05-15T00:55:00Z"/>
        </w:trPr>
        <w:tc>
          <w:tcPr>
            <w:tcW w:w="9288" w:type="dxa"/>
          </w:tcPr>
          <w:p w14:paraId="2F891BC7" w14:textId="77777777" w:rsidR="00FF1481" w:rsidRPr="00464467" w:rsidRDefault="00FF1481" w:rsidP="00B13C56">
            <w:pPr>
              <w:rPr>
                <w:ins w:id="1593" w:author="MAHMOUD Mohamed-Ali" w:date="2025-05-15T00:55:00Z"/>
                <w:b/>
                <w:bCs/>
              </w:rPr>
            </w:pPr>
            <w:ins w:id="1594" w:author="MAHMOUD Mohamed-Ali" w:date="2025-05-15T00:55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FF1481" w:rsidRPr="00176744" w14:paraId="5FB1CFF7" w14:textId="77777777" w:rsidTr="00B13C56">
        <w:trPr>
          <w:ins w:id="1595" w:author="MAHMOUD Mohamed-Ali" w:date="2025-05-15T00:55:00Z"/>
        </w:trPr>
        <w:tc>
          <w:tcPr>
            <w:tcW w:w="9288" w:type="dxa"/>
          </w:tcPr>
          <w:p w14:paraId="7D4874B2" w14:textId="6B6A09A3" w:rsidR="00FF1481" w:rsidRPr="0098083E" w:rsidRDefault="00FF1481" w:rsidP="00B13C56">
            <w:pPr>
              <w:rPr>
                <w:ins w:id="1596" w:author="MAHMOUD Mohamed-Ali" w:date="2025-05-15T00:55:00Z"/>
              </w:rPr>
            </w:pPr>
            <w:ins w:id="1597" w:author="MAHMOUD Mohamed-Ali" w:date="2025-05-15T00:55:00Z">
              <w:r>
                <w:rPr>
                  <w:b/>
                  <w:bCs/>
                </w:rPr>
                <w:t xml:space="preserve">Output :  </w:t>
              </w:r>
              <w:r w:rsidRPr="00FF1481">
                <w:t>Référentiel topologique dans lequel toutes l</w:t>
              </w:r>
              <w:r>
                <w:t>a</w:t>
              </w:r>
              <w:r w:rsidRPr="00FF1481">
                <w:t xml:space="preserve"> propriété</w:t>
              </w:r>
              <w:r>
                <w:t xml:space="preserve"> ‘Type’ doi</w:t>
              </w:r>
            </w:ins>
            <w:ins w:id="1598" w:author="MAHMOUD Mohamed-Ali" w:date="2025-05-15T00:56:00Z">
              <w:r>
                <w:t>t appartenir à l’intervalle [111,114]</w:t>
              </w:r>
            </w:ins>
          </w:p>
        </w:tc>
      </w:tr>
      <w:tr w:rsidR="00FF1481" w:rsidRPr="00103583" w14:paraId="065376B3" w14:textId="77777777" w:rsidTr="00B13C56">
        <w:trPr>
          <w:ins w:id="1599" w:author="MAHMOUD Mohamed-Ali" w:date="2025-05-15T00:55:00Z"/>
        </w:trPr>
        <w:tc>
          <w:tcPr>
            <w:tcW w:w="9288" w:type="dxa"/>
          </w:tcPr>
          <w:p w14:paraId="438427F2" w14:textId="77777777" w:rsidR="00FF1481" w:rsidRDefault="00FF1481" w:rsidP="00B13C56">
            <w:pPr>
              <w:rPr>
                <w:ins w:id="1600" w:author="MAHMOUD Mohamed-Ali" w:date="2025-05-15T00:55:00Z"/>
                <w:b/>
                <w:bCs/>
              </w:rPr>
            </w:pPr>
            <w:proofErr w:type="spellStart"/>
            <w:ins w:id="1601" w:author="MAHMOUD Mohamed-Ali" w:date="2025-05-15T00:55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3FFD5A5D" w14:textId="77777777" w:rsidR="00FF1481" w:rsidRDefault="00FF1481" w:rsidP="00B13C56">
            <w:pPr>
              <w:pStyle w:val="Paragraphedeliste"/>
              <w:numPr>
                <w:ilvl w:val="0"/>
                <w:numId w:val="8"/>
              </w:numPr>
              <w:rPr>
                <w:ins w:id="1602" w:author="MAHMOUD Mohamed-Ali" w:date="2025-05-15T00:55:00Z"/>
                <w:b/>
                <w:bCs/>
              </w:rPr>
            </w:pPr>
            <w:ins w:id="1603" w:author="MAHMOUD Mohamed-Ali" w:date="2025-05-15T00:55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75806764" w14:textId="77777777" w:rsidR="00FF1481" w:rsidRDefault="00FF1481" w:rsidP="00B13C56">
            <w:pPr>
              <w:pStyle w:val="Paragraphedeliste"/>
              <w:spacing w:after="0"/>
              <w:ind w:left="1440"/>
              <w:rPr>
                <w:ins w:id="1604" w:author="MAHMOUD Mohamed-Ali" w:date="2025-05-15T00:55:00Z"/>
                <w:noProof/>
              </w:rPr>
            </w:pPr>
          </w:p>
          <w:p w14:paraId="5A0B5DB7" w14:textId="77777777" w:rsidR="00FF1481" w:rsidRPr="00094A97" w:rsidRDefault="00FF1481" w:rsidP="00B13C56">
            <w:pPr>
              <w:pStyle w:val="Paragraphedeliste"/>
              <w:numPr>
                <w:ilvl w:val="0"/>
                <w:numId w:val="8"/>
              </w:numPr>
              <w:rPr>
                <w:ins w:id="1605" w:author="MAHMOUD Mohamed-Ali" w:date="2025-05-15T00:55:00Z"/>
                <w:b/>
                <w:bCs/>
              </w:rPr>
            </w:pPr>
            <w:ins w:id="1606" w:author="MAHMOUD Mohamed-Ali" w:date="2025-05-15T00:55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01170F06" w14:textId="77777777" w:rsidR="00FF1481" w:rsidRPr="00A61000" w:rsidRDefault="00FF1481" w:rsidP="00B13C56">
            <w:pPr>
              <w:pStyle w:val="Paragraphedeliste"/>
              <w:numPr>
                <w:ilvl w:val="0"/>
                <w:numId w:val="8"/>
              </w:numPr>
              <w:rPr>
                <w:ins w:id="1607" w:author="MAHMOUD Mohamed-Ali" w:date="2025-05-15T00:55:00Z"/>
                <w:b/>
                <w:bCs/>
              </w:rPr>
            </w:pPr>
            <w:ins w:id="1608" w:author="MAHMOUD Mohamed-Ali" w:date="2025-05-15T00:55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6CA80EFA" w14:textId="77777777" w:rsidR="00FF1481" w:rsidRPr="00103583" w:rsidRDefault="00FF1481" w:rsidP="00B13C56">
            <w:pPr>
              <w:pStyle w:val="Paragraphedeliste"/>
              <w:numPr>
                <w:ilvl w:val="1"/>
                <w:numId w:val="8"/>
              </w:numPr>
              <w:rPr>
                <w:ins w:id="1609" w:author="MAHMOUD Mohamed-Ali" w:date="2025-05-15T00:55:00Z"/>
                <w:noProof/>
              </w:rPr>
            </w:pPr>
          </w:p>
        </w:tc>
      </w:tr>
      <w:tr w:rsidR="00FF1481" w:rsidRPr="00A61000" w14:paraId="75CBFD1E" w14:textId="77777777" w:rsidTr="00B13C56">
        <w:trPr>
          <w:ins w:id="1610" w:author="MAHMOUD Mohamed-Ali" w:date="2025-05-15T00:55:00Z"/>
        </w:trPr>
        <w:tc>
          <w:tcPr>
            <w:tcW w:w="9288" w:type="dxa"/>
          </w:tcPr>
          <w:p w14:paraId="4AFD6301" w14:textId="77777777" w:rsidR="00FF1481" w:rsidRPr="00A61000" w:rsidRDefault="00FF1481" w:rsidP="00B13C56">
            <w:pPr>
              <w:rPr>
                <w:ins w:id="1611" w:author="MAHMOUD Mohamed-Ali" w:date="2025-05-15T00:55:00Z"/>
                <w:b/>
                <w:bCs/>
              </w:rPr>
            </w:pPr>
            <w:ins w:id="1612" w:author="MAHMOUD Mohamed-Ali" w:date="2025-05-15T00:55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52253836" w14:textId="77777777" w:rsidR="00FF1481" w:rsidRDefault="00FF1481" w:rsidP="00351907">
      <w:pPr>
        <w:jc w:val="left"/>
        <w:rPr>
          <w:ins w:id="1613" w:author="MAHMOUD Mohamed-Ali" w:date="2025-05-15T00:55:00Z"/>
        </w:rPr>
      </w:pPr>
    </w:p>
    <w:p w14:paraId="75AFE666" w14:textId="77777777" w:rsidR="00FF1481" w:rsidRDefault="00FF1481" w:rsidP="00351907">
      <w:pPr>
        <w:jc w:val="left"/>
        <w:rPr>
          <w:ins w:id="1614" w:author="MAHMOUD Mohamed-Ali" w:date="2025-05-12T00:05:00Z"/>
        </w:rPr>
      </w:pPr>
    </w:p>
    <w:p w14:paraId="1EE36754" w14:textId="0AC2B919" w:rsidR="001B6E17" w:rsidRDefault="001B6E17" w:rsidP="000A70EA">
      <w:pPr>
        <w:jc w:val="left"/>
        <w:rPr>
          <w:ins w:id="1615" w:author="MAHMOUD Mohamed-Ali" w:date="2025-05-15T00:57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F1481" w:rsidRPr="00464467" w14:paraId="07D21A3A" w14:textId="77777777" w:rsidTr="00B13C56">
        <w:trPr>
          <w:ins w:id="1616" w:author="MAHMOUD Mohamed-Ali" w:date="2025-05-15T00:57:00Z"/>
        </w:trPr>
        <w:tc>
          <w:tcPr>
            <w:tcW w:w="9288" w:type="dxa"/>
          </w:tcPr>
          <w:p w14:paraId="6D08DB4D" w14:textId="50778407" w:rsidR="00FF1481" w:rsidRPr="00464467" w:rsidRDefault="00FF1481" w:rsidP="00B13C56">
            <w:pPr>
              <w:rPr>
                <w:ins w:id="1617" w:author="MAHMOUD Mohamed-Ali" w:date="2025-05-15T00:57:00Z"/>
                <w:b/>
                <w:bCs/>
              </w:rPr>
            </w:pPr>
            <w:ins w:id="1618" w:author="MAHMOUD Mohamed-Ali" w:date="2025-05-15T00:57:00Z">
              <w:r>
                <w:rPr>
                  <w:b/>
                  <w:bCs/>
                </w:rPr>
                <w:t>Id : EX-</w:t>
              </w:r>
              <w:r>
                <w:t xml:space="preserve"> FS1.4.14.5.</w:t>
              </w:r>
            </w:ins>
            <w:ins w:id="1619" w:author="MAHMOUD Mohamed-Ali" w:date="2025-05-15T01:02:00Z">
              <w:r w:rsidR="000F4B34">
                <w:t>4</w:t>
              </w:r>
            </w:ins>
            <w:ins w:id="1620" w:author="MAHMOUD Mohamed-Ali" w:date="2025-05-15T00:57:00Z">
              <w:r>
                <w:t>#1</w:t>
              </w:r>
            </w:ins>
          </w:p>
        </w:tc>
      </w:tr>
      <w:tr w:rsidR="00FF1481" w:rsidRPr="005E7F0B" w14:paraId="47D0348C" w14:textId="77777777" w:rsidTr="00B13C56">
        <w:trPr>
          <w:ins w:id="1621" w:author="MAHMOUD Mohamed-Ali" w:date="2025-05-15T00:57:00Z"/>
        </w:trPr>
        <w:tc>
          <w:tcPr>
            <w:tcW w:w="9288" w:type="dxa"/>
          </w:tcPr>
          <w:p w14:paraId="2244E349" w14:textId="4BBC27AC" w:rsidR="00FF1481" w:rsidRPr="00FF1481" w:rsidRDefault="00FF1481" w:rsidP="00B13C56">
            <w:pPr>
              <w:jc w:val="left"/>
              <w:rPr>
                <w:ins w:id="1622" w:author="MAHMOUD Mohamed-Ali" w:date="2025-05-15T00:57:00Z"/>
              </w:rPr>
            </w:pPr>
            <w:ins w:id="1623" w:author="MAHMOUD Mohamed-Ali" w:date="2025-05-15T00:57:00Z">
              <w:r w:rsidRPr="000E3FC6">
                <w:rPr>
                  <w:b/>
                  <w:bCs/>
                </w:rPr>
                <w:t>Exigence</w:t>
              </w:r>
              <w:r>
                <w:t xml:space="preserve"> </w:t>
              </w:r>
            </w:ins>
            <w:ins w:id="1624" w:author="MAHMOUD Mohamed-Ali" w:date="2025-05-15T01:02:00Z">
              <w:r w:rsidR="000F4B34">
                <w:t>La valeur de l’information direction dans le champ ‘</w:t>
              </w:r>
              <w:proofErr w:type="spellStart"/>
              <w:r w:rsidR="000F4B34">
                <w:t>mapSequence</w:t>
              </w:r>
              <w:proofErr w:type="spellEnd"/>
              <w:r w:rsidR="000F4B34">
                <w:t>’ doit appartenir à l’intervalle [121,123]</w:t>
              </w:r>
            </w:ins>
            <w:ins w:id="1625" w:author="MAHMOUD Mohamed-Ali" w:date="2025-05-15T00:57:00Z">
              <w:r>
                <w:t>.</w:t>
              </w:r>
            </w:ins>
          </w:p>
        </w:tc>
      </w:tr>
      <w:tr w:rsidR="00FF1481" w:rsidRPr="00176744" w14:paraId="5F340ECE" w14:textId="77777777" w:rsidTr="00B13C56">
        <w:trPr>
          <w:ins w:id="1626" w:author="MAHMOUD Mohamed-Ali" w:date="2025-05-15T00:57:00Z"/>
        </w:trPr>
        <w:tc>
          <w:tcPr>
            <w:tcW w:w="9288" w:type="dxa"/>
          </w:tcPr>
          <w:p w14:paraId="197CAE36" w14:textId="77777777" w:rsidR="00FF1481" w:rsidRPr="0082221C" w:rsidRDefault="00FF1481" w:rsidP="00B13C56">
            <w:pPr>
              <w:jc w:val="left"/>
              <w:rPr>
                <w:ins w:id="1627" w:author="MAHMOUD Mohamed-Ali" w:date="2025-05-15T00:57:00Z"/>
              </w:rPr>
            </w:pPr>
            <w:ins w:id="1628" w:author="MAHMOUD Mohamed-Ali" w:date="2025-05-15T00:57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FF1481" w:rsidRPr="00176744" w14:paraId="17B5D2B6" w14:textId="77777777" w:rsidTr="00B13C56">
        <w:trPr>
          <w:ins w:id="1629" w:author="MAHMOUD Mohamed-Ali" w:date="2025-05-15T00:57:00Z"/>
        </w:trPr>
        <w:tc>
          <w:tcPr>
            <w:tcW w:w="9288" w:type="dxa"/>
          </w:tcPr>
          <w:p w14:paraId="6B28CFB9" w14:textId="77777777" w:rsidR="00FF1481" w:rsidRPr="00464467" w:rsidRDefault="00FF1481" w:rsidP="00B13C56">
            <w:pPr>
              <w:rPr>
                <w:ins w:id="1630" w:author="MAHMOUD Mohamed-Ali" w:date="2025-05-15T00:57:00Z"/>
                <w:b/>
                <w:bCs/>
              </w:rPr>
            </w:pPr>
            <w:ins w:id="1631" w:author="MAHMOUD Mohamed-Ali" w:date="2025-05-15T00:57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FF1481" w:rsidRPr="00176744" w14:paraId="7233CFD1" w14:textId="77777777" w:rsidTr="00B13C56">
        <w:trPr>
          <w:ins w:id="1632" w:author="MAHMOUD Mohamed-Ali" w:date="2025-05-15T00:57:00Z"/>
        </w:trPr>
        <w:tc>
          <w:tcPr>
            <w:tcW w:w="9288" w:type="dxa"/>
          </w:tcPr>
          <w:p w14:paraId="3561562D" w14:textId="2CF20E1A" w:rsidR="00FF1481" w:rsidRPr="0098083E" w:rsidRDefault="00FF1481" w:rsidP="00B13C56">
            <w:pPr>
              <w:rPr>
                <w:ins w:id="1633" w:author="MAHMOUD Mohamed-Ali" w:date="2025-05-15T00:57:00Z"/>
              </w:rPr>
            </w:pPr>
            <w:ins w:id="1634" w:author="MAHMOUD Mohamed-Ali" w:date="2025-05-15T00:57:00Z">
              <w:r>
                <w:rPr>
                  <w:b/>
                  <w:bCs/>
                </w:rPr>
                <w:t xml:space="preserve">Output :  </w:t>
              </w:r>
              <w:r w:rsidRPr="00FF1481">
                <w:t>Référentiel topologique dans lequel toutes l</w:t>
              </w:r>
              <w:r>
                <w:t>a</w:t>
              </w:r>
              <w:r w:rsidRPr="00FF1481">
                <w:t xml:space="preserve"> propriété</w:t>
              </w:r>
              <w:r>
                <w:t xml:space="preserve"> ‘</w:t>
              </w:r>
            </w:ins>
            <w:proofErr w:type="spellStart"/>
            <w:ins w:id="1635" w:author="MAHMOUD Mohamed-Ali" w:date="2025-05-15T01:02:00Z">
              <w:r w:rsidR="000F4B34">
                <w:t>mapSequence</w:t>
              </w:r>
              <w:proofErr w:type="spellEnd"/>
              <w:r w:rsidR="000F4B34">
                <w:t>’</w:t>
              </w:r>
            </w:ins>
            <w:ins w:id="1636" w:author="MAHMOUD Mohamed-Ali" w:date="2025-05-15T00:57:00Z">
              <w:r>
                <w:t xml:space="preserve"> doit appartenir à l’intervalle [</w:t>
              </w:r>
            </w:ins>
            <w:ins w:id="1637" w:author="MAHMOUD Mohamed-Ali" w:date="2025-05-15T01:02:00Z">
              <w:r w:rsidR="000F4B34">
                <w:t>121</w:t>
              </w:r>
            </w:ins>
            <w:ins w:id="1638" w:author="MAHMOUD Mohamed-Ali" w:date="2025-05-15T01:03:00Z">
              <w:r w:rsidR="000F4B34">
                <w:t>,123</w:t>
              </w:r>
            </w:ins>
            <w:ins w:id="1639" w:author="MAHMOUD Mohamed-Ali" w:date="2025-05-15T00:57:00Z">
              <w:r>
                <w:t>]</w:t>
              </w:r>
            </w:ins>
          </w:p>
        </w:tc>
      </w:tr>
      <w:tr w:rsidR="00FF1481" w:rsidRPr="00103583" w14:paraId="5B7B67C9" w14:textId="77777777" w:rsidTr="00B13C56">
        <w:trPr>
          <w:ins w:id="1640" w:author="MAHMOUD Mohamed-Ali" w:date="2025-05-15T00:57:00Z"/>
        </w:trPr>
        <w:tc>
          <w:tcPr>
            <w:tcW w:w="9288" w:type="dxa"/>
          </w:tcPr>
          <w:p w14:paraId="48B86C1A" w14:textId="77777777" w:rsidR="00FF1481" w:rsidRDefault="00FF1481" w:rsidP="00B13C56">
            <w:pPr>
              <w:rPr>
                <w:ins w:id="1641" w:author="MAHMOUD Mohamed-Ali" w:date="2025-05-15T00:57:00Z"/>
                <w:b/>
                <w:bCs/>
              </w:rPr>
            </w:pPr>
            <w:proofErr w:type="spellStart"/>
            <w:ins w:id="1642" w:author="MAHMOUD Mohamed-Ali" w:date="2025-05-15T00:57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6617FFEE" w14:textId="77777777" w:rsidR="00FF1481" w:rsidRDefault="00FF1481" w:rsidP="00B13C56">
            <w:pPr>
              <w:pStyle w:val="Paragraphedeliste"/>
              <w:numPr>
                <w:ilvl w:val="0"/>
                <w:numId w:val="8"/>
              </w:numPr>
              <w:rPr>
                <w:ins w:id="1643" w:author="MAHMOUD Mohamed-Ali" w:date="2025-05-15T00:57:00Z"/>
                <w:b/>
                <w:bCs/>
              </w:rPr>
            </w:pPr>
            <w:ins w:id="1644" w:author="MAHMOUD Mohamed-Ali" w:date="2025-05-15T00:57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41C2292C" w14:textId="77777777" w:rsidR="00FF1481" w:rsidRDefault="00FF1481" w:rsidP="00B13C56">
            <w:pPr>
              <w:pStyle w:val="Paragraphedeliste"/>
              <w:spacing w:after="0"/>
              <w:ind w:left="1440"/>
              <w:rPr>
                <w:ins w:id="1645" w:author="MAHMOUD Mohamed-Ali" w:date="2025-05-15T00:57:00Z"/>
                <w:noProof/>
              </w:rPr>
            </w:pPr>
          </w:p>
          <w:p w14:paraId="50B26369" w14:textId="77777777" w:rsidR="00FF1481" w:rsidRPr="00094A97" w:rsidRDefault="00FF1481" w:rsidP="00B13C56">
            <w:pPr>
              <w:pStyle w:val="Paragraphedeliste"/>
              <w:numPr>
                <w:ilvl w:val="0"/>
                <w:numId w:val="8"/>
              </w:numPr>
              <w:rPr>
                <w:ins w:id="1646" w:author="MAHMOUD Mohamed-Ali" w:date="2025-05-15T00:57:00Z"/>
                <w:b/>
                <w:bCs/>
              </w:rPr>
            </w:pPr>
            <w:ins w:id="1647" w:author="MAHMOUD Mohamed-Ali" w:date="2025-05-15T00:57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669C9898" w14:textId="77777777" w:rsidR="00FF1481" w:rsidRPr="00A61000" w:rsidRDefault="00FF1481" w:rsidP="00B13C56">
            <w:pPr>
              <w:pStyle w:val="Paragraphedeliste"/>
              <w:numPr>
                <w:ilvl w:val="0"/>
                <w:numId w:val="8"/>
              </w:numPr>
              <w:rPr>
                <w:ins w:id="1648" w:author="MAHMOUD Mohamed-Ali" w:date="2025-05-15T00:57:00Z"/>
                <w:b/>
                <w:bCs/>
              </w:rPr>
            </w:pPr>
            <w:ins w:id="1649" w:author="MAHMOUD Mohamed-Ali" w:date="2025-05-15T00:57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2096FD2D" w14:textId="77777777" w:rsidR="00FF1481" w:rsidRPr="00103583" w:rsidRDefault="00FF1481" w:rsidP="00B13C56">
            <w:pPr>
              <w:pStyle w:val="Paragraphedeliste"/>
              <w:numPr>
                <w:ilvl w:val="1"/>
                <w:numId w:val="8"/>
              </w:numPr>
              <w:rPr>
                <w:ins w:id="1650" w:author="MAHMOUD Mohamed-Ali" w:date="2025-05-15T00:57:00Z"/>
                <w:noProof/>
              </w:rPr>
            </w:pPr>
          </w:p>
        </w:tc>
      </w:tr>
      <w:tr w:rsidR="00FF1481" w:rsidRPr="00A61000" w14:paraId="23BF32A1" w14:textId="77777777" w:rsidTr="00B13C56">
        <w:trPr>
          <w:ins w:id="1651" w:author="MAHMOUD Mohamed-Ali" w:date="2025-05-15T00:57:00Z"/>
        </w:trPr>
        <w:tc>
          <w:tcPr>
            <w:tcW w:w="9288" w:type="dxa"/>
          </w:tcPr>
          <w:p w14:paraId="28496BF4" w14:textId="77777777" w:rsidR="00FF1481" w:rsidRPr="00A61000" w:rsidRDefault="00FF1481" w:rsidP="00B13C56">
            <w:pPr>
              <w:rPr>
                <w:ins w:id="1652" w:author="MAHMOUD Mohamed-Ali" w:date="2025-05-15T00:57:00Z"/>
                <w:b/>
                <w:bCs/>
              </w:rPr>
            </w:pPr>
            <w:ins w:id="1653" w:author="MAHMOUD Mohamed-Ali" w:date="2025-05-15T00:57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403AEAC8" w14:textId="77777777" w:rsidR="009B185B" w:rsidRDefault="009B185B" w:rsidP="000A70EA">
      <w:pPr>
        <w:jc w:val="left"/>
        <w:rPr>
          <w:ins w:id="1654" w:author="MAHMOUD Mohamed-Ali" w:date="2025-05-15T01:26:00Z"/>
        </w:rPr>
      </w:pPr>
    </w:p>
    <w:p w14:paraId="5B764535" w14:textId="77777777" w:rsidR="009B185B" w:rsidRDefault="009B185B" w:rsidP="000A70EA">
      <w:pPr>
        <w:jc w:val="left"/>
        <w:rPr>
          <w:ins w:id="1655" w:author="MAHMOUD Mohamed-Ali" w:date="2025-05-15T01:25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B185B" w:rsidRPr="00464467" w14:paraId="2AE5A644" w14:textId="77777777" w:rsidTr="00B13C56">
        <w:trPr>
          <w:ins w:id="1656" w:author="MAHMOUD Mohamed-Ali" w:date="2025-05-15T01:25:00Z"/>
        </w:trPr>
        <w:tc>
          <w:tcPr>
            <w:tcW w:w="9288" w:type="dxa"/>
          </w:tcPr>
          <w:p w14:paraId="55AB6244" w14:textId="5A481ADB" w:rsidR="009B185B" w:rsidRPr="00464467" w:rsidRDefault="009B185B" w:rsidP="00B13C56">
            <w:pPr>
              <w:rPr>
                <w:ins w:id="1657" w:author="MAHMOUD Mohamed-Ali" w:date="2025-05-15T01:25:00Z"/>
                <w:b/>
                <w:bCs/>
              </w:rPr>
            </w:pPr>
            <w:ins w:id="1658" w:author="MAHMOUD Mohamed-Ali" w:date="2025-05-15T01:25:00Z">
              <w:r>
                <w:rPr>
                  <w:b/>
                  <w:bCs/>
                </w:rPr>
                <w:t>Id : EX-</w:t>
              </w:r>
              <w:r>
                <w:t xml:space="preserve"> FS1.4.14.5.5#1</w:t>
              </w:r>
            </w:ins>
          </w:p>
        </w:tc>
      </w:tr>
      <w:tr w:rsidR="009B185B" w:rsidRPr="005E7F0B" w14:paraId="71A5E07E" w14:textId="77777777" w:rsidTr="00B13C56">
        <w:trPr>
          <w:ins w:id="1659" w:author="MAHMOUD Mohamed-Ali" w:date="2025-05-15T01:25:00Z"/>
        </w:trPr>
        <w:tc>
          <w:tcPr>
            <w:tcW w:w="9288" w:type="dxa"/>
          </w:tcPr>
          <w:p w14:paraId="47285731" w14:textId="62C29255" w:rsidR="009B185B" w:rsidRPr="00FF1481" w:rsidRDefault="009B185B" w:rsidP="00B13C56">
            <w:pPr>
              <w:jc w:val="left"/>
              <w:rPr>
                <w:ins w:id="1660" w:author="MAHMOUD Mohamed-Ali" w:date="2025-05-15T01:25:00Z"/>
              </w:rPr>
            </w:pPr>
            <w:ins w:id="1661" w:author="MAHMOUD Mohamed-Ali" w:date="2025-05-15T01:25:00Z">
              <w:r w:rsidRPr="000E3FC6">
                <w:rPr>
                  <w:b/>
                  <w:bCs/>
                </w:rPr>
                <w:t>Exigence</w:t>
              </w:r>
              <w:r>
                <w:t xml:space="preserve"> </w:t>
              </w:r>
            </w:ins>
            <w:ins w:id="1662" w:author="MAHMOUD Mohamed-Ali" w:date="2025-05-15T01:26:00Z">
              <w:r>
                <w:t>La valeur de champ ‘</w:t>
              </w:r>
              <w:proofErr w:type="spellStart"/>
              <w:r>
                <w:t>magOrientation</w:t>
              </w:r>
              <w:proofErr w:type="spellEnd"/>
              <w:r>
                <w:t>’ doit appartenir à l’intervalle [126,127].</w:t>
              </w:r>
            </w:ins>
          </w:p>
        </w:tc>
      </w:tr>
      <w:tr w:rsidR="009B185B" w:rsidRPr="00176744" w14:paraId="0256EABF" w14:textId="77777777" w:rsidTr="00B13C56">
        <w:trPr>
          <w:ins w:id="1663" w:author="MAHMOUD Mohamed-Ali" w:date="2025-05-15T01:25:00Z"/>
        </w:trPr>
        <w:tc>
          <w:tcPr>
            <w:tcW w:w="9288" w:type="dxa"/>
          </w:tcPr>
          <w:p w14:paraId="03A23EFC" w14:textId="77777777" w:rsidR="009B185B" w:rsidRPr="0082221C" w:rsidRDefault="009B185B" w:rsidP="00B13C56">
            <w:pPr>
              <w:jc w:val="left"/>
              <w:rPr>
                <w:ins w:id="1664" w:author="MAHMOUD Mohamed-Ali" w:date="2025-05-15T01:25:00Z"/>
              </w:rPr>
            </w:pPr>
            <w:ins w:id="1665" w:author="MAHMOUD Mohamed-Ali" w:date="2025-05-15T01:25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9B185B" w:rsidRPr="00176744" w14:paraId="2F4BB744" w14:textId="77777777" w:rsidTr="00B13C56">
        <w:trPr>
          <w:ins w:id="1666" w:author="MAHMOUD Mohamed-Ali" w:date="2025-05-15T01:25:00Z"/>
        </w:trPr>
        <w:tc>
          <w:tcPr>
            <w:tcW w:w="9288" w:type="dxa"/>
          </w:tcPr>
          <w:p w14:paraId="5B784068" w14:textId="77777777" w:rsidR="009B185B" w:rsidRPr="00464467" w:rsidRDefault="009B185B" w:rsidP="00B13C56">
            <w:pPr>
              <w:rPr>
                <w:ins w:id="1667" w:author="MAHMOUD Mohamed-Ali" w:date="2025-05-15T01:25:00Z"/>
                <w:b/>
                <w:bCs/>
              </w:rPr>
            </w:pPr>
            <w:ins w:id="1668" w:author="MAHMOUD Mohamed-Ali" w:date="2025-05-15T01:25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9B185B" w:rsidRPr="00176744" w14:paraId="6F0B7CDB" w14:textId="77777777" w:rsidTr="00B13C56">
        <w:trPr>
          <w:ins w:id="1669" w:author="MAHMOUD Mohamed-Ali" w:date="2025-05-15T01:25:00Z"/>
        </w:trPr>
        <w:tc>
          <w:tcPr>
            <w:tcW w:w="9288" w:type="dxa"/>
          </w:tcPr>
          <w:p w14:paraId="06C28240" w14:textId="052F3A31" w:rsidR="009B185B" w:rsidRPr="0098083E" w:rsidRDefault="009B185B" w:rsidP="00B13C56">
            <w:pPr>
              <w:rPr>
                <w:ins w:id="1670" w:author="MAHMOUD Mohamed-Ali" w:date="2025-05-15T01:25:00Z"/>
              </w:rPr>
            </w:pPr>
            <w:ins w:id="1671" w:author="MAHMOUD Mohamed-Ali" w:date="2025-05-15T01:25:00Z">
              <w:r>
                <w:rPr>
                  <w:b/>
                  <w:bCs/>
                </w:rPr>
                <w:t xml:space="preserve">Output :  </w:t>
              </w:r>
              <w:r w:rsidRPr="00FF1481">
                <w:t>Référentiel topologique dans lequel toutes l</w:t>
              </w:r>
              <w:r>
                <w:t>a</w:t>
              </w:r>
              <w:r w:rsidRPr="00FF1481">
                <w:t xml:space="preserve"> propriété</w:t>
              </w:r>
              <w:r>
                <w:t xml:space="preserve"> ‘</w:t>
              </w:r>
            </w:ins>
            <w:proofErr w:type="spellStart"/>
            <w:ins w:id="1672" w:author="MAHMOUD Mohamed-Ali" w:date="2025-05-15T01:26:00Z">
              <w:r>
                <w:t>magOrientation</w:t>
              </w:r>
              <w:proofErr w:type="spellEnd"/>
              <w:r>
                <w:t xml:space="preserve">’ </w:t>
              </w:r>
            </w:ins>
            <w:ins w:id="1673" w:author="MAHMOUD Mohamed-Ali" w:date="2025-05-15T01:25:00Z">
              <w:r>
                <w:t>doit appartenir à l’intervalle [12</w:t>
              </w:r>
            </w:ins>
            <w:ins w:id="1674" w:author="MAHMOUD Mohamed-Ali" w:date="2025-05-15T01:26:00Z">
              <w:r>
                <w:t>6,127]</w:t>
              </w:r>
            </w:ins>
          </w:p>
        </w:tc>
      </w:tr>
      <w:tr w:rsidR="009B185B" w:rsidRPr="00103583" w14:paraId="29CFCCA5" w14:textId="77777777" w:rsidTr="00B13C56">
        <w:trPr>
          <w:ins w:id="1675" w:author="MAHMOUD Mohamed-Ali" w:date="2025-05-15T01:25:00Z"/>
        </w:trPr>
        <w:tc>
          <w:tcPr>
            <w:tcW w:w="9288" w:type="dxa"/>
          </w:tcPr>
          <w:p w14:paraId="26C1D2D3" w14:textId="77777777" w:rsidR="009B185B" w:rsidRDefault="009B185B" w:rsidP="00B13C56">
            <w:pPr>
              <w:rPr>
                <w:ins w:id="1676" w:author="MAHMOUD Mohamed-Ali" w:date="2025-05-15T01:25:00Z"/>
                <w:b/>
                <w:bCs/>
              </w:rPr>
            </w:pPr>
            <w:proofErr w:type="spellStart"/>
            <w:ins w:id="1677" w:author="MAHMOUD Mohamed-Ali" w:date="2025-05-15T01:25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74C1A677" w14:textId="77777777" w:rsidR="009B185B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678" w:author="MAHMOUD Mohamed-Ali" w:date="2025-05-15T01:25:00Z"/>
                <w:b/>
                <w:bCs/>
              </w:rPr>
            </w:pPr>
            <w:ins w:id="1679" w:author="MAHMOUD Mohamed-Ali" w:date="2025-05-15T01:25:00Z">
              <w:r>
                <w:rPr>
                  <w:b/>
                  <w:bCs/>
                </w:rPr>
                <w:lastRenderedPageBreak/>
                <w:t xml:space="preserve">Fonctionnelles : </w:t>
              </w:r>
            </w:ins>
          </w:p>
          <w:p w14:paraId="441C1DD0" w14:textId="77777777" w:rsidR="009B185B" w:rsidRDefault="009B185B" w:rsidP="00B13C56">
            <w:pPr>
              <w:pStyle w:val="Paragraphedeliste"/>
              <w:spacing w:after="0"/>
              <w:ind w:left="1440"/>
              <w:rPr>
                <w:ins w:id="1680" w:author="MAHMOUD Mohamed-Ali" w:date="2025-05-15T01:25:00Z"/>
                <w:noProof/>
              </w:rPr>
            </w:pPr>
          </w:p>
          <w:p w14:paraId="05B094B3" w14:textId="77777777" w:rsidR="009B185B" w:rsidRPr="00094A97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681" w:author="MAHMOUD Mohamed-Ali" w:date="2025-05-15T01:25:00Z"/>
                <w:b/>
                <w:bCs/>
              </w:rPr>
            </w:pPr>
            <w:ins w:id="1682" w:author="MAHMOUD Mohamed-Ali" w:date="2025-05-15T01:25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62454C3A" w14:textId="77777777" w:rsidR="009B185B" w:rsidRPr="00A61000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683" w:author="MAHMOUD Mohamed-Ali" w:date="2025-05-15T01:25:00Z"/>
                <w:b/>
                <w:bCs/>
              </w:rPr>
            </w:pPr>
            <w:ins w:id="1684" w:author="MAHMOUD Mohamed-Ali" w:date="2025-05-15T01:25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178A2590" w14:textId="77777777" w:rsidR="009B185B" w:rsidRPr="00103583" w:rsidRDefault="009B185B" w:rsidP="00B13C56">
            <w:pPr>
              <w:pStyle w:val="Paragraphedeliste"/>
              <w:numPr>
                <w:ilvl w:val="1"/>
                <w:numId w:val="8"/>
              </w:numPr>
              <w:rPr>
                <w:ins w:id="1685" w:author="MAHMOUD Mohamed-Ali" w:date="2025-05-15T01:25:00Z"/>
                <w:noProof/>
              </w:rPr>
            </w:pPr>
          </w:p>
        </w:tc>
      </w:tr>
      <w:tr w:rsidR="009B185B" w:rsidRPr="00A61000" w14:paraId="7CF3627F" w14:textId="77777777" w:rsidTr="00B13C56">
        <w:trPr>
          <w:ins w:id="1686" w:author="MAHMOUD Mohamed-Ali" w:date="2025-05-15T01:25:00Z"/>
        </w:trPr>
        <w:tc>
          <w:tcPr>
            <w:tcW w:w="9288" w:type="dxa"/>
          </w:tcPr>
          <w:p w14:paraId="23EAACC9" w14:textId="77777777" w:rsidR="009B185B" w:rsidRPr="00A61000" w:rsidRDefault="009B185B" w:rsidP="00B13C56">
            <w:pPr>
              <w:rPr>
                <w:ins w:id="1687" w:author="MAHMOUD Mohamed-Ali" w:date="2025-05-15T01:25:00Z"/>
                <w:b/>
                <w:bCs/>
              </w:rPr>
            </w:pPr>
            <w:ins w:id="1688" w:author="MAHMOUD Mohamed-Ali" w:date="2025-05-15T01:25:00Z">
              <w:r>
                <w:rPr>
                  <w:b/>
                  <w:bCs/>
                </w:rPr>
                <w:lastRenderedPageBreak/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3F42AE5C" w14:textId="77777777" w:rsidR="009B185B" w:rsidRDefault="009B185B" w:rsidP="000A70EA">
      <w:pPr>
        <w:jc w:val="left"/>
        <w:rPr>
          <w:ins w:id="1689" w:author="MAHMOUD Mohamed-Ali" w:date="2025-05-15T01:25:00Z"/>
        </w:rPr>
      </w:pPr>
    </w:p>
    <w:p w14:paraId="204B1861" w14:textId="77777777" w:rsidR="009B185B" w:rsidRDefault="009B185B" w:rsidP="000A70EA">
      <w:pPr>
        <w:jc w:val="left"/>
        <w:rPr>
          <w:ins w:id="1690" w:author="MAHMOUD Mohamed-Ali" w:date="2025-05-15T01:27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B185B" w:rsidRPr="00464467" w14:paraId="4DD1958A" w14:textId="77777777" w:rsidTr="00B13C56">
        <w:trPr>
          <w:ins w:id="1691" w:author="MAHMOUD Mohamed-Ali" w:date="2025-05-15T01:27:00Z"/>
        </w:trPr>
        <w:tc>
          <w:tcPr>
            <w:tcW w:w="9288" w:type="dxa"/>
          </w:tcPr>
          <w:p w14:paraId="394CAE90" w14:textId="1B0C66D2" w:rsidR="009B185B" w:rsidRPr="00464467" w:rsidRDefault="009B185B" w:rsidP="00B13C56">
            <w:pPr>
              <w:rPr>
                <w:ins w:id="1692" w:author="MAHMOUD Mohamed-Ali" w:date="2025-05-15T01:27:00Z"/>
                <w:b/>
                <w:bCs/>
              </w:rPr>
            </w:pPr>
            <w:ins w:id="1693" w:author="MAHMOUD Mohamed-Ali" w:date="2025-05-15T01:27:00Z">
              <w:r>
                <w:rPr>
                  <w:b/>
                  <w:bCs/>
                </w:rPr>
                <w:t>Id : EX-</w:t>
              </w:r>
              <w:r>
                <w:t xml:space="preserve"> FS1.4.14.5.6#1</w:t>
              </w:r>
            </w:ins>
          </w:p>
        </w:tc>
      </w:tr>
      <w:tr w:rsidR="009B185B" w:rsidRPr="005E7F0B" w14:paraId="721591D0" w14:textId="77777777" w:rsidTr="00B13C56">
        <w:trPr>
          <w:ins w:id="1694" w:author="MAHMOUD Mohamed-Ali" w:date="2025-05-15T01:27:00Z"/>
        </w:trPr>
        <w:tc>
          <w:tcPr>
            <w:tcW w:w="9288" w:type="dxa"/>
          </w:tcPr>
          <w:p w14:paraId="7C62B70E" w14:textId="2C9A5E4D" w:rsidR="009B185B" w:rsidRPr="00FF1481" w:rsidRDefault="009B185B" w:rsidP="00B13C56">
            <w:pPr>
              <w:jc w:val="left"/>
              <w:rPr>
                <w:ins w:id="1695" w:author="MAHMOUD Mohamed-Ali" w:date="2025-05-15T01:27:00Z"/>
              </w:rPr>
            </w:pPr>
            <w:ins w:id="1696" w:author="MAHMOUD Mohamed-Ali" w:date="2025-05-15T01:27:00Z">
              <w:r w:rsidRPr="000E3FC6">
                <w:rPr>
                  <w:b/>
                  <w:bCs/>
                </w:rPr>
                <w:t>Exigence</w:t>
              </w:r>
              <w:r>
                <w:t xml:space="preserve"> : La valeur de champ ‘</w:t>
              </w:r>
              <w:proofErr w:type="spellStart"/>
              <w:r>
                <w:t>magPower</w:t>
              </w:r>
              <w:proofErr w:type="spellEnd"/>
              <w:r>
                <w:t>’ doit appartenir à l’intervalle [128,130].</w:t>
              </w:r>
            </w:ins>
          </w:p>
        </w:tc>
      </w:tr>
      <w:tr w:rsidR="009B185B" w:rsidRPr="00176744" w14:paraId="3568B667" w14:textId="77777777" w:rsidTr="00B13C56">
        <w:trPr>
          <w:ins w:id="1697" w:author="MAHMOUD Mohamed-Ali" w:date="2025-05-15T01:27:00Z"/>
        </w:trPr>
        <w:tc>
          <w:tcPr>
            <w:tcW w:w="9288" w:type="dxa"/>
          </w:tcPr>
          <w:p w14:paraId="4087D0F9" w14:textId="77777777" w:rsidR="009B185B" w:rsidRPr="0082221C" w:rsidRDefault="009B185B" w:rsidP="00B13C56">
            <w:pPr>
              <w:jc w:val="left"/>
              <w:rPr>
                <w:ins w:id="1698" w:author="MAHMOUD Mohamed-Ali" w:date="2025-05-15T01:27:00Z"/>
              </w:rPr>
            </w:pPr>
            <w:ins w:id="1699" w:author="MAHMOUD Mohamed-Ali" w:date="2025-05-15T01:27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9B185B" w:rsidRPr="00176744" w14:paraId="2AFF6C3C" w14:textId="77777777" w:rsidTr="00B13C56">
        <w:trPr>
          <w:ins w:id="1700" w:author="MAHMOUD Mohamed-Ali" w:date="2025-05-15T01:27:00Z"/>
        </w:trPr>
        <w:tc>
          <w:tcPr>
            <w:tcW w:w="9288" w:type="dxa"/>
          </w:tcPr>
          <w:p w14:paraId="0D2A4E02" w14:textId="77777777" w:rsidR="009B185B" w:rsidRPr="00464467" w:rsidRDefault="009B185B" w:rsidP="00B13C56">
            <w:pPr>
              <w:rPr>
                <w:ins w:id="1701" w:author="MAHMOUD Mohamed-Ali" w:date="2025-05-15T01:27:00Z"/>
                <w:b/>
                <w:bCs/>
              </w:rPr>
            </w:pPr>
            <w:ins w:id="1702" w:author="MAHMOUD Mohamed-Ali" w:date="2025-05-15T01:27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9B185B" w:rsidRPr="00176744" w14:paraId="149D3B8F" w14:textId="77777777" w:rsidTr="00B13C56">
        <w:trPr>
          <w:ins w:id="1703" w:author="MAHMOUD Mohamed-Ali" w:date="2025-05-15T01:27:00Z"/>
        </w:trPr>
        <w:tc>
          <w:tcPr>
            <w:tcW w:w="9288" w:type="dxa"/>
          </w:tcPr>
          <w:p w14:paraId="23E7F48B" w14:textId="41B30C75" w:rsidR="009B185B" w:rsidRPr="0098083E" w:rsidRDefault="009B185B" w:rsidP="00B13C56">
            <w:pPr>
              <w:rPr>
                <w:ins w:id="1704" w:author="MAHMOUD Mohamed-Ali" w:date="2025-05-15T01:27:00Z"/>
              </w:rPr>
            </w:pPr>
            <w:ins w:id="1705" w:author="MAHMOUD Mohamed-Ali" w:date="2025-05-15T01:27:00Z">
              <w:r>
                <w:rPr>
                  <w:b/>
                  <w:bCs/>
                </w:rPr>
                <w:t xml:space="preserve">Output :  </w:t>
              </w:r>
              <w:r w:rsidRPr="00FF1481">
                <w:t>Référentiel topologique dans lequel toutes l</w:t>
              </w:r>
              <w:r>
                <w:t>a</w:t>
              </w:r>
              <w:r w:rsidRPr="00FF1481">
                <w:t xml:space="preserve"> propriété</w:t>
              </w:r>
              <w:r>
                <w:t xml:space="preserve"> ‘</w:t>
              </w:r>
              <w:proofErr w:type="spellStart"/>
              <w:r>
                <w:t>magPower</w:t>
              </w:r>
              <w:proofErr w:type="spellEnd"/>
              <w:r>
                <w:t>’ doit appartenir à l’intervalle [12</w:t>
              </w:r>
            </w:ins>
            <w:ins w:id="1706" w:author="MAHMOUD Mohamed-Ali" w:date="2025-05-15T01:28:00Z">
              <w:r>
                <w:t>8,130</w:t>
              </w:r>
            </w:ins>
            <w:ins w:id="1707" w:author="MAHMOUD Mohamed-Ali" w:date="2025-05-15T01:27:00Z">
              <w:r>
                <w:t>]</w:t>
              </w:r>
            </w:ins>
          </w:p>
        </w:tc>
      </w:tr>
      <w:tr w:rsidR="009B185B" w:rsidRPr="00103583" w14:paraId="6C43F734" w14:textId="77777777" w:rsidTr="00B13C56">
        <w:trPr>
          <w:ins w:id="1708" w:author="MAHMOUD Mohamed-Ali" w:date="2025-05-15T01:27:00Z"/>
        </w:trPr>
        <w:tc>
          <w:tcPr>
            <w:tcW w:w="9288" w:type="dxa"/>
          </w:tcPr>
          <w:p w14:paraId="6F02A63A" w14:textId="77777777" w:rsidR="009B185B" w:rsidRDefault="009B185B" w:rsidP="00B13C56">
            <w:pPr>
              <w:rPr>
                <w:ins w:id="1709" w:author="MAHMOUD Mohamed-Ali" w:date="2025-05-15T01:27:00Z"/>
                <w:b/>
                <w:bCs/>
              </w:rPr>
            </w:pPr>
            <w:proofErr w:type="spellStart"/>
            <w:ins w:id="1710" w:author="MAHMOUD Mohamed-Ali" w:date="2025-05-15T01:27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53AFF1A3" w14:textId="77777777" w:rsidR="009B185B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711" w:author="MAHMOUD Mohamed-Ali" w:date="2025-05-15T01:27:00Z"/>
                <w:b/>
                <w:bCs/>
              </w:rPr>
            </w:pPr>
            <w:ins w:id="1712" w:author="MAHMOUD Mohamed-Ali" w:date="2025-05-15T01:27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1FD5C9B7" w14:textId="77777777" w:rsidR="009B185B" w:rsidRDefault="009B185B" w:rsidP="00B13C56">
            <w:pPr>
              <w:pStyle w:val="Paragraphedeliste"/>
              <w:spacing w:after="0"/>
              <w:ind w:left="1440"/>
              <w:rPr>
                <w:ins w:id="1713" w:author="MAHMOUD Mohamed-Ali" w:date="2025-05-15T01:27:00Z"/>
                <w:noProof/>
              </w:rPr>
            </w:pPr>
          </w:p>
          <w:p w14:paraId="67A8409A" w14:textId="77777777" w:rsidR="009B185B" w:rsidRPr="00094A97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714" w:author="MAHMOUD Mohamed-Ali" w:date="2025-05-15T01:27:00Z"/>
                <w:b/>
                <w:bCs/>
              </w:rPr>
            </w:pPr>
            <w:ins w:id="1715" w:author="MAHMOUD Mohamed-Ali" w:date="2025-05-15T01:27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3CC34CF4" w14:textId="77777777" w:rsidR="009B185B" w:rsidRPr="00A61000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716" w:author="MAHMOUD Mohamed-Ali" w:date="2025-05-15T01:27:00Z"/>
                <w:b/>
                <w:bCs/>
              </w:rPr>
            </w:pPr>
            <w:ins w:id="1717" w:author="MAHMOUD Mohamed-Ali" w:date="2025-05-15T01:27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2B6C13E5" w14:textId="77777777" w:rsidR="009B185B" w:rsidRPr="00103583" w:rsidRDefault="009B185B" w:rsidP="00B13C56">
            <w:pPr>
              <w:pStyle w:val="Paragraphedeliste"/>
              <w:numPr>
                <w:ilvl w:val="1"/>
                <w:numId w:val="8"/>
              </w:numPr>
              <w:rPr>
                <w:ins w:id="1718" w:author="MAHMOUD Mohamed-Ali" w:date="2025-05-15T01:27:00Z"/>
                <w:noProof/>
              </w:rPr>
            </w:pPr>
          </w:p>
        </w:tc>
      </w:tr>
      <w:tr w:rsidR="009B185B" w:rsidRPr="00A61000" w14:paraId="7E16884B" w14:textId="77777777" w:rsidTr="00B13C56">
        <w:trPr>
          <w:ins w:id="1719" w:author="MAHMOUD Mohamed-Ali" w:date="2025-05-15T01:27:00Z"/>
        </w:trPr>
        <w:tc>
          <w:tcPr>
            <w:tcW w:w="9288" w:type="dxa"/>
          </w:tcPr>
          <w:p w14:paraId="066F7CE1" w14:textId="77777777" w:rsidR="009B185B" w:rsidRPr="00A61000" w:rsidRDefault="009B185B" w:rsidP="00B13C56">
            <w:pPr>
              <w:rPr>
                <w:ins w:id="1720" w:author="MAHMOUD Mohamed-Ali" w:date="2025-05-15T01:27:00Z"/>
                <w:b/>
                <w:bCs/>
              </w:rPr>
            </w:pPr>
            <w:ins w:id="1721" w:author="MAHMOUD Mohamed-Ali" w:date="2025-05-15T01:27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29B7F61F" w14:textId="77777777" w:rsidR="009B185B" w:rsidRDefault="009B185B" w:rsidP="000A70EA">
      <w:pPr>
        <w:jc w:val="left"/>
        <w:rPr>
          <w:ins w:id="1722" w:author="MAHMOUD Mohamed-Ali" w:date="2025-05-11T23:28:00Z"/>
        </w:rPr>
      </w:pPr>
    </w:p>
    <w:p w14:paraId="07E322A9" w14:textId="77777777" w:rsidR="00703539" w:rsidRDefault="00703539" w:rsidP="003D2412">
      <w:pPr>
        <w:jc w:val="left"/>
        <w:rPr>
          <w:ins w:id="1723" w:author="MAHMOUD Mohamed-Ali" w:date="2025-05-11T23:28:00Z"/>
        </w:rPr>
      </w:pPr>
    </w:p>
    <w:p w14:paraId="64544B08" w14:textId="77777777" w:rsidR="009B185B" w:rsidRDefault="009B185B" w:rsidP="003D2412">
      <w:pPr>
        <w:jc w:val="left"/>
        <w:rPr>
          <w:ins w:id="1724" w:author="MAHMOUD Mohamed-Ali" w:date="2025-05-15T01:28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B185B" w:rsidRPr="00464467" w14:paraId="503F188B" w14:textId="77777777" w:rsidTr="00B13C56">
        <w:trPr>
          <w:ins w:id="1725" w:author="MAHMOUD Mohamed-Ali" w:date="2025-05-15T01:28:00Z"/>
        </w:trPr>
        <w:tc>
          <w:tcPr>
            <w:tcW w:w="9288" w:type="dxa"/>
          </w:tcPr>
          <w:p w14:paraId="18780AB2" w14:textId="0E2F30D7" w:rsidR="009B185B" w:rsidRPr="00464467" w:rsidRDefault="009B185B" w:rsidP="00B13C56">
            <w:pPr>
              <w:rPr>
                <w:ins w:id="1726" w:author="MAHMOUD Mohamed-Ali" w:date="2025-05-15T01:28:00Z"/>
                <w:b/>
                <w:bCs/>
              </w:rPr>
            </w:pPr>
            <w:ins w:id="1727" w:author="MAHMOUD Mohamed-Ali" w:date="2025-05-15T01:28:00Z">
              <w:r>
                <w:rPr>
                  <w:b/>
                  <w:bCs/>
                </w:rPr>
                <w:lastRenderedPageBreak/>
                <w:t>Id : EX-</w:t>
              </w:r>
              <w:r>
                <w:t xml:space="preserve"> FP1.14.6#1</w:t>
              </w:r>
            </w:ins>
          </w:p>
        </w:tc>
      </w:tr>
      <w:tr w:rsidR="009B185B" w:rsidRPr="005E7F0B" w14:paraId="74FB7C72" w14:textId="77777777" w:rsidTr="00B13C56">
        <w:trPr>
          <w:ins w:id="1728" w:author="MAHMOUD Mohamed-Ali" w:date="2025-05-15T01:28:00Z"/>
        </w:trPr>
        <w:tc>
          <w:tcPr>
            <w:tcW w:w="9288" w:type="dxa"/>
          </w:tcPr>
          <w:p w14:paraId="1F9D6A15" w14:textId="2E26499B" w:rsidR="009B185B" w:rsidRPr="00FF1481" w:rsidRDefault="009B185B" w:rsidP="00B13C56">
            <w:pPr>
              <w:jc w:val="left"/>
              <w:rPr>
                <w:ins w:id="1729" w:author="MAHMOUD Mohamed-Ali" w:date="2025-05-15T01:28:00Z"/>
              </w:rPr>
            </w:pPr>
            <w:ins w:id="1730" w:author="MAHMOUD Mohamed-Ali" w:date="2025-05-15T01:28:00Z">
              <w:r w:rsidRPr="000E3FC6">
                <w:rPr>
                  <w:b/>
                  <w:bCs/>
                </w:rPr>
                <w:t>Exigence</w:t>
              </w:r>
              <w:r>
                <w:t xml:space="preserve"> :</w:t>
              </w:r>
            </w:ins>
            <w:ins w:id="1731" w:author="MAHMOUD Mohamed-Ali" w:date="2025-05-15T01:29:00Z">
              <w:r>
                <w:t xml:space="preserve"> La Cinquième partie doit lister les plateformes de croisement de référentiel topologique</w:t>
              </w:r>
            </w:ins>
            <w:ins w:id="1732" w:author="MAHMOUD Mohamed-Ali" w:date="2025-05-15T01:28:00Z">
              <w:r>
                <w:t>.</w:t>
              </w:r>
            </w:ins>
          </w:p>
        </w:tc>
      </w:tr>
      <w:tr w:rsidR="009B185B" w:rsidRPr="00176744" w14:paraId="71FD157E" w14:textId="77777777" w:rsidTr="00B13C56">
        <w:trPr>
          <w:ins w:id="1733" w:author="MAHMOUD Mohamed-Ali" w:date="2025-05-15T01:28:00Z"/>
        </w:trPr>
        <w:tc>
          <w:tcPr>
            <w:tcW w:w="9288" w:type="dxa"/>
          </w:tcPr>
          <w:p w14:paraId="6EE212EE" w14:textId="77777777" w:rsidR="009B185B" w:rsidRPr="0082221C" w:rsidRDefault="009B185B" w:rsidP="00B13C56">
            <w:pPr>
              <w:jc w:val="left"/>
              <w:rPr>
                <w:ins w:id="1734" w:author="MAHMOUD Mohamed-Ali" w:date="2025-05-15T01:28:00Z"/>
              </w:rPr>
            </w:pPr>
            <w:ins w:id="1735" w:author="MAHMOUD Mohamed-Ali" w:date="2025-05-15T01:28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9B185B" w:rsidRPr="00176744" w14:paraId="2FF135C8" w14:textId="77777777" w:rsidTr="00B13C56">
        <w:trPr>
          <w:ins w:id="1736" w:author="MAHMOUD Mohamed-Ali" w:date="2025-05-15T01:28:00Z"/>
        </w:trPr>
        <w:tc>
          <w:tcPr>
            <w:tcW w:w="9288" w:type="dxa"/>
          </w:tcPr>
          <w:p w14:paraId="152E654F" w14:textId="77777777" w:rsidR="009B185B" w:rsidRPr="00464467" w:rsidRDefault="009B185B" w:rsidP="00B13C56">
            <w:pPr>
              <w:rPr>
                <w:ins w:id="1737" w:author="MAHMOUD Mohamed-Ali" w:date="2025-05-15T01:28:00Z"/>
                <w:b/>
                <w:bCs/>
              </w:rPr>
            </w:pPr>
            <w:ins w:id="1738" w:author="MAHMOUD Mohamed-Ali" w:date="2025-05-15T01:28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9B185B" w:rsidRPr="00176744" w14:paraId="16B17415" w14:textId="77777777" w:rsidTr="00B13C56">
        <w:trPr>
          <w:ins w:id="1739" w:author="MAHMOUD Mohamed-Ali" w:date="2025-05-15T01:28:00Z"/>
        </w:trPr>
        <w:tc>
          <w:tcPr>
            <w:tcW w:w="9288" w:type="dxa"/>
          </w:tcPr>
          <w:p w14:paraId="53A90855" w14:textId="5DB9BE8D" w:rsidR="009B185B" w:rsidRPr="0098083E" w:rsidRDefault="009B185B" w:rsidP="00B13C56">
            <w:pPr>
              <w:rPr>
                <w:ins w:id="1740" w:author="MAHMOUD Mohamed-Ali" w:date="2025-05-15T01:28:00Z"/>
              </w:rPr>
            </w:pPr>
            <w:ins w:id="1741" w:author="MAHMOUD Mohamed-Ali" w:date="2025-05-15T01:28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</w:ins>
            <w:ins w:id="1742" w:author="MAHMOUD Mohamed-Ali" w:date="2025-05-15T01:29:00Z">
              <w:r>
                <w:t>dont les platefor</w:t>
              </w:r>
            </w:ins>
            <w:ins w:id="1743" w:author="MAHMOUD Mohamed-Ali" w:date="2025-05-15T01:30:00Z">
              <w:r>
                <w:t>mes de croisement sont listées dans la cinquième b</w:t>
              </w:r>
            </w:ins>
            <w:ins w:id="1744" w:author="MAHMOUD Mohamed-Ali" w:date="2025-05-15T01:31:00Z">
              <w:r>
                <w:t>l</w:t>
              </w:r>
            </w:ins>
            <w:ins w:id="1745" w:author="MAHMOUD Mohamed-Ali" w:date="2025-05-15T01:30:00Z">
              <w:r>
                <w:t>oc</w:t>
              </w:r>
            </w:ins>
          </w:p>
        </w:tc>
      </w:tr>
      <w:tr w:rsidR="009B185B" w:rsidRPr="00103583" w14:paraId="2DE86F6C" w14:textId="77777777" w:rsidTr="00B13C56">
        <w:trPr>
          <w:ins w:id="1746" w:author="MAHMOUD Mohamed-Ali" w:date="2025-05-15T01:28:00Z"/>
        </w:trPr>
        <w:tc>
          <w:tcPr>
            <w:tcW w:w="9288" w:type="dxa"/>
          </w:tcPr>
          <w:p w14:paraId="30BEFCE2" w14:textId="77777777" w:rsidR="009B185B" w:rsidRDefault="009B185B" w:rsidP="00B13C56">
            <w:pPr>
              <w:rPr>
                <w:ins w:id="1747" w:author="MAHMOUD Mohamed-Ali" w:date="2025-05-15T01:28:00Z"/>
                <w:b/>
                <w:bCs/>
              </w:rPr>
            </w:pPr>
            <w:proofErr w:type="spellStart"/>
            <w:ins w:id="1748" w:author="MAHMOUD Mohamed-Ali" w:date="2025-05-15T01:28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29F826DF" w14:textId="77777777" w:rsidR="009B185B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749" w:author="MAHMOUD Mohamed-Ali" w:date="2025-05-15T01:28:00Z"/>
                <w:b/>
                <w:bCs/>
              </w:rPr>
            </w:pPr>
            <w:ins w:id="1750" w:author="MAHMOUD Mohamed-Ali" w:date="2025-05-15T01:28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2FF7F867" w14:textId="77777777" w:rsidR="009B185B" w:rsidRDefault="009B185B" w:rsidP="00B13C56">
            <w:pPr>
              <w:pStyle w:val="Paragraphedeliste"/>
              <w:spacing w:after="0"/>
              <w:ind w:left="1440"/>
              <w:rPr>
                <w:ins w:id="1751" w:author="MAHMOUD Mohamed-Ali" w:date="2025-05-15T01:28:00Z"/>
                <w:noProof/>
              </w:rPr>
            </w:pPr>
          </w:p>
          <w:p w14:paraId="57015485" w14:textId="77777777" w:rsidR="009B185B" w:rsidRPr="00094A97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752" w:author="MAHMOUD Mohamed-Ali" w:date="2025-05-15T01:28:00Z"/>
                <w:b/>
                <w:bCs/>
              </w:rPr>
            </w:pPr>
            <w:ins w:id="1753" w:author="MAHMOUD Mohamed-Ali" w:date="2025-05-15T01:28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691448A2" w14:textId="77777777" w:rsidR="009B185B" w:rsidRPr="00A61000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754" w:author="MAHMOUD Mohamed-Ali" w:date="2025-05-15T01:28:00Z"/>
                <w:b/>
                <w:bCs/>
              </w:rPr>
            </w:pPr>
            <w:ins w:id="1755" w:author="MAHMOUD Mohamed-Ali" w:date="2025-05-15T01:28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4A335248" w14:textId="77777777" w:rsidR="009B185B" w:rsidRPr="00103583" w:rsidRDefault="009B185B" w:rsidP="00B13C56">
            <w:pPr>
              <w:pStyle w:val="Paragraphedeliste"/>
              <w:numPr>
                <w:ilvl w:val="1"/>
                <w:numId w:val="8"/>
              </w:numPr>
              <w:rPr>
                <w:ins w:id="1756" w:author="MAHMOUD Mohamed-Ali" w:date="2025-05-15T01:28:00Z"/>
                <w:noProof/>
              </w:rPr>
            </w:pPr>
          </w:p>
        </w:tc>
      </w:tr>
      <w:tr w:rsidR="009B185B" w:rsidRPr="00A61000" w14:paraId="36030903" w14:textId="77777777" w:rsidTr="00B13C56">
        <w:trPr>
          <w:ins w:id="1757" w:author="MAHMOUD Mohamed-Ali" w:date="2025-05-15T01:28:00Z"/>
        </w:trPr>
        <w:tc>
          <w:tcPr>
            <w:tcW w:w="9288" w:type="dxa"/>
          </w:tcPr>
          <w:p w14:paraId="49073EDA" w14:textId="77777777" w:rsidR="009B185B" w:rsidRPr="00A61000" w:rsidRDefault="009B185B" w:rsidP="00B13C56">
            <w:pPr>
              <w:rPr>
                <w:ins w:id="1758" w:author="MAHMOUD Mohamed-Ali" w:date="2025-05-15T01:28:00Z"/>
                <w:b/>
                <w:bCs/>
              </w:rPr>
            </w:pPr>
            <w:ins w:id="1759" w:author="MAHMOUD Mohamed-Ali" w:date="2025-05-15T01:28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4C213A36" w14:textId="77777777" w:rsidR="009B185B" w:rsidRDefault="009B185B" w:rsidP="009B185B">
      <w:pPr>
        <w:jc w:val="left"/>
        <w:rPr>
          <w:ins w:id="1760" w:author="MAHMOUD Mohamed-Ali" w:date="2025-05-12T00:38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B185B" w:rsidRPr="00464467" w14:paraId="3D88FEEB" w14:textId="77777777" w:rsidTr="00B13C56">
        <w:trPr>
          <w:ins w:id="1761" w:author="MAHMOUD Mohamed-Ali" w:date="2025-05-15T01:30:00Z"/>
        </w:trPr>
        <w:tc>
          <w:tcPr>
            <w:tcW w:w="9288" w:type="dxa"/>
          </w:tcPr>
          <w:p w14:paraId="3162FCCC" w14:textId="73A79391" w:rsidR="009B185B" w:rsidRPr="00464467" w:rsidRDefault="009B185B" w:rsidP="00B13C56">
            <w:pPr>
              <w:rPr>
                <w:ins w:id="1762" w:author="MAHMOUD Mohamed-Ali" w:date="2025-05-15T01:30:00Z"/>
                <w:b/>
                <w:bCs/>
              </w:rPr>
            </w:pPr>
            <w:ins w:id="1763" w:author="MAHMOUD Mohamed-Ali" w:date="2025-05-15T01:30:00Z">
              <w:r>
                <w:rPr>
                  <w:b/>
                  <w:bCs/>
                </w:rPr>
                <w:t>Id : EX-</w:t>
              </w:r>
              <w:r>
                <w:t xml:space="preserve"> </w:t>
              </w:r>
            </w:ins>
            <w:ins w:id="1764" w:author="MAHMOUD Mohamed-Ali" w:date="2025-05-15T01:31:00Z">
              <w:r>
                <w:t>FS1.4.14.6.1</w:t>
              </w:r>
            </w:ins>
            <w:ins w:id="1765" w:author="MAHMOUD Mohamed-Ali" w:date="2025-05-15T01:30:00Z">
              <w:r>
                <w:t>#1</w:t>
              </w:r>
            </w:ins>
          </w:p>
        </w:tc>
      </w:tr>
      <w:tr w:rsidR="009B185B" w:rsidRPr="005E7F0B" w14:paraId="124F1980" w14:textId="77777777" w:rsidTr="00B13C56">
        <w:trPr>
          <w:ins w:id="1766" w:author="MAHMOUD Mohamed-Ali" w:date="2025-05-15T01:30:00Z"/>
        </w:trPr>
        <w:tc>
          <w:tcPr>
            <w:tcW w:w="9288" w:type="dxa"/>
          </w:tcPr>
          <w:p w14:paraId="1F71067E" w14:textId="77777777" w:rsidR="009B185B" w:rsidRDefault="009B185B" w:rsidP="009B185B">
            <w:pPr>
              <w:jc w:val="left"/>
              <w:rPr>
                <w:ins w:id="1767" w:author="MAHMOUD Mohamed-Ali" w:date="2025-05-15T01:31:00Z"/>
              </w:rPr>
            </w:pPr>
            <w:ins w:id="1768" w:author="MAHMOUD Mohamed-Ali" w:date="2025-05-15T01:30:00Z">
              <w:r w:rsidRPr="000E3FC6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1769" w:author="MAHMOUD Mohamed-Ali" w:date="2025-05-15T01:31:00Z">
              <w:r>
                <w:t>Chaque plateforme de croisement doit être composé des éléments suivants :</w:t>
              </w:r>
            </w:ins>
          </w:p>
          <w:p w14:paraId="4E12D408" w14:textId="77777777" w:rsidR="009B185B" w:rsidRDefault="009B185B" w:rsidP="009B185B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770" w:author="MAHMOUD Mohamed-Ali" w:date="2025-05-15T01:31:00Z"/>
              </w:rPr>
            </w:pPr>
            <w:ins w:id="1771" w:author="MAHMOUD Mohamed-Ali" w:date="2025-05-15T01:31:00Z">
              <w:r>
                <w:t xml:space="preserve">Champ </w:t>
              </w:r>
              <w:proofErr w:type="spellStart"/>
              <w:r>
                <w:t>codePC</w:t>
              </w:r>
              <w:proofErr w:type="spellEnd"/>
              <w:r>
                <w:t xml:space="preserve"> dont la valeur est égale 14.</w:t>
              </w:r>
            </w:ins>
          </w:p>
          <w:p w14:paraId="435D22F4" w14:textId="77777777" w:rsidR="009B185B" w:rsidRDefault="009B185B" w:rsidP="009B185B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772" w:author="MAHMOUD Mohamed-Ali" w:date="2025-05-15T01:31:00Z"/>
              </w:rPr>
            </w:pPr>
            <w:ins w:id="1773" w:author="MAHMOUD Mohamed-Ali" w:date="2025-05-15T01:31:00Z">
              <w:r>
                <w:t>Champ ‘id’ dont la valeur est codée sur 2 octets.</w:t>
              </w:r>
            </w:ins>
          </w:p>
          <w:p w14:paraId="6712C1A1" w14:textId="77777777" w:rsidR="009B185B" w:rsidRDefault="009B185B" w:rsidP="009B185B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774" w:author="MAHMOUD Mohamed-Ali" w:date="2025-05-15T01:31:00Z"/>
              </w:rPr>
            </w:pPr>
            <w:ins w:id="1775" w:author="MAHMOUD Mohamed-Ali" w:date="2025-05-15T01:31:00Z">
              <w:r>
                <w:t>Champ ‘</w:t>
              </w:r>
              <w:proofErr w:type="spellStart"/>
              <w:r>
                <w:t>edges</w:t>
              </w:r>
              <w:r w:rsidRPr="0021303B">
                <w:t>Number</w:t>
              </w:r>
              <w:proofErr w:type="spellEnd"/>
              <w:r>
                <w:t>’ dont la valeur est codée sur 1 octet.</w:t>
              </w:r>
            </w:ins>
          </w:p>
          <w:p w14:paraId="4BA84AEC" w14:textId="559B3945" w:rsidR="009B185B" w:rsidRPr="00FF1481" w:rsidRDefault="009B185B" w:rsidP="009B185B">
            <w:pPr>
              <w:jc w:val="left"/>
              <w:rPr>
                <w:ins w:id="1776" w:author="MAHMOUD Mohamed-Ali" w:date="2025-05-15T01:30:00Z"/>
              </w:rPr>
            </w:pPr>
            <w:ins w:id="1777" w:author="MAHMOUD Mohamed-Ali" w:date="2025-05-15T01:31:00Z">
              <w:r w:rsidRPr="002817E4">
                <w:t>Le champ</w:t>
              </w:r>
              <w:r>
                <w:t xml:space="preserve"> ’</w:t>
              </w:r>
              <w:proofErr w:type="spellStart"/>
              <w:r w:rsidRPr="002817E4">
                <w:t>edgeId</w:t>
              </w:r>
              <w:proofErr w:type="spellEnd"/>
              <w:r>
                <w:t>’</w:t>
              </w:r>
              <w:r w:rsidRPr="002817E4">
                <w:t xml:space="preserve"> est une séquence de </w:t>
              </w:r>
              <w:r w:rsidRPr="00B13C56">
                <w:rPr>
                  <w:rFonts w:asciiTheme="minorHAnsi" w:hAnsiTheme="minorHAnsi" w:cstheme="minorHAnsi"/>
                </w:rPr>
                <w:t>N × 2 octets</w:t>
              </w:r>
              <w:r w:rsidRPr="00C1322C">
                <w:t xml:space="preserve">, où </w:t>
              </w:r>
              <w:r w:rsidRPr="00B13C56">
                <w:rPr>
                  <w:rFonts w:asciiTheme="minorHAnsi" w:hAnsiTheme="minorHAnsi" w:cstheme="minorHAnsi"/>
                </w:rPr>
                <w:t>N</w:t>
              </w:r>
              <w:r w:rsidRPr="002817E4">
                <w:t xml:space="preserve"> correspond à la valeur du champ </w:t>
              </w:r>
              <w:r>
                <w:t>‘</w:t>
              </w:r>
              <w:proofErr w:type="spellStart"/>
              <w:r w:rsidRPr="00194CBE">
                <w:t>edgesNumber</w:t>
              </w:r>
              <w:proofErr w:type="spellEnd"/>
              <w:r>
                <w:t>’</w:t>
              </w:r>
              <w:r w:rsidRPr="002817E4">
                <w:t>.</w:t>
              </w:r>
              <w:r>
                <w:t xml:space="preserve"> Chaque</w:t>
              </w:r>
              <w:r w:rsidRPr="002817E4">
                <w:t xml:space="preserve"> 2 octets représente l’identifiant d’un arc</w:t>
              </w:r>
            </w:ins>
            <w:ins w:id="1778" w:author="MAHMOUD Mohamed-Ali" w:date="2025-05-15T01:30:00Z">
              <w:r>
                <w:t>.</w:t>
              </w:r>
            </w:ins>
          </w:p>
        </w:tc>
      </w:tr>
      <w:tr w:rsidR="009B185B" w:rsidRPr="00176744" w14:paraId="2137BE67" w14:textId="77777777" w:rsidTr="00B13C56">
        <w:trPr>
          <w:ins w:id="1779" w:author="MAHMOUD Mohamed-Ali" w:date="2025-05-15T01:30:00Z"/>
        </w:trPr>
        <w:tc>
          <w:tcPr>
            <w:tcW w:w="9288" w:type="dxa"/>
          </w:tcPr>
          <w:p w14:paraId="7F920E33" w14:textId="77777777" w:rsidR="009B185B" w:rsidRPr="0082221C" w:rsidRDefault="009B185B" w:rsidP="00B13C56">
            <w:pPr>
              <w:jc w:val="left"/>
              <w:rPr>
                <w:ins w:id="1780" w:author="MAHMOUD Mohamed-Ali" w:date="2025-05-15T01:30:00Z"/>
              </w:rPr>
            </w:pPr>
            <w:ins w:id="1781" w:author="MAHMOUD Mohamed-Ali" w:date="2025-05-15T01:30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9B185B" w:rsidRPr="00176744" w14:paraId="23717D58" w14:textId="77777777" w:rsidTr="00B13C56">
        <w:trPr>
          <w:ins w:id="1782" w:author="MAHMOUD Mohamed-Ali" w:date="2025-05-15T01:30:00Z"/>
        </w:trPr>
        <w:tc>
          <w:tcPr>
            <w:tcW w:w="9288" w:type="dxa"/>
          </w:tcPr>
          <w:p w14:paraId="72904344" w14:textId="77777777" w:rsidR="009B185B" w:rsidRPr="00464467" w:rsidRDefault="009B185B" w:rsidP="00B13C56">
            <w:pPr>
              <w:rPr>
                <w:ins w:id="1783" w:author="MAHMOUD Mohamed-Ali" w:date="2025-05-15T01:30:00Z"/>
                <w:b/>
                <w:bCs/>
              </w:rPr>
            </w:pPr>
            <w:ins w:id="1784" w:author="MAHMOUD Mohamed-Ali" w:date="2025-05-15T01:30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9B185B" w:rsidRPr="00176744" w14:paraId="2CA3F730" w14:textId="77777777" w:rsidTr="00B13C56">
        <w:trPr>
          <w:ins w:id="1785" w:author="MAHMOUD Mohamed-Ali" w:date="2025-05-15T01:30:00Z"/>
        </w:trPr>
        <w:tc>
          <w:tcPr>
            <w:tcW w:w="9288" w:type="dxa"/>
          </w:tcPr>
          <w:p w14:paraId="53E25356" w14:textId="77061210" w:rsidR="009B185B" w:rsidRPr="0098083E" w:rsidRDefault="009B185B" w:rsidP="00B13C56">
            <w:pPr>
              <w:rPr>
                <w:ins w:id="1786" w:author="MAHMOUD Mohamed-Ali" w:date="2025-05-15T01:30:00Z"/>
              </w:rPr>
            </w:pPr>
            <w:ins w:id="1787" w:author="MAHMOUD Mohamed-Ali" w:date="2025-05-15T01:30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les plateformes </w:t>
              </w:r>
            </w:ins>
            <w:ins w:id="1788" w:author="MAHMOUD Mohamed-Ali" w:date="2025-05-15T01:34:00Z">
              <w:r>
                <w:t xml:space="preserve">de croisement doivent être composé des </w:t>
              </w:r>
              <w:r>
                <w:lastRenderedPageBreak/>
                <w:t>éléments listés ci-dessus.</w:t>
              </w:r>
            </w:ins>
          </w:p>
        </w:tc>
      </w:tr>
      <w:tr w:rsidR="009B185B" w:rsidRPr="00103583" w14:paraId="465415D1" w14:textId="77777777" w:rsidTr="00B13C56">
        <w:trPr>
          <w:ins w:id="1789" w:author="MAHMOUD Mohamed-Ali" w:date="2025-05-15T01:30:00Z"/>
        </w:trPr>
        <w:tc>
          <w:tcPr>
            <w:tcW w:w="9288" w:type="dxa"/>
          </w:tcPr>
          <w:p w14:paraId="294ECA53" w14:textId="77777777" w:rsidR="009B185B" w:rsidRDefault="009B185B" w:rsidP="00B13C56">
            <w:pPr>
              <w:rPr>
                <w:ins w:id="1790" w:author="MAHMOUD Mohamed-Ali" w:date="2025-05-15T01:30:00Z"/>
                <w:b/>
                <w:bCs/>
              </w:rPr>
            </w:pPr>
            <w:proofErr w:type="spellStart"/>
            <w:ins w:id="1791" w:author="MAHMOUD Mohamed-Ali" w:date="2025-05-15T01:30:00Z">
              <w:r>
                <w:rPr>
                  <w:b/>
                  <w:bCs/>
                </w:rPr>
                <w:lastRenderedPageBreak/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4EB49C7B" w14:textId="77777777" w:rsidR="009B185B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792" w:author="MAHMOUD Mohamed-Ali" w:date="2025-05-15T01:30:00Z"/>
                <w:b/>
                <w:bCs/>
              </w:rPr>
            </w:pPr>
            <w:ins w:id="1793" w:author="MAHMOUD Mohamed-Ali" w:date="2025-05-15T01:30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01E3FBB8" w14:textId="77777777" w:rsidR="009B185B" w:rsidRDefault="009B185B" w:rsidP="00B13C56">
            <w:pPr>
              <w:pStyle w:val="Paragraphedeliste"/>
              <w:spacing w:after="0"/>
              <w:ind w:left="1440"/>
              <w:rPr>
                <w:ins w:id="1794" w:author="MAHMOUD Mohamed-Ali" w:date="2025-05-15T01:30:00Z"/>
                <w:noProof/>
              </w:rPr>
            </w:pPr>
          </w:p>
          <w:p w14:paraId="223C7DF0" w14:textId="77777777" w:rsidR="009B185B" w:rsidRPr="00094A97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795" w:author="MAHMOUD Mohamed-Ali" w:date="2025-05-15T01:30:00Z"/>
                <w:b/>
                <w:bCs/>
              </w:rPr>
            </w:pPr>
            <w:ins w:id="1796" w:author="MAHMOUD Mohamed-Ali" w:date="2025-05-15T01:30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05B82D98" w14:textId="77777777" w:rsidR="009B185B" w:rsidRPr="00A61000" w:rsidRDefault="009B185B" w:rsidP="00B13C56">
            <w:pPr>
              <w:pStyle w:val="Paragraphedeliste"/>
              <w:numPr>
                <w:ilvl w:val="0"/>
                <w:numId w:val="8"/>
              </w:numPr>
              <w:rPr>
                <w:ins w:id="1797" w:author="MAHMOUD Mohamed-Ali" w:date="2025-05-15T01:30:00Z"/>
                <w:b/>
                <w:bCs/>
              </w:rPr>
            </w:pPr>
            <w:ins w:id="1798" w:author="MAHMOUD Mohamed-Ali" w:date="2025-05-15T01:30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05B9DCB1" w14:textId="77777777" w:rsidR="009B185B" w:rsidRPr="00103583" w:rsidRDefault="009B185B" w:rsidP="00B13C56">
            <w:pPr>
              <w:pStyle w:val="Paragraphedeliste"/>
              <w:numPr>
                <w:ilvl w:val="1"/>
                <w:numId w:val="8"/>
              </w:numPr>
              <w:rPr>
                <w:ins w:id="1799" w:author="MAHMOUD Mohamed-Ali" w:date="2025-05-15T01:30:00Z"/>
                <w:noProof/>
              </w:rPr>
            </w:pPr>
          </w:p>
        </w:tc>
      </w:tr>
      <w:tr w:rsidR="009B185B" w:rsidRPr="00A61000" w14:paraId="7FAD0668" w14:textId="77777777" w:rsidTr="00B13C56">
        <w:trPr>
          <w:ins w:id="1800" w:author="MAHMOUD Mohamed-Ali" w:date="2025-05-15T01:30:00Z"/>
        </w:trPr>
        <w:tc>
          <w:tcPr>
            <w:tcW w:w="9288" w:type="dxa"/>
          </w:tcPr>
          <w:p w14:paraId="22D5D083" w14:textId="77777777" w:rsidR="009B185B" w:rsidRPr="00A61000" w:rsidRDefault="009B185B" w:rsidP="00B13C56">
            <w:pPr>
              <w:rPr>
                <w:ins w:id="1801" w:author="MAHMOUD Mohamed-Ali" w:date="2025-05-15T01:30:00Z"/>
                <w:b/>
                <w:bCs/>
              </w:rPr>
            </w:pPr>
            <w:ins w:id="1802" w:author="MAHMOUD Mohamed-Ali" w:date="2025-05-15T01:30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72679B01" w14:textId="77777777" w:rsidR="002B7E24" w:rsidRDefault="002B7E24" w:rsidP="003D2412">
      <w:pPr>
        <w:jc w:val="left"/>
        <w:rPr>
          <w:ins w:id="1803" w:author="MAHMOUD Mohamed-Ali" w:date="2025-05-15T01:30:00Z"/>
        </w:rPr>
      </w:pPr>
    </w:p>
    <w:p w14:paraId="3B2A0396" w14:textId="77777777" w:rsidR="00954441" w:rsidRDefault="00954441" w:rsidP="003D2412">
      <w:pPr>
        <w:jc w:val="left"/>
        <w:rPr>
          <w:ins w:id="1804" w:author="MAHMOUD Mohamed-Ali" w:date="2025-05-15T01:36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54441" w:rsidRPr="00464467" w14:paraId="33BC12E6" w14:textId="77777777" w:rsidTr="00B13C56">
        <w:trPr>
          <w:ins w:id="1805" w:author="MAHMOUD Mohamed-Ali" w:date="2025-05-15T01:36:00Z"/>
        </w:trPr>
        <w:tc>
          <w:tcPr>
            <w:tcW w:w="9288" w:type="dxa"/>
          </w:tcPr>
          <w:p w14:paraId="1285D7FF" w14:textId="31D9ABBA" w:rsidR="00954441" w:rsidRPr="00464467" w:rsidRDefault="00954441" w:rsidP="00B13C56">
            <w:pPr>
              <w:rPr>
                <w:ins w:id="1806" w:author="MAHMOUD Mohamed-Ali" w:date="2025-05-15T01:36:00Z"/>
                <w:b/>
                <w:bCs/>
              </w:rPr>
            </w:pPr>
            <w:ins w:id="1807" w:author="MAHMOUD Mohamed-Ali" w:date="2025-05-15T01:36:00Z">
              <w:r>
                <w:rPr>
                  <w:b/>
                  <w:bCs/>
                </w:rPr>
                <w:t>Id : EX-</w:t>
              </w:r>
              <w:r>
                <w:t xml:space="preserve"> </w:t>
              </w:r>
            </w:ins>
            <w:ins w:id="1808" w:author="MAHMOUD Mohamed-Ali" w:date="2025-05-15T01:37:00Z">
              <w:r>
                <w:t>FP1.4.14.7</w:t>
              </w:r>
            </w:ins>
            <w:ins w:id="1809" w:author="MAHMOUD Mohamed-Ali" w:date="2025-05-15T01:36:00Z">
              <w:r>
                <w:t>#1</w:t>
              </w:r>
            </w:ins>
          </w:p>
        </w:tc>
      </w:tr>
      <w:tr w:rsidR="00954441" w:rsidRPr="005E7F0B" w14:paraId="38523480" w14:textId="77777777" w:rsidTr="00B13C56">
        <w:trPr>
          <w:ins w:id="1810" w:author="MAHMOUD Mohamed-Ali" w:date="2025-05-15T01:36:00Z"/>
        </w:trPr>
        <w:tc>
          <w:tcPr>
            <w:tcW w:w="9288" w:type="dxa"/>
          </w:tcPr>
          <w:p w14:paraId="366413A3" w14:textId="5A1B623C" w:rsidR="00954441" w:rsidRPr="00FF1481" w:rsidRDefault="00954441" w:rsidP="00954441">
            <w:pPr>
              <w:jc w:val="left"/>
              <w:rPr>
                <w:ins w:id="1811" w:author="MAHMOUD Mohamed-Ali" w:date="2025-05-15T01:36:00Z"/>
              </w:rPr>
            </w:pPr>
            <w:ins w:id="1812" w:author="MAHMOUD Mohamed-Ali" w:date="2025-05-15T01:36:00Z">
              <w:r w:rsidRPr="000E3FC6">
                <w:rPr>
                  <w:b/>
                  <w:bCs/>
                </w:rPr>
                <w:t>Exigence</w:t>
              </w:r>
              <w:r>
                <w:t xml:space="preserve"> :</w:t>
              </w:r>
            </w:ins>
            <w:ins w:id="1813" w:author="MAHMOUD Mohamed-Ali" w:date="2025-05-15T01:37:00Z">
              <w:r>
                <w:t xml:space="preserve"> La sixième partie doit lister les passages à niveau de référentiel topologie</w:t>
              </w:r>
            </w:ins>
            <w:ins w:id="1814" w:author="MAHMOUD Mohamed-Ali" w:date="2025-05-15T01:36:00Z">
              <w:r>
                <w:t>.</w:t>
              </w:r>
            </w:ins>
          </w:p>
        </w:tc>
      </w:tr>
      <w:tr w:rsidR="00954441" w:rsidRPr="00176744" w14:paraId="68749E76" w14:textId="77777777" w:rsidTr="00B13C56">
        <w:trPr>
          <w:ins w:id="1815" w:author="MAHMOUD Mohamed-Ali" w:date="2025-05-15T01:36:00Z"/>
        </w:trPr>
        <w:tc>
          <w:tcPr>
            <w:tcW w:w="9288" w:type="dxa"/>
          </w:tcPr>
          <w:p w14:paraId="44B4D5A3" w14:textId="77777777" w:rsidR="00954441" w:rsidRPr="0082221C" w:rsidRDefault="00954441" w:rsidP="00B13C56">
            <w:pPr>
              <w:jc w:val="left"/>
              <w:rPr>
                <w:ins w:id="1816" w:author="MAHMOUD Mohamed-Ali" w:date="2025-05-15T01:36:00Z"/>
              </w:rPr>
            </w:pPr>
            <w:ins w:id="1817" w:author="MAHMOUD Mohamed-Ali" w:date="2025-05-15T01:36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954441" w:rsidRPr="00176744" w14:paraId="7EBBE3DC" w14:textId="77777777" w:rsidTr="00B13C56">
        <w:trPr>
          <w:ins w:id="1818" w:author="MAHMOUD Mohamed-Ali" w:date="2025-05-15T01:36:00Z"/>
        </w:trPr>
        <w:tc>
          <w:tcPr>
            <w:tcW w:w="9288" w:type="dxa"/>
          </w:tcPr>
          <w:p w14:paraId="5CF0034F" w14:textId="77777777" w:rsidR="00954441" w:rsidRPr="00464467" w:rsidRDefault="00954441" w:rsidP="00B13C56">
            <w:pPr>
              <w:rPr>
                <w:ins w:id="1819" w:author="MAHMOUD Mohamed-Ali" w:date="2025-05-15T01:36:00Z"/>
                <w:b/>
                <w:bCs/>
              </w:rPr>
            </w:pPr>
            <w:ins w:id="1820" w:author="MAHMOUD Mohamed-Ali" w:date="2025-05-15T01:36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954441" w:rsidRPr="00176744" w14:paraId="5F8374E5" w14:textId="77777777" w:rsidTr="00B13C56">
        <w:trPr>
          <w:ins w:id="1821" w:author="MAHMOUD Mohamed-Ali" w:date="2025-05-15T01:36:00Z"/>
        </w:trPr>
        <w:tc>
          <w:tcPr>
            <w:tcW w:w="9288" w:type="dxa"/>
          </w:tcPr>
          <w:p w14:paraId="092159EC" w14:textId="2537DCBA" w:rsidR="00954441" w:rsidRPr="0098083E" w:rsidRDefault="00954441" w:rsidP="00B13C56">
            <w:pPr>
              <w:rPr>
                <w:ins w:id="1822" w:author="MAHMOUD Mohamed-Ali" w:date="2025-05-15T01:36:00Z"/>
              </w:rPr>
            </w:pPr>
            <w:ins w:id="1823" w:author="MAHMOUD Mohamed-Ali" w:date="2025-05-15T01:36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</w:t>
              </w:r>
            </w:ins>
            <w:ins w:id="1824" w:author="MAHMOUD Mohamed-Ali" w:date="2025-05-15T01:38:00Z">
              <w:r>
                <w:t xml:space="preserve">les passages à niveau sont </w:t>
              </w:r>
            </w:ins>
            <w:ins w:id="1825" w:author="MAHMOUD Mohamed-Ali" w:date="2025-05-15T01:40:00Z">
              <w:r>
                <w:t>listés</w:t>
              </w:r>
            </w:ins>
            <w:ins w:id="1826" w:author="MAHMOUD Mohamed-Ali" w:date="2025-05-15T01:38:00Z">
              <w:r>
                <w:t xml:space="preserve"> dans la sixième partie</w:t>
              </w:r>
            </w:ins>
          </w:p>
        </w:tc>
      </w:tr>
      <w:tr w:rsidR="00954441" w:rsidRPr="00103583" w14:paraId="75485E81" w14:textId="77777777" w:rsidTr="00B13C56">
        <w:trPr>
          <w:ins w:id="1827" w:author="MAHMOUD Mohamed-Ali" w:date="2025-05-15T01:36:00Z"/>
        </w:trPr>
        <w:tc>
          <w:tcPr>
            <w:tcW w:w="9288" w:type="dxa"/>
          </w:tcPr>
          <w:p w14:paraId="51285DF1" w14:textId="77777777" w:rsidR="00954441" w:rsidRDefault="00954441" w:rsidP="00B13C56">
            <w:pPr>
              <w:rPr>
                <w:ins w:id="1828" w:author="MAHMOUD Mohamed-Ali" w:date="2025-05-15T01:36:00Z"/>
                <w:b/>
                <w:bCs/>
              </w:rPr>
            </w:pPr>
            <w:proofErr w:type="spellStart"/>
            <w:ins w:id="1829" w:author="MAHMOUD Mohamed-Ali" w:date="2025-05-15T01:36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14A8BDD8" w14:textId="77777777" w:rsidR="00954441" w:rsidRDefault="00954441" w:rsidP="00B13C56">
            <w:pPr>
              <w:pStyle w:val="Paragraphedeliste"/>
              <w:numPr>
                <w:ilvl w:val="0"/>
                <w:numId w:val="8"/>
              </w:numPr>
              <w:rPr>
                <w:ins w:id="1830" w:author="MAHMOUD Mohamed-Ali" w:date="2025-05-15T01:36:00Z"/>
                <w:b/>
                <w:bCs/>
              </w:rPr>
            </w:pPr>
            <w:ins w:id="1831" w:author="MAHMOUD Mohamed-Ali" w:date="2025-05-15T01:36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2887D266" w14:textId="77777777" w:rsidR="00954441" w:rsidRDefault="00954441" w:rsidP="00B13C56">
            <w:pPr>
              <w:pStyle w:val="Paragraphedeliste"/>
              <w:spacing w:after="0"/>
              <w:ind w:left="1440"/>
              <w:rPr>
                <w:ins w:id="1832" w:author="MAHMOUD Mohamed-Ali" w:date="2025-05-15T01:36:00Z"/>
                <w:noProof/>
              </w:rPr>
            </w:pPr>
          </w:p>
          <w:p w14:paraId="7D9F5F1A" w14:textId="77777777" w:rsidR="00954441" w:rsidRPr="00094A97" w:rsidRDefault="00954441" w:rsidP="00B13C56">
            <w:pPr>
              <w:pStyle w:val="Paragraphedeliste"/>
              <w:numPr>
                <w:ilvl w:val="0"/>
                <w:numId w:val="8"/>
              </w:numPr>
              <w:rPr>
                <w:ins w:id="1833" w:author="MAHMOUD Mohamed-Ali" w:date="2025-05-15T01:36:00Z"/>
                <w:b/>
                <w:bCs/>
              </w:rPr>
            </w:pPr>
            <w:ins w:id="1834" w:author="MAHMOUD Mohamed-Ali" w:date="2025-05-15T01:36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661076A8" w14:textId="77777777" w:rsidR="00954441" w:rsidRPr="00A61000" w:rsidRDefault="00954441" w:rsidP="00B13C56">
            <w:pPr>
              <w:pStyle w:val="Paragraphedeliste"/>
              <w:numPr>
                <w:ilvl w:val="0"/>
                <w:numId w:val="8"/>
              </w:numPr>
              <w:rPr>
                <w:ins w:id="1835" w:author="MAHMOUD Mohamed-Ali" w:date="2025-05-15T01:36:00Z"/>
                <w:b/>
                <w:bCs/>
              </w:rPr>
            </w:pPr>
            <w:ins w:id="1836" w:author="MAHMOUD Mohamed-Ali" w:date="2025-05-15T01:36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20A501F2" w14:textId="77777777" w:rsidR="00954441" w:rsidRPr="00103583" w:rsidRDefault="00954441" w:rsidP="00B13C56">
            <w:pPr>
              <w:pStyle w:val="Paragraphedeliste"/>
              <w:numPr>
                <w:ilvl w:val="1"/>
                <w:numId w:val="8"/>
              </w:numPr>
              <w:rPr>
                <w:ins w:id="1837" w:author="MAHMOUD Mohamed-Ali" w:date="2025-05-15T01:36:00Z"/>
                <w:noProof/>
              </w:rPr>
            </w:pPr>
          </w:p>
        </w:tc>
      </w:tr>
      <w:tr w:rsidR="00954441" w:rsidRPr="00A61000" w14:paraId="63AA7AB4" w14:textId="77777777" w:rsidTr="00B13C56">
        <w:trPr>
          <w:ins w:id="1838" w:author="MAHMOUD Mohamed-Ali" w:date="2025-05-15T01:36:00Z"/>
        </w:trPr>
        <w:tc>
          <w:tcPr>
            <w:tcW w:w="9288" w:type="dxa"/>
          </w:tcPr>
          <w:p w14:paraId="745E608A" w14:textId="77777777" w:rsidR="00954441" w:rsidRPr="00A61000" w:rsidRDefault="00954441" w:rsidP="00B13C56">
            <w:pPr>
              <w:rPr>
                <w:ins w:id="1839" w:author="MAHMOUD Mohamed-Ali" w:date="2025-05-15T01:36:00Z"/>
                <w:b/>
                <w:bCs/>
              </w:rPr>
            </w:pPr>
            <w:ins w:id="1840" w:author="MAHMOUD Mohamed-Ali" w:date="2025-05-15T01:36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376AA86D" w14:textId="77777777" w:rsidR="00954441" w:rsidRDefault="00954441" w:rsidP="003D2412">
      <w:pPr>
        <w:jc w:val="left"/>
        <w:rPr>
          <w:ins w:id="1841" w:author="MAHMOUD Mohamed-Ali" w:date="2025-05-15T01:36:00Z"/>
        </w:rPr>
      </w:pPr>
    </w:p>
    <w:p w14:paraId="26EA3BCF" w14:textId="77777777" w:rsidR="00954441" w:rsidRDefault="00954441" w:rsidP="003D2412">
      <w:pPr>
        <w:jc w:val="left"/>
        <w:rPr>
          <w:ins w:id="1842" w:author="MAHMOUD Mohamed-Ali" w:date="2025-05-12T01:29:00Z"/>
        </w:rPr>
      </w:pPr>
    </w:p>
    <w:p w14:paraId="6E8BF1FE" w14:textId="77777777" w:rsidR="00954441" w:rsidRDefault="00954441" w:rsidP="00954441">
      <w:pPr>
        <w:jc w:val="left"/>
        <w:rPr>
          <w:ins w:id="1843" w:author="MAHMOUD Mohamed-Ali" w:date="2025-05-15T01:43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54441" w:rsidRPr="00464467" w14:paraId="40E0A8FD" w14:textId="77777777" w:rsidTr="00B13C56">
        <w:trPr>
          <w:ins w:id="1844" w:author="MAHMOUD Mohamed-Ali" w:date="2025-05-15T01:43:00Z"/>
        </w:trPr>
        <w:tc>
          <w:tcPr>
            <w:tcW w:w="9288" w:type="dxa"/>
          </w:tcPr>
          <w:p w14:paraId="72A50C95" w14:textId="655F2003" w:rsidR="00954441" w:rsidRPr="00464467" w:rsidRDefault="00954441" w:rsidP="00B13C56">
            <w:pPr>
              <w:rPr>
                <w:ins w:id="1845" w:author="MAHMOUD Mohamed-Ali" w:date="2025-05-15T01:43:00Z"/>
                <w:b/>
                <w:bCs/>
              </w:rPr>
            </w:pPr>
            <w:ins w:id="1846" w:author="MAHMOUD Mohamed-Ali" w:date="2025-05-15T01:43:00Z">
              <w:r>
                <w:rPr>
                  <w:b/>
                  <w:bCs/>
                </w:rPr>
                <w:t>Id : EX-</w:t>
              </w:r>
              <w:r>
                <w:t xml:space="preserve"> FS1.4.14.7.1#1</w:t>
              </w:r>
            </w:ins>
          </w:p>
        </w:tc>
      </w:tr>
      <w:tr w:rsidR="00954441" w:rsidRPr="005E7F0B" w14:paraId="29E71733" w14:textId="77777777" w:rsidTr="00B13C56">
        <w:trPr>
          <w:ins w:id="1847" w:author="MAHMOUD Mohamed-Ali" w:date="2025-05-15T01:43:00Z"/>
        </w:trPr>
        <w:tc>
          <w:tcPr>
            <w:tcW w:w="9288" w:type="dxa"/>
          </w:tcPr>
          <w:p w14:paraId="74EB470C" w14:textId="77777777" w:rsidR="00954441" w:rsidRDefault="00954441" w:rsidP="00954441">
            <w:pPr>
              <w:jc w:val="left"/>
              <w:rPr>
                <w:ins w:id="1848" w:author="MAHMOUD Mohamed-Ali" w:date="2025-05-15T01:44:00Z"/>
              </w:rPr>
            </w:pPr>
            <w:ins w:id="1849" w:author="MAHMOUD Mohamed-Ali" w:date="2025-05-15T01:43:00Z">
              <w:r w:rsidRPr="000E3FC6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1850" w:author="MAHMOUD Mohamed-Ali" w:date="2025-05-15T01:44:00Z">
              <w:r>
                <w:t xml:space="preserve">Chaque passage à niveau doit être composé des éléments suivants : </w:t>
              </w:r>
            </w:ins>
          </w:p>
          <w:p w14:paraId="01119385" w14:textId="77777777" w:rsidR="00954441" w:rsidRDefault="00954441" w:rsidP="00954441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851" w:author="MAHMOUD Mohamed-Ali" w:date="2025-05-15T01:44:00Z"/>
              </w:rPr>
            </w:pPr>
            <w:ins w:id="1852" w:author="MAHMOUD Mohamed-Ali" w:date="2025-05-15T01:44:00Z">
              <w:r>
                <w:t>Champ code PN dont la valeur est égale à 15</w:t>
              </w:r>
            </w:ins>
          </w:p>
          <w:p w14:paraId="1A55080C" w14:textId="77777777" w:rsidR="00954441" w:rsidRDefault="00954441" w:rsidP="00954441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853" w:author="MAHMOUD Mohamed-Ali" w:date="2025-05-15T01:44:00Z"/>
              </w:rPr>
            </w:pPr>
            <w:ins w:id="1854" w:author="MAHMOUD Mohamed-Ali" w:date="2025-05-15T01:44:00Z">
              <w:r>
                <w:t>Champ ‘id’ dont la valeur est codée sur 2 octets.</w:t>
              </w:r>
            </w:ins>
          </w:p>
          <w:p w14:paraId="029F3D6B" w14:textId="77777777" w:rsidR="00954441" w:rsidRPr="00954441" w:rsidRDefault="00954441" w:rsidP="00954441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855" w:author="MAHMOUD Mohamed-Ali" w:date="2025-05-15T01:44:00Z"/>
                <w:rFonts w:ascii="Calibri" w:hAnsi="Calibri"/>
                <w:rPrChange w:id="1856" w:author="MAHMOUD Mohamed-Ali" w:date="2025-05-15T01:44:00Z">
                  <w:rPr>
                    <w:ins w:id="1857" w:author="MAHMOUD Mohamed-Ali" w:date="2025-05-15T01:44:00Z"/>
                  </w:rPr>
                </w:rPrChange>
              </w:rPr>
            </w:pPr>
            <w:ins w:id="1858" w:author="MAHMOUD Mohamed-Ali" w:date="2025-05-15T01:44:00Z">
              <w:r>
                <w:t>Champ ‘</w:t>
              </w:r>
              <w:proofErr w:type="spellStart"/>
              <w:r>
                <w:t>edgesNumber</w:t>
              </w:r>
              <w:proofErr w:type="spellEnd"/>
              <w:r>
                <w:t>’ est codée sur 1 octet.</w:t>
              </w:r>
            </w:ins>
          </w:p>
          <w:p w14:paraId="05BFCB4E" w14:textId="04927BAD" w:rsidR="00954441" w:rsidRPr="00FF1481" w:rsidRDefault="00954441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859" w:author="MAHMOUD Mohamed-Ali" w:date="2025-05-15T01:43:00Z"/>
              </w:rPr>
              <w:pPrChange w:id="1860" w:author="MAHMOUD Mohamed-Ali" w:date="2025-05-15T01:44:00Z">
                <w:pPr>
                  <w:jc w:val="left"/>
                </w:pPr>
              </w:pPrChange>
            </w:pPr>
            <w:ins w:id="1861" w:author="MAHMOUD Mohamed-Ali" w:date="2025-05-15T01:44:00Z">
              <w:r>
                <w:t>Champ ‘</w:t>
              </w:r>
              <w:proofErr w:type="spellStart"/>
              <w:r>
                <w:t>edgeId</w:t>
              </w:r>
              <w:proofErr w:type="spellEnd"/>
              <w:r>
                <w:t xml:space="preserve">’, est un séquencement de N * 2 octets dont N est le nombre des arcs et chaque 2 octets représente </w:t>
              </w:r>
              <w:proofErr w:type="spellStart"/>
              <w:r>
                <w:t>l’id</w:t>
              </w:r>
              <w:proofErr w:type="spellEnd"/>
              <w:r>
                <w:t xml:space="preserve"> d’arcs</w:t>
              </w:r>
            </w:ins>
            <w:ins w:id="1862" w:author="MAHMOUD Mohamed-Ali" w:date="2025-05-15T01:43:00Z">
              <w:r>
                <w:t>.</w:t>
              </w:r>
            </w:ins>
          </w:p>
        </w:tc>
      </w:tr>
      <w:tr w:rsidR="00954441" w:rsidRPr="00176744" w14:paraId="25905523" w14:textId="77777777" w:rsidTr="00B13C56">
        <w:trPr>
          <w:ins w:id="1863" w:author="MAHMOUD Mohamed-Ali" w:date="2025-05-15T01:43:00Z"/>
        </w:trPr>
        <w:tc>
          <w:tcPr>
            <w:tcW w:w="9288" w:type="dxa"/>
          </w:tcPr>
          <w:p w14:paraId="2171CB48" w14:textId="77777777" w:rsidR="00954441" w:rsidRPr="0082221C" w:rsidRDefault="00954441" w:rsidP="00B13C56">
            <w:pPr>
              <w:jc w:val="left"/>
              <w:rPr>
                <w:ins w:id="1864" w:author="MAHMOUD Mohamed-Ali" w:date="2025-05-15T01:43:00Z"/>
              </w:rPr>
            </w:pPr>
            <w:ins w:id="1865" w:author="MAHMOUD Mohamed-Ali" w:date="2025-05-15T01:43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954441" w:rsidRPr="00176744" w14:paraId="13A70452" w14:textId="77777777" w:rsidTr="00B13C56">
        <w:trPr>
          <w:ins w:id="1866" w:author="MAHMOUD Mohamed-Ali" w:date="2025-05-15T01:43:00Z"/>
        </w:trPr>
        <w:tc>
          <w:tcPr>
            <w:tcW w:w="9288" w:type="dxa"/>
          </w:tcPr>
          <w:p w14:paraId="2D1EDA3C" w14:textId="77777777" w:rsidR="00954441" w:rsidRPr="00464467" w:rsidRDefault="00954441" w:rsidP="00B13C56">
            <w:pPr>
              <w:rPr>
                <w:ins w:id="1867" w:author="MAHMOUD Mohamed-Ali" w:date="2025-05-15T01:43:00Z"/>
                <w:b/>
                <w:bCs/>
              </w:rPr>
            </w:pPr>
            <w:ins w:id="1868" w:author="MAHMOUD Mohamed-Ali" w:date="2025-05-15T01:43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954441" w:rsidRPr="00176744" w14:paraId="602E169E" w14:textId="77777777" w:rsidTr="00B13C56">
        <w:trPr>
          <w:ins w:id="1869" w:author="MAHMOUD Mohamed-Ali" w:date="2025-05-15T01:43:00Z"/>
        </w:trPr>
        <w:tc>
          <w:tcPr>
            <w:tcW w:w="9288" w:type="dxa"/>
          </w:tcPr>
          <w:p w14:paraId="095D6D13" w14:textId="79E30527" w:rsidR="00954441" w:rsidRPr="0098083E" w:rsidRDefault="00954441" w:rsidP="00B13C56">
            <w:pPr>
              <w:rPr>
                <w:ins w:id="1870" w:author="MAHMOUD Mohamed-Ali" w:date="2025-05-15T01:43:00Z"/>
              </w:rPr>
            </w:pPr>
            <w:ins w:id="1871" w:author="MAHMOUD Mohamed-Ali" w:date="2025-05-15T01:43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les passages à niveau </w:t>
              </w:r>
            </w:ins>
            <w:ins w:id="1872" w:author="MAHMOUD Mohamed-Ali" w:date="2025-05-15T01:49:00Z">
              <w:r w:rsidR="00D232C6">
                <w:t>doivent être composés des éléments listés ci-dessus</w:t>
              </w:r>
            </w:ins>
          </w:p>
        </w:tc>
      </w:tr>
      <w:tr w:rsidR="00954441" w:rsidRPr="00103583" w14:paraId="71B21B82" w14:textId="77777777" w:rsidTr="00B13C56">
        <w:trPr>
          <w:ins w:id="1873" w:author="MAHMOUD Mohamed-Ali" w:date="2025-05-15T01:43:00Z"/>
        </w:trPr>
        <w:tc>
          <w:tcPr>
            <w:tcW w:w="9288" w:type="dxa"/>
          </w:tcPr>
          <w:p w14:paraId="63268563" w14:textId="77777777" w:rsidR="00954441" w:rsidRDefault="00954441" w:rsidP="00B13C56">
            <w:pPr>
              <w:rPr>
                <w:ins w:id="1874" w:author="MAHMOUD Mohamed-Ali" w:date="2025-05-15T01:43:00Z"/>
                <w:b/>
                <w:bCs/>
              </w:rPr>
            </w:pPr>
            <w:proofErr w:type="spellStart"/>
            <w:ins w:id="1875" w:author="MAHMOUD Mohamed-Ali" w:date="2025-05-15T01:43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57D80692" w14:textId="77777777" w:rsidR="00954441" w:rsidRDefault="00954441" w:rsidP="00B13C56">
            <w:pPr>
              <w:pStyle w:val="Paragraphedeliste"/>
              <w:numPr>
                <w:ilvl w:val="0"/>
                <w:numId w:val="8"/>
              </w:numPr>
              <w:rPr>
                <w:ins w:id="1876" w:author="MAHMOUD Mohamed-Ali" w:date="2025-05-15T01:43:00Z"/>
                <w:b/>
                <w:bCs/>
              </w:rPr>
            </w:pPr>
            <w:ins w:id="1877" w:author="MAHMOUD Mohamed-Ali" w:date="2025-05-15T01:43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1581068D" w14:textId="77777777" w:rsidR="00954441" w:rsidRDefault="00954441" w:rsidP="00B13C56">
            <w:pPr>
              <w:pStyle w:val="Paragraphedeliste"/>
              <w:spacing w:after="0"/>
              <w:ind w:left="1440"/>
              <w:rPr>
                <w:ins w:id="1878" w:author="MAHMOUD Mohamed-Ali" w:date="2025-05-15T01:43:00Z"/>
                <w:noProof/>
              </w:rPr>
            </w:pPr>
          </w:p>
          <w:p w14:paraId="11E51E33" w14:textId="77777777" w:rsidR="00954441" w:rsidRPr="00094A97" w:rsidRDefault="00954441" w:rsidP="00B13C56">
            <w:pPr>
              <w:pStyle w:val="Paragraphedeliste"/>
              <w:numPr>
                <w:ilvl w:val="0"/>
                <w:numId w:val="8"/>
              </w:numPr>
              <w:rPr>
                <w:ins w:id="1879" w:author="MAHMOUD Mohamed-Ali" w:date="2025-05-15T01:43:00Z"/>
                <w:b/>
                <w:bCs/>
              </w:rPr>
            </w:pPr>
            <w:ins w:id="1880" w:author="MAHMOUD Mohamed-Ali" w:date="2025-05-15T01:43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1DC44F3D" w14:textId="77777777" w:rsidR="00954441" w:rsidRPr="00A61000" w:rsidRDefault="00954441" w:rsidP="00B13C56">
            <w:pPr>
              <w:pStyle w:val="Paragraphedeliste"/>
              <w:numPr>
                <w:ilvl w:val="0"/>
                <w:numId w:val="8"/>
              </w:numPr>
              <w:rPr>
                <w:ins w:id="1881" w:author="MAHMOUD Mohamed-Ali" w:date="2025-05-15T01:43:00Z"/>
                <w:b/>
                <w:bCs/>
              </w:rPr>
            </w:pPr>
            <w:ins w:id="1882" w:author="MAHMOUD Mohamed-Ali" w:date="2025-05-15T01:43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0F20A04B" w14:textId="77777777" w:rsidR="00954441" w:rsidRPr="00103583" w:rsidRDefault="00954441" w:rsidP="00B13C56">
            <w:pPr>
              <w:pStyle w:val="Paragraphedeliste"/>
              <w:numPr>
                <w:ilvl w:val="1"/>
                <w:numId w:val="8"/>
              </w:numPr>
              <w:rPr>
                <w:ins w:id="1883" w:author="MAHMOUD Mohamed-Ali" w:date="2025-05-15T01:43:00Z"/>
                <w:noProof/>
              </w:rPr>
            </w:pPr>
          </w:p>
        </w:tc>
      </w:tr>
      <w:tr w:rsidR="00954441" w:rsidRPr="00A61000" w14:paraId="2F9ED389" w14:textId="77777777" w:rsidTr="00B13C56">
        <w:trPr>
          <w:ins w:id="1884" w:author="MAHMOUD Mohamed-Ali" w:date="2025-05-15T01:43:00Z"/>
        </w:trPr>
        <w:tc>
          <w:tcPr>
            <w:tcW w:w="9288" w:type="dxa"/>
          </w:tcPr>
          <w:p w14:paraId="58D64841" w14:textId="77777777" w:rsidR="00954441" w:rsidRPr="00A61000" w:rsidRDefault="00954441" w:rsidP="00B13C56">
            <w:pPr>
              <w:rPr>
                <w:ins w:id="1885" w:author="MAHMOUD Mohamed-Ali" w:date="2025-05-15T01:43:00Z"/>
                <w:b/>
                <w:bCs/>
              </w:rPr>
            </w:pPr>
            <w:ins w:id="1886" w:author="MAHMOUD Mohamed-Ali" w:date="2025-05-15T01:43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038FBECD" w14:textId="77777777" w:rsidR="00954441" w:rsidRDefault="00954441" w:rsidP="00954441">
      <w:pPr>
        <w:jc w:val="left"/>
        <w:rPr>
          <w:ins w:id="1887" w:author="MAHMOUD Mohamed-Ali" w:date="2025-05-15T01:43:00Z"/>
        </w:rPr>
      </w:pPr>
    </w:p>
    <w:p w14:paraId="4C2E3259" w14:textId="77777777" w:rsidR="00954441" w:rsidRDefault="00954441" w:rsidP="00954441">
      <w:pPr>
        <w:jc w:val="left"/>
        <w:rPr>
          <w:ins w:id="1888" w:author="MAHMOUD Mohamed-Ali" w:date="2025-05-15T01:43:00Z"/>
        </w:rPr>
      </w:pPr>
    </w:p>
    <w:p w14:paraId="17DF166B" w14:textId="77777777" w:rsidR="00954441" w:rsidRDefault="00954441">
      <w:pPr>
        <w:jc w:val="left"/>
        <w:rPr>
          <w:ins w:id="1889" w:author="MAHMOUD Mohamed-Ali" w:date="2025-05-12T01:40:00Z"/>
        </w:rPr>
        <w:pPrChange w:id="1890" w:author="MAHMOUD Mohamed-Ali" w:date="2025-05-15T01:43:00Z">
          <w:pPr>
            <w:pStyle w:val="Paragraphedeliste"/>
            <w:numPr>
              <w:numId w:val="6"/>
            </w:numPr>
            <w:ind w:left="720" w:hanging="360"/>
            <w:jc w:val="left"/>
          </w:pPr>
        </w:pPrChange>
      </w:pPr>
    </w:p>
    <w:p w14:paraId="5FFD9164" w14:textId="77777777" w:rsidR="00850CEB" w:rsidRDefault="00850CEB" w:rsidP="0048748E">
      <w:pPr>
        <w:jc w:val="left"/>
        <w:rPr>
          <w:ins w:id="1891" w:author="MAHMOUD Mohamed-Ali" w:date="2025-05-15T01:54:00Z"/>
        </w:rPr>
      </w:pPr>
    </w:p>
    <w:p w14:paraId="66813D20" w14:textId="77777777" w:rsidR="00D232C6" w:rsidRDefault="00D232C6" w:rsidP="0048748E">
      <w:pPr>
        <w:jc w:val="left"/>
        <w:rPr>
          <w:ins w:id="1892" w:author="MAHMOUD Mohamed-Ali" w:date="2025-05-15T01:50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232C6" w:rsidRPr="00464467" w14:paraId="3AA745EC" w14:textId="77777777" w:rsidTr="00B13C56">
        <w:trPr>
          <w:ins w:id="1893" w:author="MAHMOUD Mohamed-Ali" w:date="2025-05-15T01:50:00Z"/>
        </w:trPr>
        <w:tc>
          <w:tcPr>
            <w:tcW w:w="9288" w:type="dxa"/>
          </w:tcPr>
          <w:p w14:paraId="3DE5F9A7" w14:textId="79CF98D7" w:rsidR="00D232C6" w:rsidRPr="00464467" w:rsidRDefault="00D232C6" w:rsidP="00B13C56">
            <w:pPr>
              <w:rPr>
                <w:ins w:id="1894" w:author="MAHMOUD Mohamed-Ali" w:date="2025-05-15T01:50:00Z"/>
                <w:b/>
                <w:bCs/>
              </w:rPr>
            </w:pPr>
            <w:ins w:id="1895" w:author="MAHMOUD Mohamed-Ali" w:date="2025-05-15T01:50:00Z">
              <w:r>
                <w:rPr>
                  <w:b/>
                  <w:bCs/>
                </w:rPr>
                <w:lastRenderedPageBreak/>
                <w:t>Id : EX-</w:t>
              </w:r>
              <w:r>
                <w:t xml:space="preserve"> FS1.4.14.7.2#1</w:t>
              </w:r>
            </w:ins>
          </w:p>
        </w:tc>
      </w:tr>
      <w:tr w:rsidR="00D232C6" w:rsidRPr="005E7F0B" w14:paraId="5F51E1D0" w14:textId="77777777" w:rsidTr="00B13C56">
        <w:trPr>
          <w:ins w:id="1896" w:author="MAHMOUD Mohamed-Ali" w:date="2025-05-15T01:50:00Z"/>
        </w:trPr>
        <w:tc>
          <w:tcPr>
            <w:tcW w:w="9288" w:type="dxa"/>
          </w:tcPr>
          <w:p w14:paraId="5A5739D1" w14:textId="4EB54D01" w:rsidR="00D232C6" w:rsidRPr="00FF1481" w:rsidRDefault="00D232C6">
            <w:pPr>
              <w:jc w:val="left"/>
              <w:rPr>
                <w:ins w:id="1897" w:author="MAHMOUD Mohamed-Ali" w:date="2025-05-15T01:50:00Z"/>
              </w:rPr>
              <w:pPrChange w:id="1898" w:author="MAHMOUD Mohamed-Ali" w:date="2025-05-15T01:50:00Z">
                <w:pPr>
                  <w:pStyle w:val="Paragraphedeliste"/>
                  <w:numPr>
                    <w:numId w:val="6"/>
                  </w:numPr>
                  <w:ind w:left="720" w:hanging="360"/>
                  <w:jc w:val="left"/>
                </w:pPr>
              </w:pPrChange>
            </w:pPr>
            <w:ins w:id="1899" w:author="MAHMOUD Mohamed-Ali" w:date="2025-05-15T01:50:00Z">
              <w:r w:rsidRPr="000E3FC6">
                <w:rPr>
                  <w:b/>
                  <w:bCs/>
                </w:rPr>
                <w:t>Exigence</w:t>
              </w:r>
              <w:r>
                <w:t xml:space="preserve"> : La valeur de champ ‘</w:t>
              </w:r>
              <w:proofErr w:type="spellStart"/>
              <w:r>
                <w:t>edgesNumber</w:t>
              </w:r>
              <w:proofErr w:type="spellEnd"/>
              <w:r>
                <w:t xml:space="preserve">’ </w:t>
              </w:r>
            </w:ins>
            <w:ins w:id="1900" w:author="MAHMOUD Mohamed-Ali" w:date="2025-05-15T01:51:00Z">
              <w:r>
                <w:t xml:space="preserve">de l’objet passage à niveau </w:t>
              </w:r>
            </w:ins>
            <w:ins w:id="1901" w:author="MAHMOUD Mohamed-Ali" w:date="2025-05-15T01:50:00Z">
              <w:r>
                <w:t>ne doit pas être inférieur à 1</w:t>
              </w:r>
            </w:ins>
          </w:p>
        </w:tc>
      </w:tr>
      <w:tr w:rsidR="00D232C6" w:rsidRPr="00176744" w14:paraId="2E24853C" w14:textId="77777777" w:rsidTr="00B13C56">
        <w:trPr>
          <w:ins w:id="1902" w:author="MAHMOUD Mohamed-Ali" w:date="2025-05-15T01:50:00Z"/>
        </w:trPr>
        <w:tc>
          <w:tcPr>
            <w:tcW w:w="9288" w:type="dxa"/>
          </w:tcPr>
          <w:p w14:paraId="6350CF10" w14:textId="77777777" w:rsidR="00D232C6" w:rsidRPr="0082221C" w:rsidRDefault="00D232C6" w:rsidP="00B13C56">
            <w:pPr>
              <w:jc w:val="left"/>
              <w:rPr>
                <w:ins w:id="1903" w:author="MAHMOUD Mohamed-Ali" w:date="2025-05-15T01:50:00Z"/>
              </w:rPr>
            </w:pPr>
            <w:ins w:id="1904" w:author="MAHMOUD Mohamed-Ali" w:date="2025-05-15T01:50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D232C6" w:rsidRPr="00176744" w14:paraId="1AE771E2" w14:textId="77777777" w:rsidTr="00B13C56">
        <w:trPr>
          <w:ins w:id="1905" w:author="MAHMOUD Mohamed-Ali" w:date="2025-05-15T01:50:00Z"/>
        </w:trPr>
        <w:tc>
          <w:tcPr>
            <w:tcW w:w="9288" w:type="dxa"/>
          </w:tcPr>
          <w:p w14:paraId="4A182244" w14:textId="77777777" w:rsidR="00D232C6" w:rsidRPr="00464467" w:rsidRDefault="00D232C6" w:rsidP="00B13C56">
            <w:pPr>
              <w:rPr>
                <w:ins w:id="1906" w:author="MAHMOUD Mohamed-Ali" w:date="2025-05-15T01:50:00Z"/>
                <w:b/>
                <w:bCs/>
              </w:rPr>
            </w:pPr>
            <w:ins w:id="1907" w:author="MAHMOUD Mohamed-Ali" w:date="2025-05-15T01:50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D232C6" w:rsidRPr="00176744" w14:paraId="3267BD8D" w14:textId="77777777" w:rsidTr="00B13C56">
        <w:trPr>
          <w:ins w:id="1908" w:author="MAHMOUD Mohamed-Ali" w:date="2025-05-15T01:50:00Z"/>
        </w:trPr>
        <w:tc>
          <w:tcPr>
            <w:tcW w:w="9288" w:type="dxa"/>
          </w:tcPr>
          <w:p w14:paraId="3C08A326" w14:textId="1B99993C" w:rsidR="00D232C6" w:rsidRPr="0098083E" w:rsidRDefault="00D232C6" w:rsidP="00B13C56">
            <w:pPr>
              <w:rPr>
                <w:ins w:id="1909" w:author="MAHMOUD Mohamed-Ali" w:date="2025-05-15T01:50:00Z"/>
              </w:rPr>
            </w:pPr>
            <w:ins w:id="1910" w:author="MAHMOUD Mohamed-Ali" w:date="2025-05-15T01:50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</w:t>
              </w:r>
            </w:ins>
            <w:ins w:id="1911" w:author="MAHMOUD Mohamed-Ali" w:date="2025-05-15T01:52:00Z">
              <w:r>
                <w:t>la propriété ‘</w:t>
              </w:r>
              <w:proofErr w:type="spellStart"/>
              <w:r>
                <w:t>edgesNumber</w:t>
              </w:r>
              <w:proofErr w:type="spellEnd"/>
              <w:r>
                <w:t>’ est &gt;= 1</w:t>
              </w:r>
            </w:ins>
          </w:p>
        </w:tc>
      </w:tr>
      <w:tr w:rsidR="00D232C6" w:rsidRPr="00103583" w14:paraId="50DA212B" w14:textId="77777777" w:rsidTr="00B13C56">
        <w:trPr>
          <w:ins w:id="1912" w:author="MAHMOUD Mohamed-Ali" w:date="2025-05-15T01:50:00Z"/>
        </w:trPr>
        <w:tc>
          <w:tcPr>
            <w:tcW w:w="9288" w:type="dxa"/>
          </w:tcPr>
          <w:p w14:paraId="50DF8E68" w14:textId="77777777" w:rsidR="00D232C6" w:rsidRDefault="00D232C6" w:rsidP="00B13C56">
            <w:pPr>
              <w:rPr>
                <w:ins w:id="1913" w:author="MAHMOUD Mohamed-Ali" w:date="2025-05-15T01:50:00Z"/>
                <w:b/>
                <w:bCs/>
              </w:rPr>
            </w:pPr>
            <w:proofErr w:type="spellStart"/>
            <w:ins w:id="1914" w:author="MAHMOUD Mohamed-Ali" w:date="2025-05-15T01:50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2B6710DC" w14:textId="77777777" w:rsidR="00D232C6" w:rsidRDefault="00D232C6" w:rsidP="00B13C56">
            <w:pPr>
              <w:pStyle w:val="Paragraphedeliste"/>
              <w:numPr>
                <w:ilvl w:val="0"/>
                <w:numId w:val="8"/>
              </w:numPr>
              <w:rPr>
                <w:ins w:id="1915" w:author="MAHMOUD Mohamed-Ali" w:date="2025-05-15T01:50:00Z"/>
                <w:b/>
                <w:bCs/>
              </w:rPr>
            </w:pPr>
            <w:ins w:id="1916" w:author="MAHMOUD Mohamed-Ali" w:date="2025-05-15T01:50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2BFEA309" w14:textId="77777777" w:rsidR="00D232C6" w:rsidRDefault="00D232C6" w:rsidP="00B13C56">
            <w:pPr>
              <w:pStyle w:val="Paragraphedeliste"/>
              <w:spacing w:after="0"/>
              <w:ind w:left="1440"/>
              <w:rPr>
                <w:ins w:id="1917" w:author="MAHMOUD Mohamed-Ali" w:date="2025-05-15T01:50:00Z"/>
                <w:noProof/>
              </w:rPr>
            </w:pPr>
          </w:p>
          <w:p w14:paraId="62C16550" w14:textId="77777777" w:rsidR="00D232C6" w:rsidRPr="00094A97" w:rsidRDefault="00D232C6" w:rsidP="00B13C56">
            <w:pPr>
              <w:pStyle w:val="Paragraphedeliste"/>
              <w:numPr>
                <w:ilvl w:val="0"/>
                <w:numId w:val="8"/>
              </w:numPr>
              <w:rPr>
                <w:ins w:id="1918" w:author="MAHMOUD Mohamed-Ali" w:date="2025-05-15T01:50:00Z"/>
                <w:b/>
                <w:bCs/>
              </w:rPr>
            </w:pPr>
            <w:ins w:id="1919" w:author="MAHMOUD Mohamed-Ali" w:date="2025-05-15T01:50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30588E1F" w14:textId="77777777" w:rsidR="00D232C6" w:rsidRPr="00A61000" w:rsidRDefault="00D232C6" w:rsidP="00B13C56">
            <w:pPr>
              <w:pStyle w:val="Paragraphedeliste"/>
              <w:numPr>
                <w:ilvl w:val="0"/>
                <w:numId w:val="8"/>
              </w:numPr>
              <w:rPr>
                <w:ins w:id="1920" w:author="MAHMOUD Mohamed-Ali" w:date="2025-05-15T01:50:00Z"/>
                <w:b/>
                <w:bCs/>
              </w:rPr>
            </w:pPr>
            <w:ins w:id="1921" w:author="MAHMOUD Mohamed-Ali" w:date="2025-05-15T01:50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50510FDB" w14:textId="77777777" w:rsidR="00D232C6" w:rsidRPr="00103583" w:rsidRDefault="00D232C6" w:rsidP="00B13C56">
            <w:pPr>
              <w:pStyle w:val="Paragraphedeliste"/>
              <w:numPr>
                <w:ilvl w:val="1"/>
                <w:numId w:val="8"/>
              </w:numPr>
              <w:rPr>
                <w:ins w:id="1922" w:author="MAHMOUD Mohamed-Ali" w:date="2025-05-15T01:50:00Z"/>
                <w:noProof/>
              </w:rPr>
            </w:pPr>
          </w:p>
        </w:tc>
      </w:tr>
      <w:tr w:rsidR="00D232C6" w:rsidRPr="00A61000" w14:paraId="75CF06E9" w14:textId="77777777" w:rsidTr="00B13C56">
        <w:trPr>
          <w:ins w:id="1923" w:author="MAHMOUD Mohamed-Ali" w:date="2025-05-15T01:50:00Z"/>
        </w:trPr>
        <w:tc>
          <w:tcPr>
            <w:tcW w:w="9288" w:type="dxa"/>
          </w:tcPr>
          <w:p w14:paraId="5B375BF1" w14:textId="77777777" w:rsidR="00D232C6" w:rsidRPr="00A61000" w:rsidRDefault="00D232C6" w:rsidP="00B13C56">
            <w:pPr>
              <w:rPr>
                <w:ins w:id="1924" w:author="MAHMOUD Mohamed-Ali" w:date="2025-05-15T01:50:00Z"/>
                <w:b/>
                <w:bCs/>
              </w:rPr>
            </w:pPr>
            <w:ins w:id="1925" w:author="MAHMOUD Mohamed-Ali" w:date="2025-05-15T01:50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5AF9CA4A" w14:textId="77777777" w:rsidR="00D232C6" w:rsidRDefault="00D232C6" w:rsidP="0048748E">
      <w:pPr>
        <w:jc w:val="left"/>
        <w:rPr>
          <w:ins w:id="1926" w:author="MAHMOUD Mohamed-Ali" w:date="2025-05-12T01:41:00Z"/>
        </w:rPr>
      </w:pPr>
    </w:p>
    <w:p w14:paraId="2B9735A7" w14:textId="77777777" w:rsidR="000D7FFC" w:rsidRDefault="000D7FFC" w:rsidP="0048748E">
      <w:pPr>
        <w:jc w:val="left"/>
        <w:rPr>
          <w:ins w:id="1927" w:author="MAHMOUD Mohamed-Ali" w:date="2025-05-15T01:55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232C6" w:rsidRPr="00464467" w14:paraId="2201DB09" w14:textId="77777777" w:rsidTr="00B13C56">
        <w:trPr>
          <w:ins w:id="1928" w:author="MAHMOUD Mohamed-Ali" w:date="2025-05-15T01:55:00Z"/>
        </w:trPr>
        <w:tc>
          <w:tcPr>
            <w:tcW w:w="9288" w:type="dxa"/>
          </w:tcPr>
          <w:p w14:paraId="56F221A7" w14:textId="484C859F" w:rsidR="00D232C6" w:rsidRPr="00464467" w:rsidRDefault="00D232C6" w:rsidP="00B13C56">
            <w:pPr>
              <w:rPr>
                <w:ins w:id="1929" w:author="MAHMOUD Mohamed-Ali" w:date="2025-05-15T01:55:00Z"/>
                <w:b/>
                <w:bCs/>
              </w:rPr>
            </w:pPr>
            <w:ins w:id="1930" w:author="MAHMOUD Mohamed-Ali" w:date="2025-05-15T01:55:00Z">
              <w:r>
                <w:rPr>
                  <w:b/>
                  <w:bCs/>
                </w:rPr>
                <w:t>Id : EX-</w:t>
              </w:r>
              <w:r>
                <w:t xml:space="preserve"> FP1.4.14.8#1</w:t>
              </w:r>
            </w:ins>
          </w:p>
        </w:tc>
      </w:tr>
      <w:tr w:rsidR="00D232C6" w:rsidRPr="005E7F0B" w14:paraId="00BECB8E" w14:textId="77777777" w:rsidTr="00B13C56">
        <w:trPr>
          <w:ins w:id="1931" w:author="MAHMOUD Mohamed-Ali" w:date="2025-05-15T01:55:00Z"/>
        </w:trPr>
        <w:tc>
          <w:tcPr>
            <w:tcW w:w="9288" w:type="dxa"/>
          </w:tcPr>
          <w:p w14:paraId="3C3CBA2B" w14:textId="084B5AD1" w:rsidR="00D232C6" w:rsidRPr="00FF1481" w:rsidRDefault="00D232C6" w:rsidP="00B13C56">
            <w:pPr>
              <w:jc w:val="left"/>
              <w:rPr>
                <w:ins w:id="1932" w:author="MAHMOUD Mohamed-Ali" w:date="2025-05-15T01:55:00Z"/>
              </w:rPr>
            </w:pPr>
            <w:ins w:id="1933" w:author="MAHMOUD Mohamed-Ali" w:date="2025-05-15T01:55:00Z">
              <w:r w:rsidRPr="000E3FC6">
                <w:rPr>
                  <w:b/>
                  <w:bCs/>
                </w:rPr>
                <w:t>Exigence</w:t>
              </w:r>
              <w:r>
                <w:t xml:space="preserve"> : </w:t>
              </w:r>
              <w:r w:rsidR="000D7FFC" w:rsidRPr="000D7FFC">
                <w:t>La septième partie doit lister les ‘</w:t>
              </w:r>
              <w:proofErr w:type="spellStart"/>
              <w:r w:rsidR="000D7FFC" w:rsidRPr="000D7FFC">
                <w:t>safetyZone</w:t>
              </w:r>
              <w:proofErr w:type="spellEnd"/>
              <w:r w:rsidR="000D7FFC" w:rsidRPr="000D7FFC">
                <w:t>’ de référentiel topologie</w:t>
              </w:r>
              <w:r w:rsidR="000D7FFC">
                <w:t>.</w:t>
              </w:r>
            </w:ins>
          </w:p>
        </w:tc>
      </w:tr>
      <w:tr w:rsidR="00D232C6" w:rsidRPr="00176744" w14:paraId="6A7DB0A7" w14:textId="77777777" w:rsidTr="00B13C56">
        <w:trPr>
          <w:ins w:id="1934" w:author="MAHMOUD Mohamed-Ali" w:date="2025-05-15T01:55:00Z"/>
        </w:trPr>
        <w:tc>
          <w:tcPr>
            <w:tcW w:w="9288" w:type="dxa"/>
          </w:tcPr>
          <w:p w14:paraId="3293C873" w14:textId="77777777" w:rsidR="00D232C6" w:rsidRPr="0082221C" w:rsidRDefault="00D232C6" w:rsidP="00B13C56">
            <w:pPr>
              <w:jc w:val="left"/>
              <w:rPr>
                <w:ins w:id="1935" w:author="MAHMOUD Mohamed-Ali" w:date="2025-05-15T01:55:00Z"/>
              </w:rPr>
            </w:pPr>
            <w:ins w:id="1936" w:author="MAHMOUD Mohamed-Ali" w:date="2025-05-15T01:55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D232C6" w:rsidRPr="00176744" w14:paraId="5291C107" w14:textId="77777777" w:rsidTr="00B13C56">
        <w:trPr>
          <w:ins w:id="1937" w:author="MAHMOUD Mohamed-Ali" w:date="2025-05-15T01:55:00Z"/>
        </w:trPr>
        <w:tc>
          <w:tcPr>
            <w:tcW w:w="9288" w:type="dxa"/>
          </w:tcPr>
          <w:p w14:paraId="72EEE9F1" w14:textId="77777777" w:rsidR="00D232C6" w:rsidRPr="00464467" w:rsidRDefault="00D232C6" w:rsidP="00B13C56">
            <w:pPr>
              <w:rPr>
                <w:ins w:id="1938" w:author="MAHMOUD Mohamed-Ali" w:date="2025-05-15T01:55:00Z"/>
                <w:b/>
                <w:bCs/>
              </w:rPr>
            </w:pPr>
            <w:ins w:id="1939" w:author="MAHMOUD Mohamed-Ali" w:date="2025-05-15T01:55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D232C6" w:rsidRPr="00176744" w14:paraId="71BA6FEC" w14:textId="77777777" w:rsidTr="00B13C56">
        <w:trPr>
          <w:ins w:id="1940" w:author="MAHMOUD Mohamed-Ali" w:date="2025-05-15T01:55:00Z"/>
        </w:trPr>
        <w:tc>
          <w:tcPr>
            <w:tcW w:w="9288" w:type="dxa"/>
          </w:tcPr>
          <w:p w14:paraId="3CA71AC3" w14:textId="52E7F50E" w:rsidR="00D232C6" w:rsidRPr="0098083E" w:rsidRDefault="00D232C6" w:rsidP="00B13C56">
            <w:pPr>
              <w:rPr>
                <w:ins w:id="1941" w:author="MAHMOUD Mohamed-Ali" w:date="2025-05-15T01:55:00Z"/>
              </w:rPr>
            </w:pPr>
            <w:ins w:id="1942" w:author="MAHMOUD Mohamed-Ali" w:date="2025-05-15T01:55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>dont l</w:t>
              </w:r>
            </w:ins>
            <w:ins w:id="1943" w:author="MAHMOUD Mohamed-Ali" w:date="2025-05-15T01:58:00Z">
              <w:r w:rsidR="000D7FFC">
                <w:t xml:space="preserve">a liste </w:t>
              </w:r>
            </w:ins>
            <w:ins w:id="1944" w:author="MAHMOUD Mohamed-Ali" w:date="2025-05-15T02:00:00Z">
              <w:r w:rsidR="000D7FFC">
                <w:t xml:space="preserve">de toutes les </w:t>
              </w:r>
              <w:proofErr w:type="spellStart"/>
              <w:r w:rsidR="000D7FFC">
                <w:t>safetyZones</w:t>
              </w:r>
              <w:proofErr w:type="spellEnd"/>
              <w:r w:rsidR="000D7FFC">
                <w:t xml:space="preserve"> sont listées au septième bloc</w:t>
              </w:r>
            </w:ins>
          </w:p>
        </w:tc>
      </w:tr>
      <w:tr w:rsidR="00D232C6" w:rsidRPr="00103583" w14:paraId="029EE8E4" w14:textId="77777777" w:rsidTr="00B13C56">
        <w:trPr>
          <w:ins w:id="1945" w:author="MAHMOUD Mohamed-Ali" w:date="2025-05-15T01:55:00Z"/>
        </w:trPr>
        <w:tc>
          <w:tcPr>
            <w:tcW w:w="9288" w:type="dxa"/>
          </w:tcPr>
          <w:p w14:paraId="18649CB5" w14:textId="77777777" w:rsidR="00D232C6" w:rsidRDefault="00D232C6" w:rsidP="00B13C56">
            <w:pPr>
              <w:rPr>
                <w:ins w:id="1946" w:author="MAHMOUD Mohamed-Ali" w:date="2025-05-15T01:55:00Z"/>
                <w:b/>
                <w:bCs/>
              </w:rPr>
            </w:pPr>
            <w:proofErr w:type="spellStart"/>
            <w:ins w:id="1947" w:author="MAHMOUD Mohamed-Ali" w:date="2025-05-15T01:55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66DC9BDA" w14:textId="77777777" w:rsidR="00D232C6" w:rsidRDefault="00D232C6" w:rsidP="00B13C56">
            <w:pPr>
              <w:pStyle w:val="Paragraphedeliste"/>
              <w:numPr>
                <w:ilvl w:val="0"/>
                <w:numId w:val="8"/>
              </w:numPr>
              <w:rPr>
                <w:ins w:id="1948" w:author="MAHMOUD Mohamed-Ali" w:date="2025-05-15T01:55:00Z"/>
                <w:b/>
                <w:bCs/>
              </w:rPr>
            </w:pPr>
            <w:ins w:id="1949" w:author="MAHMOUD Mohamed-Ali" w:date="2025-05-15T01:55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3853DAB4" w14:textId="77777777" w:rsidR="00D232C6" w:rsidRDefault="00D232C6" w:rsidP="00B13C56">
            <w:pPr>
              <w:pStyle w:val="Paragraphedeliste"/>
              <w:spacing w:after="0"/>
              <w:ind w:left="1440"/>
              <w:rPr>
                <w:ins w:id="1950" w:author="MAHMOUD Mohamed-Ali" w:date="2025-05-15T01:55:00Z"/>
                <w:noProof/>
              </w:rPr>
            </w:pPr>
          </w:p>
          <w:p w14:paraId="03FA036F" w14:textId="77777777" w:rsidR="00D232C6" w:rsidRPr="00094A97" w:rsidRDefault="00D232C6" w:rsidP="00B13C56">
            <w:pPr>
              <w:pStyle w:val="Paragraphedeliste"/>
              <w:numPr>
                <w:ilvl w:val="0"/>
                <w:numId w:val="8"/>
              </w:numPr>
              <w:rPr>
                <w:ins w:id="1951" w:author="MAHMOUD Mohamed-Ali" w:date="2025-05-15T01:55:00Z"/>
                <w:b/>
                <w:bCs/>
              </w:rPr>
            </w:pPr>
            <w:ins w:id="1952" w:author="MAHMOUD Mohamed-Ali" w:date="2025-05-15T01:55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29627D36" w14:textId="77777777" w:rsidR="00D232C6" w:rsidRPr="00A61000" w:rsidRDefault="00D232C6" w:rsidP="00B13C56">
            <w:pPr>
              <w:pStyle w:val="Paragraphedeliste"/>
              <w:numPr>
                <w:ilvl w:val="0"/>
                <w:numId w:val="8"/>
              </w:numPr>
              <w:rPr>
                <w:ins w:id="1953" w:author="MAHMOUD Mohamed-Ali" w:date="2025-05-15T01:55:00Z"/>
                <w:b/>
                <w:bCs/>
              </w:rPr>
            </w:pPr>
            <w:ins w:id="1954" w:author="MAHMOUD Mohamed-Ali" w:date="2025-05-15T01:55:00Z">
              <w:r>
                <w:rPr>
                  <w:b/>
                  <w:bCs/>
                </w:rPr>
                <w:lastRenderedPageBreak/>
                <w:t xml:space="preserve">De performance : temps de traitement </w:t>
              </w:r>
            </w:ins>
          </w:p>
          <w:p w14:paraId="426A49D3" w14:textId="77777777" w:rsidR="00D232C6" w:rsidRPr="00103583" w:rsidRDefault="00D232C6" w:rsidP="00B13C56">
            <w:pPr>
              <w:pStyle w:val="Paragraphedeliste"/>
              <w:numPr>
                <w:ilvl w:val="1"/>
                <w:numId w:val="8"/>
              </w:numPr>
              <w:rPr>
                <w:ins w:id="1955" w:author="MAHMOUD Mohamed-Ali" w:date="2025-05-15T01:55:00Z"/>
                <w:noProof/>
              </w:rPr>
            </w:pPr>
          </w:p>
        </w:tc>
      </w:tr>
      <w:tr w:rsidR="00D232C6" w:rsidRPr="00A61000" w14:paraId="672DDADF" w14:textId="77777777" w:rsidTr="00B13C56">
        <w:trPr>
          <w:ins w:id="1956" w:author="MAHMOUD Mohamed-Ali" w:date="2025-05-15T01:55:00Z"/>
        </w:trPr>
        <w:tc>
          <w:tcPr>
            <w:tcW w:w="9288" w:type="dxa"/>
          </w:tcPr>
          <w:p w14:paraId="25592003" w14:textId="77777777" w:rsidR="00D232C6" w:rsidRPr="00A61000" w:rsidRDefault="00D232C6" w:rsidP="00B13C56">
            <w:pPr>
              <w:rPr>
                <w:ins w:id="1957" w:author="MAHMOUD Mohamed-Ali" w:date="2025-05-15T01:55:00Z"/>
                <w:b/>
                <w:bCs/>
              </w:rPr>
            </w:pPr>
            <w:ins w:id="1958" w:author="MAHMOUD Mohamed-Ali" w:date="2025-05-15T01:55:00Z">
              <w:r>
                <w:rPr>
                  <w:b/>
                  <w:bCs/>
                </w:rPr>
                <w:lastRenderedPageBreak/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622A9A25" w14:textId="77777777" w:rsidR="00D232C6" w:rsidRDefault="00D232C6" w:rsidP="0048748E">
      <w:pPr>
        <w:jc w:val="left"/>
        <w:rPr>
          <w:ins w:id="1959" w:author="MAHMOUD Mohamed-Ali" w:date="2025-05-12T01:43:00Z"/>
        </w:rPr>
      </w:pPr>
    </w:p>
    <w:p w14:paraId="288772D0" w14:textId="77777777" w:rsidR="000D7FFC" w:rsidRDefault="000D7FFC" w:rsidP="000D7FFC">
      <w:pPr>
        <w:jc w:val="left"/>
        <w:rPr>
          <w:ins w:id="1960" w:author="MAHMOUD Mohamed-Ali" w:date="2025-05-15T02:04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D7FFC" w:rsidRPr="00464467" w14:paraId="697CB28D" w14:textId="77777777" w:rsidTr="00B13C56">
        <w:trPr>
          <w:ins w:id="1961" w:author="MAHMOUD Mohamed-Ali" w:date="2025-05-15T02:04:00Z"/>
        </w:trPr>
        <w:tc>
          <w:tcPr>
            <w:tcW w:w="9288" w:type="dxa"/>
          </w:tcPr>
          <w:p w14:paraId="3379FA1B" w14:textId="754DE631" w:rsidR="000D7FFC" w:rsidRPr="00464467" w:rsidRDefault="000D7FFC" w:rsidP="00B13C56">
            <w:pPr>
              <w:rPr>
                <w:ins w:id="1962" w:author="MAHMOUD Mohamed-Ali" w:date="2025-05-15T02:04:00Z"/>
                <w:b/>
                <w:bCs/>
              </w:rPr>
            </w:pPr>
            <w:ins w:id="1963" w:author="MAHMOUD Mohamed-Ali" w:date="2025-05-15T02:04:00Z">
              <w:r>
                <w:rPr>
                  <w:b/>
                  <w:bCs/>
                </w:rPr>
                <w:t>Id : EX-</w:t>
              </w:r>
              <w:r>
                <w:t xml:space="preserve"> </w:t>
              </w:r>
            </w:ins>
            <w:ins w:id="1964" w:author="MAHMOUD Mohamed-Ali" w:date="2025-05-15T02:05:00Z">
              <w:r>
                <w:t>FS1.4.14.8.1</w:t>
              </w:r>
            </w:ins>
            <w:ins w:id="1965" w:author="MAHMOUD Mohamed-Ali" w:date="2025-05-15T02:04:00Z">
              <w:r>
                <w:t>#1</w:t>
              </w:r>
            </w:ins>
          </w:p>
        </w:tc>
      </w:tr>
      <w:tr w:rsidR="000D7FFC" w:rsidRPr="005E7F0B" w14:paraId="347C2BA5" w14:textId="77777777" w:rsidTr="00B13C56">
        <w:trPr>
          <w:ins w:id="1966" w:author="MAHMOUD Mohamed-Ali" w:date="2025-05-15T02:04:00Z"/>
        </w:trPr>
        <w:tc>
          <w:tcPr>
            <w:tcW w:w="9288" w:type="dxa"/>
          </w:tcPr>
          <w:p w14:paraId="4A0DA71E" w14:textId="77777777" w:rsidR="000D7FFC" w:rsidRDefault="000D7FFC" w:rsidP="000D7FFC">
            <w:pPr>
              <w:jc w:val="left"/>
              <w:rPr>
                <w:ins w:id="1967" w:author="MAHMOUD Mohamed-Ali" w:date="2025-05-15T02:04:00Z"/>
              </w:rPr>
            </w:pPr>
            <w:ins w:id="1968" w:author="MAHMOUD Mohamed-Ali" w:date="2025-05-15T02:04:00Z">
              <w:r w:rsidRPr="000E3FC6">
                <w:rPr>
                  <w:b/>
                  <w:bCs/>
                </w:rPr>
                <w:t>Exigence</w:t>
              </w:r>
              <w:r>
                <w:t xml:space="preserve"> : Chaque ‘</w:t>
              </w:r>
              <w:proofErr w:type="spellStart"/>
              <w:r>
                <w:t>safetyZone</w:t>
              </w:r>
              <w:proofErr w:type="spellEnd"/>
              <w:r>
                <w:t>’ doit être composé des éléments suivants :</w:t>
              </w:r>
            </w:ins>
          </w:p>
          <w:p w14:paraId="08D10803" w14:textId="77777777" w:rsidR="000D7FFC" w:rsidRDefault="000D7FFC" w:rsidP="000D7FFC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969" w:author="MAHMOUD Mohamed-Ali" w:date="2025-05-15T02:04:00Z"/>
              </w:rPr>
            </w:pPr>
            <w:ins w:id="1970" w:author="MAHMOUD Mohamed-Ali" w:date="2025-05-15T02:04:00Z">
              <w:r>
                <w:t>Champ code ‘</w:t>
              </w:r>
              <w:proofErr w:type="spellStart"/>
              <w:r>
                <w:t>safetyZone</w:t>
              </w:r>
              <w:proofErr w:type="spellEnd"/>
              <w:r>
                <w:t xml:space="preserve">’ dont la valeur est égale à 16 </w:t>
              </w:r>
            </w:ins>
          </w:p>
          <w:p w14:paraId="562D13F6" w14:textId="77777777" w:rsidR="000D7FFC" w:rsidRDefault="000D7FFC" w:rsidP="000D7FFC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971" w:author="MAHMOUD Mohamed-Ali" w:date="2025-05-15T02:04:00Z"/>
              </w:rPr>
            </w:pPr>
            <w:ins w:id="1972" w:author="MAHMOUD Mohamed-Ali" w:date="2025-05-15T02:04:00Z">
              <w:r>
                <w:t>Champ ‘id’ dont la valeur est codée sur 2 octets.</w:t>
              </w:r>
            </w:ins>
          </w:p>
          <w:p w14:paraId="1A63990A" w14:textId="77777777" w:rsidR="000D7FFC" w:rsidRDefault="000D7FFC" w:rsidP="000D7FFC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973" w:author="MAHMOUD Mohamed-Ali" w:date="2025-05-15T02:04:00Z"/>
              </w:rPr>
            </w:pPr>
            <w:ins w:id="1974" w:author="MAHMOUD Mohamed-Ali" w:date="2025-05-15T02:04:00Z">
              <w:r>
                <w:t>Champ ‘Type’ dont la valeur doit appartenir à l’intervalle [0,1]</w:t>
              </w:r>
            </w:ins>
          </w:p>
          <w:p w14:paraId="79F2D1D9" w14:textId="77777777" w:rsidR="000D7FFC" w:rsidRDefault="000D7FFC" w:rsidP="000D7FFC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975" w:author="MAHMOUD Mohamed-Ali" w:date="2025-05-15T02:04:00Z"/>
              </w:rPr>
            </w:pPr>
            <w:ins w:id="1976" w:author="MAHMOUD Mohamed-Ali" w:date="2025-05-15T02:04:00Z">
              <w:r>
                <w:t>Champ ‘</w:t>
              </w:r>
              <w:proofErr w:type="spellStart"/>
              <w:r>
                <w:t>itinerairesNumber</w:t>
              </w:r>
              <w:proofErr w:type="spellEnd"/>
              <w:r>
                <w:t>’ dont la valeur est codée sur 1 octet</w:t>
              </w:r>
            </w:ins>
          </w:p>
          <w:p w14:paraId="73695B07" w14:textId="77777777" w:rsidR="000D7FFC" w:rsidRDefault="000D7FFC" w:rsidP="000D7FFC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977" w:author="MAHMOUD Mohamed-Ali" w:date="2025-05-15T02:04:00Z"/>
              </w:rPr>
            </w:pPr>
            <w:ins w:id="1978" w:author="MAHMOUD Mohamed-Ali" w:date="2025-05-15T02:04:00Z">
              <w:r>
                <w:t>Champ ‘</w:t>
              </w:r>
              <w:proofErr w:type="spellStart"/>
              <w:r>
                <w:t>IteneraryId</w:t>
              </w:r>
              <w:proofErr w:type="spellEnd"/>
              <w:r>
                <w:t>’ un séquencement de N * 2 octets, dont N est égale à la valeur de ‘</w:t>
              </w:r>
              <w:proofErr w:type="spellStart"/>
              <w:r>
                <w:t>itinerariesNumber</w:t>
              </w:r>
              <w:proofErr w:type="spellEnd"/>
              <w:r>
                <w:t>’ et dont chaque 2 octets représente un ‘</w:t>
              </w:r>
              <w:proofErr w:type="spellStart"/>
              <w:r>
                <w:t>itineraryId</w:t>
              </w:r>
              <w:proofErr w:type="spellEnd"/>
              <w:r>
                <w:t>’.</w:t>
              </w:r>
            </w:ins>
          </w:p>
          <w:p w14:paraId="262A03D0" w14:textId="77777777" w:rsidR="000D7FFC" w:rsidRPr="000D7FFC" w:rsidRDefault="000D7FFC" w:rsidP="000D7FFC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979" w:author="MAHMOUD Mohamed-Ali" w:date="2025-05-15T02:04:00Z"/>
                <w:rFonts w:ascii="Calibri" w:hAnsi="Calibri"/>
                <w:rPrChange w:id="1980" w:author="MAHMOUD Mohamed-Ali" w:date="2025-05-15T02:04:00Z">
                  <w:rPr>
                    <w:ins w:id="1981" w:author="MAHMOUD Mohamed-Ali" w:date="2025-05-15T02:04:00Z"/>
                  </w:rPr>
                </w:rPrChange>
              </w:rPr>
            </w:pPr>
            <w:ins w:id="1982" w:author="MAHMOUD Mohamed-Ali" w:date="2025-05-15T02:04:00Z">
              <w:r>
                <w:t>Champ ‘</w:t>
              </w:r>
              <w:proofErr w:type="spellStart"/>
              <w:r>
                <w:t>edgesNumber</w:t>
              </w:r>
              <w:proofErr w:type="spellEnd"/>
              <w:r>
                <w:t>’ dont la valeur est codée sur 1 octet.</w:t>
              </w:r>
            </w:ins>
          </w:p>
          <w:p w14:paraId="6FDAB5C5" w14:textId="52C9E383" w:rsidR="000D7FFC" w:rsidRPr="00FF1481" w:rsidRDefault="000D7FFC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1983" w:author="MAHMOUD Mohamed-Ali" w:date="2025-05-15T02:04:00Z"/>
              </w:rPr>
              <w:pPrChange w:id="1984" w:author="MAHMOUD Mohamed-Ali" w:date="2025-05-15T02:04:00Z">
                <w:pPr>
                  <w:jc w:val="left"/>
                </w:pPr>
              </w:pPrChange>
            </w:pPr>
            <w:ins w:id="1985" w:author="MAHMOUD Mohamed-Ali" w:date="2025-05-15T02:04:00Z">
              <w:r>
                <w:t>Champ ‘</w:t>
              </w:r>
              <w:proofErr w:type="spellStart"/>
              <w:r>
                <w:t>edgeId</w:t>
              </w:r>
              <w:proofErr w:type="spellEnd"/>
              <w:r>
                <w:t>’ est un séquencement de N* 2 octets, dont N est la valeur de ‘</w:t>
              </w:r>
              <w:proofErr w:type="spellStart"/>
              <w:r>
                <w:t>edgesNumber</w:t>
              </w:r>
              <w:proofErr w:type="spellEnd"/>
              <w:r>
                <w:t xml:space="preserve">’ et chaque 2 octets représentent </w:t>
              </w:r>
              <w:proofErr w:type="spellStart"/>
              <w:r>
                <w:t>l’id</w:t>
              </w:r>
              <w:proofErr w:type="spellEnd"/>
              <w:r>
                <w:t xml:space="preserve"> </w:t>
              </w:r>
              <w:proofErr w:type="spellStart"/>
              <w:r>
                <w:t>d’edge</w:t>
              </w:r>
              <w:proofErr w:type="spellEnd"/>
            </w:ins>
          </w:p>
        </w:tc>
      </w:tr>
      <w:tr w:rsidR="000D7FFC" w:rsidRPr="00176744" w14:paraId="0213B201" w14:textId="77777777" w:rsidTr="00B13C56">
        <w:trPr>
          <w:ins w:id="1986" w:author="MAHMOUD Mohamed-Ali" w:date="2025-05-15T02:04:00Z"/>
        </w:trPr>
        <w:tc>
          <w:tcPr>
            <w:tcW w:w="9288" w:type="dxa"/>
          </w:tcPr>
          <w:p w14:paraId="1AA33422" w14:textId="77777777" w:rsidR="000D7FFC" w:rsidRPr="0082221C" w:rsidRDefault="000D7FFC" w:rsidP="00B13C56">
            <w:pPr>
              <w:jc w:val="left"/>
              <w:rPr>
                <w:ins w:id="1987" w:author="MAHMOUD Mohamed-Ali" w:date="2025-05-15T02:04:00Z"/>
              </w:rPr>
            </w:pPr>
            <w:ins w:id="1988" w:author="MAHMOUD Mohamed-Ali" w:date="2025-05-15T02:04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0D7FFC" w:rsidRPr="00176744" w14:paraId="513F1D28" w14:textId="77777777" w:rsidTr="00B13C56">
        <w:trPr>
          <w:ins w:id="1989" w:author="MAHMOUD Mohamed-Ali" w:date="2025-05-15T02:04:00Z"/>
        </w:trPr>
        <w:tc>
          <w:tcPr>
            <w:tcW w:w="9288" w:type="dxa"/>
          </w:tcPr>
          <w:p w14:paraId="48A085F0" w14:textId="77777777" w:rsidR="000D7FFC" w:rsidRPr="00464467" w:rsidRDefault="000D7FFC" w:rsidP="00B13C56">
            <w:pPr>
              <w:rPr>
                <w:ins w:id="1990" w:author="MAHMOUD Mohamed-Ali" w:date="2025-05-15T02:04:00Z"/>
                <w:b/>
                <w:bCs/>
              </w:rPr>
            </w:pPr>
            <w:ins w:id="1991" w:author="MAHMOUD Mohamed-Ali" w:date="2025-05-15T02:04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0D7FFC" w:rsidRPr="00176744" w14:paraId="465004C6" w14:textId="77777777" w:rsidTr="00B13C56">
        <w:trPr>
          <w:ins w:id="1992" w:author="MAHMOUD Mohamed-Ali" w:date="2025-05-15T02:04:00Z"/>
        </w:trPr>
        <w:tc>
          <w:tcPr>
            <w:tcW w:w="9288" w:type="dxa"/>
          </w:tcPr>
          <w:p w14:paraId="7D4E779F" w14:textId="6E57DD96" w:rsidR="000D7FFC" w:rsidRPr="0098083E" w:rsidRDefault="000D7FFC" w:rsidP="00B13C56">
            <w:pPr>
              <w:rPr>
                <w:ins w:id="1993" w:author="MAHMOUD Mohamed-Ali" w:date="2025-05-15T02:04:00Z"/>
              </w:rPr>
            </w:pPr>
            <w:ins w:id="1994" w:author="MAHMOUD Mohamed-Ali" w:date="2025-05-15T02:04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</w:t>
              </w:r>
            </w:ins>
            <w:ins w:id="1995" w:author="MAHMOUD Mohamed-Ali" w:date="2025-05-15T02:05:00Z">
              <w:r w:rsidR="005C3697">
                <w:t>chaque ‘</w:t>
              </w:r>
              <w:proofErr w:type="spellStart"/>
              <w:r w:rsidR="005C3697">
                <w:t>safetyZone</w:t>
              </w:r>
              <w:proofErr w:type="spellEnd"/>
              <w:r w:rsidR="005C3697">
                <w:t xml:space="preserve">’ </w:t>
              </w:r>
            </w:ins>
            <w:ins w:id="1996" w:author="MAHMOUD Mohamed-Ali" w:date="2025-05-15T02:06:00Z">
              <w:r w:rsidR="005C3697">
                <w:t>doit être composé par les éléments listés ci-dessus.</w:t>
              </w:r>
            </w:ins>
          </w:p>
        </w:tc>
      </w:tr>
      <w:tr w:rsidR="000D7FFC" w:rsidRPr="00103583" w14:paraId="78608347" w14:textId="77777777" w:rsidTr="00B13C56">
        <w:trPr>
          <w:ins w:id="1997" w:author="MAHMOUD Mohamed-Ali" w:date="2025-05-15T02:04:00Z"/>
        </w:trPr>
        <w:tc>
          <w:tcPr>
            <w:tcW w:w="9288" w:type="dxa"/>
          </w:tcPr>
          <w:p w14:paraId="06D3FD12" w14:textId="77777777" w:rsidR="000D7FFC" w:rsidRDefault="000D7FFC" w:rsidP="00B13C56">
            <w:pPr>
              <w:rPr>
                <w:ins w:id="1998" w:author="MAHMOUD Mohamed-Ali" w:date="2025-05-15T02:04:00Z"/>
                <w:b/>
                <w:bCs/>
              </w:rPr>
            </w:pPr>
            <w:proofErr w:type="spellStart"/>
            <w:ins w:id="1999" w:author="MAHMOUD Mohamed-Ali" w:date="2025-05-15T02:04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0DA0468D" w14:textId="77777777" w:rsidR="000D7FFC" w:rsidRDefault="000D7FFC" w:rsidP="00B13C56">
            <w:pPr>
              <w:pStyle w:val="Paragraphedeliste"/>
              <w:numPr>
                <w:ilvl w:val="0"/>
                <w:numId w:val="8"/>
              </w:numPr>
              <w:rPr>
                <w:ins w:id="2000" w:author="MAHMOUD Mohamed-Ali" w:date="2025-05-15T02:04:00Z"/>
                <w:b/>
                <w:bCs/>
              </w:rPr>
            </w:pPr>
            <w:ins w:id="2001" w:author="MAHMOUD Mohamed-Ali" w:date="2025-05-15T02:04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58BF4CBD" w14:textId="77777777" w:rsidR="000D7FFC" w:rsidRDefault="000D7FFC" w:rsidP="00B13C56">
            <w:pPr>
              <w:pStyle w:val="Paragraphedeliste"/>
              <w:spacing w:after="0"/>
              <w:ind w:left="1440"/>
              <w:rPr>
                <w:ins w:id="2002" w:author="MAHMOUD Mohamed-Ali" w:date="2025-05-15T02:04:00Z"/>
                <w:noProof/>
              </w:rPr>
            </w:pPr>
          </w:p>
          <w:p w14:paraId="3DEFCD5F" w14:textId="77777777" w:rsidR="000D7FFC" w:rsidRPr="00094A97" w:rsidRDefault="000D7FFC" w:rsidP="00B13C56">
            <w:pPr>
              <w:pStyle w:val="Paragraphedeliste"/>
              <w:numPr>
                <w:ilvl w:val="0"/>
                <w:numId w:val="8"/>
              </w:numPr>
              <w:rPr>
                <w:ins w:id="2003" w:author="MAHMOUD Mohamed-Ali" w:date="2025-05-15T02:04:00Z"/>
                <w:b/>
                <w:bCs/>
              </w:rPr>
            </w:pPr>
            <w:ins w:id="2004" w:author="MAHMOUD Mohamed-Ali" w:date="2025-05-15T02:04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33A67FC4" w14:textId="77777777" w:rsidR="000D7FFC" w:rsidRPr="00A61000" w:rsidRDefault="000D7FFC" w:rsidP="00B13C56">
            <w:pPr>
              <w:pStyle w:val="Paragraphedeliste"/>
              <w:numPr>
                <w:ilvl w:val="0"/>
                <w:numId w:val="8"/>
              </w:numPr>
              <w:rPr>
                <w:ins w:id="2005" w:author="MAHMOUD Mohamed-Ali" w:date="2025-05-15T02:04:00Z"/>
                <w:b/>
                <w:bCs/>
              </w:rPr>
            </w:pPr>
            <w:ins w:id="2006" w:author="MAHMOUD Mohamed-Ali" w:date="2025-05-15T02:04:00Z">
              <w:r>
                <w:rPr>
                  <w:b/>
                  <w:bCs/>
                </w:rPr>
                <w:lastRenderedPageBreak/>
                <w:t xml:space="preserve">De performance : temps de traitement </w:t>
              </w:r>
            </w:ins>
          </w:p>
          <w:p w14:paraId="15805C45" w14:textId="77777777" w:rsidR="000D7FFC" w:rsidRPr="00103583" w:rsidRDefault="000D7FFC" w:rsidP="00B13C56">
            <w:pPr>
              <w:pStyle w:val="Paragraphedeliste"/>
              <w:numPr>
                <w:ilvl w:val="1"/>
                <w:numId w:val="8"/>
              </w:numPr>
              <w:rPr>
                <w:ins w:id="2007" w:author="MAHMOUD Mohamed-Ali" w:date="2025-05-15T02:04:00Z"/>
                <w:noProof/>
              </w:rPr>
            </w:pPr>
          </w:p>
        </w:tc>
      </w:tr>
      <w:tr w:rsidR="000D7FFC" w:rsidRPr="00A61000" w14:paraId="748D906C" w14:textId="77777777" w:rsidTr="00B13C56">
        <w:trPr>
          <w:ins w:id="2008" w:author="MAHMOUD Mohamed-Ali" w:date="2025-05-15T02:04:00Z"/>
        </w:trPr>
        <w:tc>
          <w:tcPr>
            <w:tcW w:w="9288" w:type="dxa"/>
          </w:tcPr>
          <w:p w14:paraId="29992E2F" w14:textId="77777777" w:rsidR="000D7FFC" w:rsidRPr="00A61000" w:rsidRDefault="000D7FFC" w:rsidP="00B13C56">
            <w:pPr>
              <w:rPr>
                <w:ins w:id="2009" w:author="MAHMOUD Mohamed-Ali" w:date="2025-05-15T02:04:00Z"/>
                <w:b/>
                <w:bCs/>
              </w:rPr>
            </w:pPr>
            <w:ins w:id="2010" w:author="MAHMOUD Mohamed-Ali" w:date="2025-05-15T02:04:00Z">
              <w:r>
                <w:rPr>
                  <w:b/>
                  <w:bCs/>
                </w:rPr>
                <w:lastRenderedPageBreak/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6ACBFE14" w14:textId="77777777" w:rsidR="000D7FFC" w:rsidRDefault="000D7FFC">
      <w:pPr>
        <w:jc w:val="left"/>
        <w:rPr>
          <w:ins w:id="2011" w:author="MAHMOUD Mohamed-Ali" w:date="2025-05-12T02:01:00Z"/>
        </w:rPr>
        <w:pPrChange w:id="2012" w:author="MAHMOUD Mohamed-Ali" w:date="2025-05-15T02:04:00Z">
          <w:pPr>
            <w:pStyle w:val="Paragraphedeliste"/>
            <w:numPr>
              <w:numId w:val="6"/>
            </w:numPr>
            <w:ind w:left="720" w:hanging="360"/>
            <w:jc w:val="left"/>
          </w:pPr>
        </w:pPrChange>
      </w:pPr>
    </w:p>
    <w:p w14:paraId="1E44D1F0" w14:textId="505CEE2D" w:rsidR="00A37222" w:rsidRDefault="00A37222" w:rsidP="003D2412">
      <w:pPr>
        <w:jc w:val="left"/>
        <w:rPr>
          <w:ins w:id="2013" w:author="MAHMOUD Mohamed-Ali" w:date="2025-05-15T02:08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C3697" w:rsidRPr="00464467" w14:paraId="1D727453" w14:textId="77777777" w:rsidTr="00B13C56">
        <w:trPr>
          <w:ins w:id="2014" w:author="MAHMOUD Mohamed-Ali" w:date="2025-05-15T02:08:00Z"/>
        </w:trPr>
        <w:tc>
          <w:tcPr>
            <w:tcW w:w="9288" w:type="dxa"/>
          </w:tcPr>
          <w:p w14:paraId="11EBC85E" w14:textId="1E49A65C" w:rsidR="005C3697" w:rsidRPr="00464467" w:rsidRDefault="005C3697" w:rsidP="00B13C56">
            <w:pPr>
              <w:rPr>
                <w:ins w:id="2015" w:author="MAHMOUD Mohamed-Ali" w:date="2025-05-15T02:08:00Z"/>
                <w:b/>
                <w:bCs/>
              </w:rPr>
            </w:pPr>
            <w:ins w:id="2016" w:author="MAHMOUD Mohamed-Ali" w:date="2025-05-15T02:08:00Z">
              <w:r>
                <w:rPr>
                  <w:b/>
                  <w:bCs/>
                </w:rPr>
                <w:t>Id : EX-</w:t>
              </w:r>
              <w:r>
                <w:t xml:space="preserve"> FS1.4.14.8.</w:t>
              </w:r>
            </w:ins>
            <w:ins w:id="2017" w:author="MAHMOUD Mohamed-Ali" w:date="2025-05-15T02:09:00Z">
              <w:r>
                <w:t>2</w:t>
              </w:r>
            </w:ins>
            <w:ins w:id="2018" w:author="MAHMOUD Mohamed-Ali" w:date="2025-05-15T02:08:00Z">
              <w:r>
                <w:t>#1</w:t>
              </w:r>
            </w:ins>
          </w:p>
        </w:tc>
      </w:tr>
      <w:tr w:rsidR="005C3697" w:rsidRPr="005E7F0B" w14:paraId="4DE06849" w14:textId="77777777" w:rsidTr="00B13C56">
        <w:trPr>
          <w:ins w:id="2019" w:author="MAHMOUD Mohamed-Ali" w:date="2025-05-15T02:08:00Z"/>
        </w:trPr>
        <w:tc>
          <w:tcPr>
            <w:tcW w:w="9288" w:type="dxa"/>
          </w:tcPr>
          <w:p w14:paraId="53DFDAF9" w14:textId="40D10F17" w:rsidR="005C3697" w:rsidRPr="00FF1481" w:rsidRDefault="005C3697">
            <w:pPr>
              <w:jc w:val="left"/>
              <w:rPr>
                <w:ins w:id="2020" w:author="MAHMOUD Mohamed-Ali" w:date="2025-05-15T02:08:00Z"/>
              </w:rPr>
              <w:pPrChange w:id="2021" w:author="MAHMOUD Mohamed-Ali" w:date="2025-05-15T02:09:00Z">
                <w:pPr>
                  <w:pStyle w:val="Paragraphedeliste"/>
                  <w:numPr>
                    <w:numId w:val="6"/>
                  </w:numPr>
                  <w:ind w:left="720" w:hanging="360"/>
                  <w:jc w:val="left"/>
                </w:pPr>
              </w:pPrChange>
            </w:pPr>
            <w:ins w:id="2022" w:author="MAHMOUD Mohamed-Ali" w:date="2025-05-15T02:08:00Z">
              <w:r w:rsidRPr="000E3FC6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2023" w:author="MAHMOUD Mohamed-Ali" w:date="2025-05-15T02:09:00Z">
              <w:r>
                <w:t>Le champ ‘</w:t>
              </w:r>
              <w:proofErr w:type="spellStart"/>
              <w:r>
                <w:t>itinerariesNumber</w:t>
              </w:r>
              <w:proofErr w:type="spellEnd"/>
              <w:r>
                <w:t>’ ne doit pas être égale à 0.</w:t>
              </w:r>
            </w:ins>
          </w:p>
        </w:tc>
      </w:tr>
      <w:tr w:rsidR="005C3697" w:rsidRPr="00176744" w14:paraId="6749C759" w14:textId="77777777" w:rsidTr="00B13C56">
        <w:trPr>
          <w:ins w:id="2024" w:author="MAHMOUD Mohamed-Ali" w:date="2025-05-15T02:08:00Z"/>
        </w:trPr>
        <w:tc>
          <w:tcPr>
            <w:tcW w:w="9288" w:type="dxa"/>
          </w:tcPr>
          <w:p w14:paraId="350DA398" w14:textId="77777777" w:rsidR="005C3697" w:rsidRPr="0082221C" w:rsidRDefault="005C3697" w:rsidP="00B13C56">
            <w:pPr>
              <w:jc w:val="left"/>
              <w:rPr>
                <w:ins w:id="2025" w:author="MAHMOUD Mohamed-Ali" w:date="2025-05-15T02:08:00Z"/>
              </w:rPr>
            </w:pPr>
            <w:ins w:id="2026" w:author="MAHMOUD Mohamed-Ali" w:date="2025-05-15T02:08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5C3697" w:rsidRPr="00176744" w14:paraId="622D0608" w14:textId="77777777" w:rsidTr="00B13C56">
        <w:trPr>
          <w:ins w:id="2027" w:author="MAHMOUD Mohamed-Ali" w:date="2025-05-15T02:08:00Z"/>
        </w:trPr>
        <w:tc>
          <w:tcPr>
            <w:tcW w:w="9288" w:type="dxa"/>
          </w:tcPr>
          <w:p w14:paraId="147185F7" w14:textId="77777777" w:rsidR="005C3697" w:rsidRPr="00464467" w:rsidRDefault="005C3697" w:rsidP="00B13C56">
            <w:pPr>
              <w:rPr>
                <w:ins w:id="2028" w:author="MAHMOUD Mohamed-Ali" w:date="2025-05-15T02:08:00Z"/>
                <w:b/>
                <w:bCs/>
              </w:rPr>
            </w:pPr>
            <w:ins w:id="2029" w:author="MAHMOUD Mohamed-Ali" w:date="2025-05-15T02:08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5C3697" w:rsidRPr="00176744" w14:paraId="54D020A8" w14:textId="77777777" w:rsidTr="00B13C56">
        <w:trPr>
          <w:ins w:id="2030" w:author="MAHMOUD Mohamed-Ali" w:date="2025-05-15T02:08:00Z"/>
        </w:trPr>
        <w:tc>
          <w:tcPr>
            <w:tcW w:w="9288" w:type="dxa"/>
          </w:tcPr>
          <w:p w14:paraId="744D4EAC" w14:textId="3C6B1036" w:rsidR="005C3697" w:rsidRPr="0098083E" w:rsidRDefault="005C3697" w:rsidP="00B13C56">
            <w:pPr>
              <w:rPr>
                <w:ins w:id="2031" w:author="MAHMOUD Mohamed-Ali" w:date="2025-05-15T02:08:00Z"/>
              </w:rPr>
            </w:pPr>
            <w:ins w:id="2032" w:author="MAHMOUD Mohamed-Ali" w:date="2025-05-15T02:08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</w:t>
              </w:r>
            </w:ins>
            <w:ins w:id="2033" w:author="MAHMOUD Mohamed-Ali" w:date="2025-05-15T02:09:00Z">
              <w:r>
                <w:t>le ‘</w:t>
              </w:r>
              <w:proofErr w:type="spellStart"/>
              <w:r>
                <w:t>itine</w:t>
              </w:r>
            </w:ins>
            <w:ins w:id="2034" w:author="MAHMOUD Mohamed-Ali" w:date="2025-05-15T02:10:00Z">
              <w:r>
                <w:t>rairiesNumber</w:t>
              </w:r>
              <w:proofErr w:type="spellEnd"/>
              <w:r>
                <w:t>’ est différent à 0.</w:t>
              </w:r>
            </w:ins>
          </w:p>
        </w:tc>
      </w:tr>
      <w:tr w:rsidR="005C3697" w:rsidRPr="00103583" w14:paraId="1A1BA4C5" w14:textId="77777777" w:rsidTr="00B13C56">
        <w:trPr>
          <w:ins w:id="2035" w:author="MAHMOUD Mohamed-Ali" w:date="2025-05-15T02:08:00Z"/>
        </w:trPr>
        <w:tc>
          <w:tcPr>
            <w:tcW w:w="9288" w:type="dxa"/>
          </w:tcPr>
          <w:p w14:paraId="4F81B6C1" w14:textId="77777777" w:rsidR="005C3697" w:rsidRDefault="005C3697" w:rsidP="00B13C56">
            <w:pPr>
              <w:rPr>
                <w:ins w:id="2036" w:author="MAHMOUD Mohamed-Ali" w:date="2025-05-15T02:08:00Z"/>
                <w:b/>
                <w:bCs/>
              </w:rPr>
            </w:pPr>
            <w:proofErr w:type="spellStart"/>
            <w:ins w:id="2037" w:author="MAHMOUD Mohamed-Ali" w:date="2025-05-15T02:08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3E4CEF44" w14:textId="77777777" w:rsidR="005C3697" w:rsidRDefault="005C3697" w:rsidP="00B13C56">
            <w:pPr>
              <w:pStyle w:val="Paragraphedeliste"/>
              <w:numPr>
                <w:ilvl w:val="0"/>
                <w:numId w:val="8"/>
              </w:numPr>
              <w:rPr>
                <w:ins w:id="2038" w:author="MAHMOUD Mohamed-Ali" w:date="2025-05-15T02:08:00Z"/>
                <w:b/>
                <w:bCs/>
              </w:rPr>
            </w:pPr>
            <w:ins w:id="2039" w:author="MAHMOUD Mohamed-Ali" w:date="2025-05-15T02:08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2883E5C9" w14:textId="77777777" w:rsidR="005C3697" w:rsidRDefault="005C3697" w:rsidP="00B13C56">
            <w:pPr>
              <w:pStyle w:val="Paragraphedeliste"/>
              <w:spacing w:after="0"/>
              <w:ind w:left="1440"/>
              <w:rPr>
                <w:ins w:id="2040" w:author="MAHMOUD Mohamed-Ali" w:date="2025-05-15T02:08:00Z"/>
                <w:noProof/>
              </w:rPr>
            </w:pPr>
          </w:p>
          <w:p w14:paraId="671320F1" w14:textId="77777777" w:rsidR="005C3697" w:rsidRPr="00094A97" w:rsidRDefault="005C3697" w:rsidP="00B13C56">
            <w:pPr>
              <w:pStyle w:val="Paragraphedeliste"/>
              <w:numPr>
                <w:ilvl w:val="0"/>
                <w:numId w:val="8"/>
              </w:numPr>
              <w:rPr>
                <w:ins w:id="2041" w:author="MAHMOUD Mohamed-Ali" w:date="2025-05-15T02:08:00Z"/>
                <w:b/>
                <w:bCs/>
              </w:rPr>
            </w:pPr>
            <w:ins w:id="2042" w:author="MAHMOUD Mohamed-Ali" w:date="2025-05-15T02:08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63E39DFB" w14:textId="77777777" w:rsidR="005C3697" w:rsidRPr="00A61000" w:rsidRDefault="005C3697" w:rsidP="00B13C56">
            <w:pPr>
              <w:pStyle w:val="Paragraphedeliste"/>
              <w:numPr>
                <w:ilvl w:val="0"/>
                <w:numId w:val="8"/>
              </w:numPr>
              <w:rPr>
                <w:ins w:id="2043" w:author="MAHMOUD Mohamed-Ali" w:date="2025-05-15T02:08:00Z"/>
                <w:b/>
                <w:bCs/>
              </w:rPr>
            </w:pPr>
            <w:ins w:id="2044" w:author="MAHMOUD Mohamed-Ali" w:date="2025-05-15T02:08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2E309D9F" w14:textId="77777777" w:rsidR="005C3697" w:rsidRPr="00103583" w:rsidRDefault="005C3697" w:rsidP="00B13C56">
            <w:pPr>
              <w:pStyle w:val="Paragraphedeliste"/>
              <w:numPr>
                <w:ilvl w:val="1"/>
                <w:numId w:val="8"/>
              </w:numPr>
              <w:rPr>
                <w:ins w:id="2045" w:author="MAHMOUD Mohamed-Ali" w:date="2025-05-15T02:08:00Z"/>
                <w:noProof/>
              </w:rPr>
            </w:pPr>
          </w:p>
        </w:tc>
      </w:tr>
      <w:tr w:rsidR="005C3697" w:rsidRPr="00A61000" w14:paraId="04D62BD0" w14:textId="77777777" w:rsidTr="00B13C56">
        <w:trPr>
          <w:ins w:id="2046" w:author="MAHMOUD Mohamed-Ali" w:date="2025-05-15T02:08:00Z"/>
        </w:trPr>
        <w:tc>
          <w:tcPr>
            <w:tcW w:w="9288" w:type="dxa"/>
          </w:tcPr>
          <w:p w14:paraId="318CE266" w14:textId="77777777" w:rsidR="005C3697" w:rsidRPr="00A61000" w:rsidRDefault="005C3697" w:rsidP="00B13C56">
            <w:pPr>
              <w:rPr>
                <w:ins w:id="2047" w:author="MAHMOUD Mohamed-Ali" w:date="2025-05-15T02:08:00Z"/>
                <w:b/>
                <w:bCs/>
              </w:rPr>
            </w:pPr>
            <w:ins w:id="2048" w:author="MAHMOUD Mohamed-Ali" w:date="2025-05-15T02:08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5C282C80" w14:textId="77777777" w:rsidR="005C3697" w:rsidRDefault="005C3697" w:rsidP="003D2412">
      <w:pPr>
        <w:jc w:val="left"/>
        <w:rPr>
          <w:ins w:id="2049" w:author="MAHMOUD Mohamed-Ali" w:date="2025-05-15T02:08:00Z"/>
        </w:rPr>
      </w:pPr>
    </w:p>
    <w:p w14:paraId="76DD9917" w14:textId="77777777" w:rsidR="005C3697" w:rsidRDefault="005C3697" w:rsidP="003D2412">
      <w:pPr>
        <w:jc w:val="left"/>
        <w:rPr>
          <w:ins w:id="2050" w:author="MAHMOUD Mohamed-Ali" w:date="2025-05-12T02:05:00Z"/>
        </w:rPr>
      </w:pPr>
    </w:p>
    <w:p w14:paraId="37674DBA" w14:textId="77777777" w:rsidR="005C3697" w:rsidRDefault="005C3697" w:rsidP="003D2412">
      <w:pPr>
        <w:jc w:val="left"/>
        <w:rPr>
          <w:ins w:id="2051" w:author="MAHMOUD Mohamed-Ali" w:date="2025-05-15T02:12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C3697" w:rsidRPr="00464467" w14:paraId="0CE3C34B" w14:textId="77777777" w:rsidTr="00B13C56">
        <w:trPr>
          <w:ins w:id="2052" w:author="MAHMOUD Mohamed-Ali" w:date="2025-05-15T02:12:00Z"/>
        </w:trPr>
        <w:tc>
          <w:tcPr>
            <w:tcW w:w="9288" w:type="dxa"/>
          </w:tcPr>
          <w:p w14:paraId="07B38436" w14:textId="1F8C78DE" w:rsidR="005C3697" w:rsidRPr="00464467" w:rsidRDefault="005C3697" w:rsidP="00B13C56">
            <w:pPr>
              <w:rPr>
                <w:ins w:id="2053" w:author="MAHMOUD Mohamed-Ali" w:date="2025-05-15T02:12:00Z"/>
                <w:b/>
                <w:bCs/>
              </w:rPr>
            </w:pPr>
            <w:ins w:id="2054" w:author="MAHMOUD Mohamed-Ali" w:date="2025-05-15T02:12:00Z">
              <w:r>
                <w:rPr>
                  <w:b/>
                  <w:bCs/>
                </w:rPr>
                <w:t>Id : EX-</w:t>
              </w:r>
              <w:r>
                <w:t xml:space="preserve"> </w:t>
              </w:r>
            </w:ins>
            <w:ins w:id="2055" w:author="MAHMOUD Mohamed-Ali" w:date="2025-05-15T02:13:00Z">
              <w:r>
                <w:t>FS</w:t>
              </w:r>
              <w:r w:rsidRPr="004555C1">
                <w:t>1.4.14.8.</w:t>
              </w:r>
              <w:r>
                <w:t>3</w:t>
              </w:r>
            </w:ins>
            <w:ins w:id="2056" w:author="MAHMOUD Mohamed-Ali" w:date="2025-05-15T02:12:00Z">
              <w:r>
                <w:t>#1</w:t>
              </w:r>
            </w:ins>
          </w:p>
        </w:tc>
      </w:tr>
      <w:tr w:rsidR="005C3697" w:rsidRPr="005E7F0B" w14:paraId="43097898" w14:textId="77777777" w:rsidTr="00B13C56">
        <w:trPr>
          <w:ins w:id="2057" w:author="MAHMOUD Mohamed-Ali" w:date="2025-05-15T02:12:00Z"/>
        </w:trPr>
        <w:tc>
          <w:tcPr>
            <w:tcW w:w="9288" w:type="dxa"/>
          </w:tcPr>
          <w:p w14:paraId="18C7C627" w14:textId="34CD557E" w:rsidR="005C3697" w:rsidRPr="00FF1481" w:rsidRDefault="005C3697" w:rsidP="00B13C56">
            <w:pPr>
              <w:jc w:val="left"/>
              <w:rPr>
                <w:ins w:id="2058" w:author="MAHMOUD Mohamed-Ali" w:date="2025-05-15T02:12:00Z"/>
              </w:rPr>
            </w:pPr>
            <w:ins w:id="2059" w:author="MAHMOUD Mohamed-Ali" w:date="2025-05-15T02:12:00Z">
              <w:r w:rsidRPr="000E3FC6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2060" w:author="MAHMOUD Mohamed-Ali" w:date="2025-05-15T02:13:00Z">
              <w:r w:rsidRPr="004555C1">
                <w:t xml:space="preserve">Le champ </w:t>
              </w:r>
              <w:r>
                <w:t>‘</w:t>
              </w:r>
              <w:proofErr w:type="spellStart"/>
              <w:r w:rsidRPr="004555C1">
                <w:t>edgesNumber</w:t>
              </w:r>
              <w:proofErr w:type="spellEnd"/>
              <w:r>
                <w:t>’</w:t>
              </w:r>
              <w:r w:rsidRPr="004555C1">
                <w:t xml:space="preserve"> ne doit pas être égal à 0.</w:t>
              </w:r>
            </w:ins>
          </w:p>
        </w:tc>
      </w:tr>
      <w:tr w:rsidR="005C3697" w:rsidRPr="00176744" w14:paraId="6A5515F4" w14:textId="77777777" w:rsidTr="00B13C56">
        <w:trPr>
          <w:ins w:id="2061" w:author="MAHMOUD Mohamed-Ali" w:date="2025-05-15T02:12:00Z"/>
        </w:trPr>
        <w:tc>
          <w:tcPr>
            <w:tcW w:w="9288" w:type="dxa"/>
          </w:tcPr>
          <w:p w14:paraId="5D64426C" w14:textId="77777777" w:rsidR="005C3697" w:rsidRPr="0082221C" w:rsidRDefault="005C3697" w:rsidP="00B13C56">
            <w:pPr>
              <w:jc w:val="left"/>
              <w:rPr>
                <w:ins w:id="2062" w:author="MAHMOUD Mohamed-Ali" w:date="2025-05-15T02:12:00Z"/>
              </w:rPr>
            </w:pPr>
            <w:ins w:id="2063" w:author="MAHMOUD Mohamed-Ali" w:date="2025-05-15T02:12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5C3697" w:rsidRPr="00176744" w14:paraId="4D563A3D" w14:textId="77777777" w:rsidTr="00B13C56">
        <w:trPr>
          <w:ins w:id="2064" w:author="MAHMOUD Mohamed-Ali" w:date="2025-05-15T02:12:00Z"/>
        </w:trPr>
        <w:tc>
          <w:tcPr>
            <w:tcW w:w="9288" w:type="dxa"/>
          </w:tcPr>
          <w:p w14:paraId="5D3820FC" w14:textId="77777777" w:rsidR="005C3697" w:rsidRPr="00464467" w:rsidRDefault="005C3697" w:rsidP="00B13C56">
            <w:pPr>
              <w:rPr>
                <w:ins w:id="2065" w:author="MAHMOUD Mohamed-Ali" w:date="2025-05-15T02:12:00Z"/>
                <w:b/>
                <w:bCs/>
              </w:rPr>
            </w:pPr>
            <w:ins w:id="2066" w:author="MAHMOUD Mohamed-Ali" w:date="2025-05-15T02:12:00Z">
              <w:r>
                <w:rPr>
                  <w:b/>
                  <w:bCs/>
                </w:rPr>
                <w:lastRenderedPageBreak/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5C3697" w:rsidRPr="00176744" w14:paraId="5E2C7732" w14:textId="77777777" w:rsidTr="00B13C56">
        <w:trPr>
          <w:ins w:id="2067" w:author="MAHMOUD Mohamed-Ali" w:date="2025-05-15T02:12:00Z"/>
        </w:trPr>
        <w:tc>
          <w:tcPr>
            <w:tcW w:w="9288" w:type="dxa"/>
          </w:tcPr>
          <w:p w14:paraId="00051613" w14:textId="75F56B5A" w:rsidR="005C3697" w:rsidRPr="0098083E" w:rsidRDefault="005C3697" w:rsidP="00B13C56">
            <w:pPr>
              <w:rPr>
                <w:ins w:id="2068" w:author="MAHMOUD Mohamed-Ali" w:date="2025-05-15T02:12:00Z"/>
              </w:rPr>
            </w:pPr>
            <w:ins w:id="2069" w:author="MAHMOUD Mohamed-Ali" w:date="2025-05-15T02:12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>dont le ‘</w:t>
              </w:r>
            </w:ins>
            <w:proofErr w:type="spellStart"/>
            <w:ins w:id="2070" w:author="MAHMOUD Mohamed-Ali" w:date="2025-05-15T02:13:00Z">
              <w:r>
                <w:t>edgesNumber</w:t>
              </w:r>
              <w:proofErr w:type="spellEnd"/>
              <w:r>
                <w:t>’</w:t>
              </w:r>
            </w:ins>
            <w:ins w:id="2071" w:author="MAHMOUD Mohamed-Ali" w:date="2025-05-15T02:12:00Z">
              <w:r>
                <w:t xml:space="preserve"> est différent à 0.</w:t>
              </w:r>
            </w:ins>
          </w:p>
        </w:tc>
      </w:tr>
      <w:tr w:rsidR="005C3697" w:rsidRPr="00103583" w14:paraId="5B46927A" w14:textId="77777777" w:rsidTr="00B13C56">
        <w:trPr>
          <w:ins w:id="2072" w:author="MAHMOUD Mohamed-Ali" w:date="2025-05-15T02:12:00Z"/>
        </w:trPr>
        <w:tc>
          <w:tcPr>
            <w:tcW w:w="9288" w:type="dxa"/>
          </w:tcPr>
          <w:p w14:paraId="6AE59E04" w14:textId="77777777" w:rsidR="005C3697" w:rsidRDefault="005C3697" w:rsidP="00B13C56">
            <w:pPr>
              <w:rPr>
                <w:ins w:id="2073" w:author="MAHMOUD Mohamed-Ali" w:date="2025-05-15T02:12:00Z"/>
                <w:b/>
                <w:bCs/>
              </w:rPr>
            </w:pPr>
            <w:proofErr w:type="spellStart"/>
            <w:ins w:id="2074" w:author="MAHMOUD Mohamed-Ali" w:date="2025-05-15T02:12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05EBF9E4" w14:textId="77777777" w:rsidR="005C3697" w:rsidRDefault="005C3697" w:rsidP="00B13C56">
            <w:pPr>
              <w:pStyle w:val="Paragraphedeliste"/>
              <w:numPr>
                <w:ilvl w:val="0"/>
                <w:numId w:val="8"/>
              </w:numPr>
              <w:rPr>
                <w:ins w:id="2075" w:author="MAHMOUD Mohamed-Ali" w:date="2025-05-15T02:12:00Z"/>
                <w:b/>
                <w:bCs/>
              </w:rPr>
            </w:pPr>
            <w:ins w:id="2076" w:author="MAHMOUD Mohamed-Ali" w:date="2025-05-15T02:12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48DE4BD0" w14:textId="77777777" w:rsidR="005C3697" w:rsidRDefault="005C3697" w:rsidP="00B13C56">
            <w:pPr>
              <w:pStyle w:val="Paragraphedeliste"/>
              <w:spacing w:after="0"/>
              <w:ind w:left="1440"/>
              <w:rPr>
                <w:ins w:id="2077" w:author="MAHMOUD Mohamed-Ali" w:date="2025-05-15T02:12:00Z"/>
                <w:noProof/>
              </w:rPr>
            </w:pPr>
          </w:p>
          <w:p w14:paraId="130F35F2" w14:textId="77777777" w:rsidR="005C3697" w:rsidRPr="00094A97" w:rsidRDefault="005C3697" w:rsidP="00B13C56">
            <w:pPr>
              <w:pStyle w:val="Paragraphedeliste"/>
              <w:numPr>
                <w:ilvl w:val="0"/>
                <w:numId w:val="8"/>
              </w:numPr>
              <w:rPr>
                <w:ins w:id="2078" w:author="MAHMOUD Mohamed-Ali" w:date="2025-05-15T02:12:00Z"/>
                <w:b/>
                <w:bCs/>
              </w:rPr>
            </w:pPr>
            <w:ins w:id="2079" w:author="MAHMOUD Mohamed-Ali" w:date="2025-05-15T02:12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49952E0D" w14:textId="77777777" w:rsidR="005C3697" w:rsidRPr="00A61000" w:rsidRDefault="005C3697" w:rsidP="00B13C56">
            <w:pPr>
              <w:pStyle w:val="Paragraphedeliste"/>
              <w:numPr>
                <w:ilvl w:val="0"/>
                <w:numId w:val="8"/>
              </w:numPr>
              <w:rPr>
                <w:ins w:id="2080" w:author="MAHMOUD Mohamed-Ali" w:date="2025-05-15T02:12:00Z"/>
                <w:b/>
                <w:bCs/>
              </w:rPr>
            </w:pPr>
            <w:ins w:id="2081" w:author="MAHMOUD Mohamed-Ali" w:date="2025-05-15T02:12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7B1477D8" w14:textId="77777777" w:rsidR="005C3697" w:rsidRPr="00103583" w:rsidRDefault="005C3697" w:rsidP="00B13C56">
            <w:pPr>
              <w:pStyle w:val="Paragraphedeliste"/>
              <w:numPr>
                <w:ilvl w:val="1"/>
                <w:numId w:val="8"/>
              </w:numPr>
              <w:rPr>
                <w:ins w:id="2082" w:author="MAHMOUD Mohamed-Ali" w:date="2025-05-15T02:12:00Z"/>
                <w:noProof/>
              </w:rPr>
            </w:pPr>
          </w:p>
        </w:tc>
      </w:tr>
      <w:tr w:rsidR="005C3697" w:rsidRPr="00A61000" w14:paraId="48A65B4A" w14:textId="77777777" w:rsidTr="00B13C56">
        <w:trPr>
          <w:ins w:id="2083" w:author="MAHMOUD Mohamed-Ali" w:date="2025-05-15T02:12:00Z"/>
        </w:trPr>
        <w:tc>
          <w:tcPr>
            <w:tcW w:w="9288" w:type="dxa"/>
          </w:tcPr>
          <w:p w14:paraId="3D6E39A6" w14:textId="77777777" w:rsidR="005C3697" w:rsidRPr="00A61000" w:rsidRDefault="005C3697" w:rsidP="00B13C56">
            <w:pPr>
              <w:rPr>
                <w:ins w:id="2084" w:author="MAHMOUD Mohamed-Ali" w:date="2025-05-15T02:12:00Z"/>
                <w:b/>
                <w:bCs/>
              </w:rPr>
            </w:pPr>
            <w:ins w:id="2085" w:author="MAHMOUD Mohamed-Ali" w:date="2025-05-15T02:12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013DD28A" w14:textId="77777777" w:rsidR="005C3697" w:rsidRDefault="005C3697" w:rsidP="003D2412">
      <w:pPr>
        <w:jc w:val="left"/>
        <w:rPr>
          <w:ins w:id="2086" w:author="MAHMOUD Mohamed-Ali" w:date="2025-05-12T02:04:00Z"/>
        </w:rPr>
      </w:pPr>
    </w:p>
    <w:p w14:paraId="404AB1E6" w14:textId="77777777" w:rsidR="004948D4" w:rsidRDefault="004948D4" w:rsidP="003D2412">
      <w:pPr>
        <w:jc w:val="left"/>
        <w:rPr>
          <w:ins w:id="2087" w:author="MAHMOUD Mohamed-Ali" w:date="2025-05-12T02:07:00Z"/>
        </w:rPr>
      </w:pPr>
    </w:p>
    <w:p w14:paraId="62F76D79" w14:textId="77777777" w:rsidR="005C3697" w:rsidRDefault="005C3697" w:rsidP="003D2412">
      <w:pPr>
        <w:jc w:val="left"/>
        <w:rPr>
          <w:ins w:id="2088" w:author="MAHMOUD Mohamed-Ali" w:date="2025-05-15T02:13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C3697" w:rsidRPr="00464467" w14:paraId="58ED6A08" w14:textId="77777777" w:rsidTr="00B13C56">
        <w:trPr>
          <w:ins w:id="2089" w:author="MAHMOUD Mohamed-Ali" w:date="2025-05-15T02:13:00Z"/>
        </w:trPr>
        <w:tc>
          <w:tcPr>
            <w:tcW w:w="9288" w:type="dxa"/>
          </w:tcPr>
          <w:p w14:paraId="1629B40F" w14:textId="7F041C05" w:rsidR="005C3697" w:rsidRPr="00464467" w:rsidRDefault="005C3697" w:rsidP="00B13C56">
            <w:pPr>
              <w:rPr>
                <w:ins w:id="2090" w:author="MAHMOUD Mohamed-Ali" w:date="2025-05-15T02:13:00Z"/>
                <w:b/>
                <w:bCs/>
              </w:rPr>
            </w:pPr>
            <w:ins w:id="2091" w:author="MAHMOUD Mohamed-Ali" w:date="2025-05-15T02:13:00Z">
              <w:r>
                <w:rPr>
                  <w:b/>
                  <w:bCs/>
                </w:rPr>
                <w:t>Id : EX-</w:t>
              </w:r>
              <w:r>
                <w:t xml:space="preserve"> </w:t>
              </w:r>
            </w:ins>
            <w:ins w:id="2092" w:author="MAHMOUD Mohamed-Ali" w:date="2025-05-15T02:14:00Z">
              <w:r>
                <w:t>FP1.4.14.9#1</w:t>
              </w:r>
            </w:ins>
          </w:p>
        </w:tc>
      </w:tr>
      <w:tr w:rsidR="005C3697" w:rsidRPr="005E7F0B" w14:paraId="35514013" w14:textId="77777777" w:rsidTr="00B13C56">
        <w:trPr>
          <w:ins w:id="2093" w:author="MAHMOUD Mohamed-Ali" w:date="2025-05-15T02:13:00Z"/>
        </w:trPr>
        <w:tc>
          <w:tcPr>
            <w:tcW w:w="9288" w:type="dxa"/>
          </w:tcPr>
          <w:p w14:paraId="270992CB" w14:textId="7FDA6574" w:rsidR="005C3697" w:rsidRPr="00FF1481" w:rsidRDefault="005C3697" w:rsidP="00B13C56">
            <w:pPr>
              <w:jc w:val="left"/>
              <w:rPr>
                <w:ins w:id="2094" w:author="MAHMOUD Mohamed-Ali" w:date="2025-05-15T02:13:00Z"/>
              </w:rPr>
            </w:pPr>
            <w:ins w:id="2095" w:author="MAHMOUD Mohamed-Ali" w:date="2025-05-15T02:13:00Z">
              <w:r w:rsidRPr="000E3FC6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2096" w:author="MAHMOUD Mohamed-Ali" w:date="2025-05-15T02:14:00Z">
              <w:r>
                <w:t>La huitième partie doit lister les ‘</w:t>
              </w:r>
              <w:proofErr w:type="spellStart"/>
              <w:r>
                <w:t>chargingPoint</w:t>
              </w:r>
              <w:proofErr w:type="spellEnd"/>
              <w:r>
                <w:t>’ de référentiel topologie</w:t>
              </w:r>
            </w:ins>
            <w:ins w:id="2097" w:author="MAHMOUD Mohamed-Ali" w:date="2025-05-15T02:13:00Z">
              <w:r w:rsidRPr="004555C1">
                <w:t>.</w:t>
              </w:r>
            </w:ins>
          </w:p>
        </w:tc>
      </w:tr>
      <w:tr w:rsidR="005C3697" w:rsidRPr="00176744" w14:paraId="5E682847" w14:textId="77777777" w:rsidTr="00B13C56">
        <w:trPr>
          <w:ins w:id="2098" w:author="MAHMOUD Mohamed-Ali" w:date="2025-05-15T02:13:00Z"/>
        </w:trPr>
        <w:tc>
          <w:tcPr>
            <w:tcW w:w="9288" w:type="dxa"/>
          </w:tcPr>
          <w:p w14:paraId="0913F9F0" w14:textId="77777777" w:rsidR="005C3697" w:rsidRPr="0082221C" w:rsidRDefault="005C3697" w:rsidP="00B13C56">
            <w:pPr>
              <w:jc w:val="left"/>
              <w:rPr>
                <w:ins w:id="2099" w:author="MAHMOUD Mohamed-Ali" w:date="2025-05-15T02:13:00Z"/>
              </w:rPr>
            </w:pPr>
            <w:ins w:id="2100" w:author="MAHMOUD Mohamed-Ali" w:date="2025-05-15T02:13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5C3697" w:rsidRPr="00176744" w14:paraId="506D7CC7" w14:textId="77777777" w:rsidTr="00B13C56">
        <w:trPr>
          <w:ins w:id="2101" w:author="MAHMOUD Mohamed-Ali" w:date="2025-05-15T02:13:00Z"/>
        </w:trPr>
        <w:tc>
          <w:tcPr>
            <w:tcW w:w="9288" w:type="dxa"/>
          </w:tcPr>
          <w:p w14:paraId="5CDE1F8E" w14:textId="77777777" w:rsidR="005C3697" w:rsidRPr="00464467" w:rsidRDefault="005C3697" w:rsidP="00B13C56">
            <w:pPr>
              <w:rPr>
                <w:ins w:id="2102" w:author="MAHMOUD Mohamed-Ali" w:date="2025-05-15T02:13:00Z"/>
                <w:b/>
                <w:bCs/>
              </w:rPr>
            </w:pPr>
            <w:ins w:id="2103" w:author="MAHMOUD Mohamed-Ali" w:date="2025-05-15T02:13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5C3697" w:rsidRPr="00176744" w14:paraId="4C944DEC" w14:textId="77777777" w:rsidTr="00B13C56">
        <w:trPr>
          <w:ins w:id="2104" w:author="MAHMOUD Mohamed-Ali" w:date="2025-05-15T02:13:00Z"/>
        </w:trPr>
        <w:tc>
          <w:tcPr>
            <w:tcW w:w="9288" w:type="dxa"/>
          </w:tcPr>
          <w:p w14:paraId="1358B13E" w14:textId="48BE1355" w:rsidR="005C3697" w:rsidRPr="0098083E" w:rsidRDefault="005C3697" w:rsidP="00B13C56">
            <w:pPr>
              <w:rPr>
                <w:ins w:id="2105" w:author="MAHMOUD Mohamed-Ali" w:date="2025-05-15T02:13:00Z"/>
              </w:rPr>
            </w:pPr>
            <w:ins w:id="2106" w:author="MAHMOUD Mohamed-Ali" w:date="2025-05-15T02:13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</w:t>
              </w:r>
            </w:ins>
            <w:ins w:id="2107" w:author="MAHMOUD Mohamed-Ali" w:date="2025-05-15T02:22:00Z">
              <w:r w:rsidR="00B956F1">
                <w:t>les ‘</w:t>
              </w:r>
              <w:proofErr w:type="spellStart"/>
              <w:r w:rsidR="00B956F1">
                <w:t>chargingPoint</w:t>
              </w:r>
              <w:proofErr w:type="spellEnd"/>
              <w:r w:rsidR="00B956F1">
                <w:t>’ sont listé dans la huitième partie</w:t>
              </w:r>
            </w:ins>
          </w:p>
        </w:tc>
      </w:tr>
      <w:tr w:rsidR="005C3697" w:rsidRPr="00103583" w14:paraId="565BE88E" w14:textId="77777777" w:rsidTr="00B13C56">
        <w:trPr>
          <w:ins w:id="2108" w:author="MAHMOUD Mohamed-Ali" w:date="2025-05-15T02:13:00Z"/>
        </w:trPr>
        <w:tc>
          <w:tcPr>
            <w:tcW w:w="9288" w:type="dxa"/>
          </w:tcPr>
          <w:p w14:paraId="707E2BA0" w14:textId="77777777" w:rsidR="005C3697" w:rsidRDefault="005C3697" w:rsidP="00B13C56">
            <w:pPr>
              <w:rPr>
                <w:ins w:id="2109" w:author="MAHMOUD Mohamed-Ali" w:date="2025-05-15T02:13:00Z"/>
                <w:b/>
                <w:bCs/>
              </w:rPr>
            </w:pPr>
            <w:proofErr w:type="spellStart"/>
            <w:ins w:id="2110" w:author="MAHMOUD Mohamed-Ali" w:date="2025-05-15T02:13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335C919C" w14:textId="77777777" w:rsidR="005C3697" w:rsidRDefault="005C3697" w:rsidP="00B13C56">
            <w:pPr>
              <w:pStyle w:val="Paragraphedeliste"/>
              <w:numPr>
                <w:ilvl w:val="0"/>
                <w:numId w:val="8"/>
              </w:numPr>
              <w:rPr>
                <w:ins w:id="2111" w:author="MAHMOUD Mohamed-Ali" w:date="2025-05-15T02:13:00Z"/>
                <w:b/>
                <w:bCs/>
              </w:rPr>
            </w:pPr>
            <w:ins w:id="2112" w:author="MAHMOUD Mohamed-Ali" w:date="2025-05-15T02:13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014AEA83" w14:textId="77777777" w:rsidR="005C3697" w:rsidRDefault="005C3697" w:rsidP="00B13C56">
            <w:pPr>
              <w:pStyle w:val="Paragraphedeliste"/>
              <w:spacing w:after="0"/>
              <w:ind w:left="1440"/>
              <w:rPr>
                <w:ins w:id="2113" w:author="MAHMOUD Mohamed-Ali" w:date="2025-05-15T02:13:00Z"/>
                <w:noProof/>
              </w:rPr>
            </w:pPr>
          </w:p>
          <w:p w14:paraId="32135917" w14:textId="77777777" w:rsidR="005C3697" w:rsidRPr="00094A97" w:rsidRDefault="005C3697" w:rsidP="00B13C56">
            <w:pPr>
              <w:pStyle w:val="Paragraphedeliste"/>
              <w:numPr>
                <w:ilvl w:val="0"/>
                <w:numId w:val="8"/>
              </w:numPr>
              <w:rPr>
                <w:ins w:id="2114" w:author="MAHMOUD Mohamed-Ali" w:date="2025-05-15T02:13:00Z"/>
                <w:b/>
                <w:bCs/>
              </w:rPr>
            </w:pPr>
            <w:ins w:id="2115" w:author="MAHMOUD Mohamed-Ali" w:date="2025-05-15T02:13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2B4D955C" w14:textId="77777777" w:rsidR="005C3697" w:rsidRPr="00A61000" w:rsidRDefault="005C3697" w:rsidP="00B13C56">
            <w:pPr>
              <w:pStyle w:val="Paragraphedeliste"/>
              <w:numPr>
                <w:ilvl w:val="0"/>
                <w:numId w:val="8"/>
              </w:numPr>
              <w:rPr>
                <w:ins w:id="2116" w:author="MAHMOUD Mohamed-Ali" w:date="2025-05-15T02:13:00Z"/>
                <w:b/>
                <w:bCs/>
              </w:rPr>
            </w:pPr>
            <w:ins w:id="2117" w:author="MAHMOUD Mohamed-Ali" w:date="2025-05-15T02:13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5A67ACC5" w14:textId="77777777" w:rsidR="005C3697" w:rsidRPr="00103583" w:rsidRDefault="005C3697" w:rsidP="00B13C56">
            <w:pPr>
              <w:pStyle w:val="Paragraphedeliste"/>
              <w:numPr>
                <w:ilvl w:val="1"/>
                <w:numId w:val="8"/>
              </w:numPr>
              <w:rPr>
                <w:ins w:id="2118" w:author="MAHMOUD Mohamed-Ali" w:date="2025-05-15T02:13:00Z"/>
                <w:noProof/>
              </w:rPr>
            </w:pPr>
          </w:p>
        </w:tc>
      </w:tr>
      <w:tr w:rsidR="005C3697" w:rsidRPr="00A61000" w14:paraId="48CEA147" w14:textId="77777777" w:rsidTr="00B13C56">
        <w:trPr>
          <w:ins w:id="2119" w:author="MAHMOUD Mohamed-Ali" w:date="2025-05-15T02:13:00Z"/>
        </w:trPr>
        <w:tc>
          <w:tcPr>
            <w:tcW w:w="9288" w:type="dxa"/>
          </w:tcPr>
          <w:p w14:paraId="1EF56FCC" w14:textId="77777777" w:rsidR="005C3697" w:rsidRPr="00A61000" w:rsidRDefault="005C3697" w:rsidP="00B13C56">
            <w:pPr>
              <w:rPr>
                <w:ins w:id="2120" w:author="MAHMOUD Mohamed-Ali" w:date="2025-05-15T02:13:00Z"/>
                <w:b/>
                <w:bCs/>
              </w:rPr>
            </w:pPr>
            <w:ins w:id="2121" w:author="MAHMOUD Mohamed-Ali" w:date="2025-05-15T02:13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121A69D3" w14:textId="77777777" w:rsidR="005C3697" w:rsidRDefault="005C3697" w:rsidP="003D2412">
      <w:pPr>
        <w:jc w:val="left"/>
        <w:rPr>
          <w:ins w:id="2122" w:author="MAHMOUD Mohamed-Ali" w:date="2025-05-15T02:13:00Z"/>
        </w:rPr>
      </w:pPr>
    </w:p>
    <w:p w14:paraId="3EA24EC9" w14:textId="77777777" w:rsidR="005C3697" w:rsidRDefault="005C3697" w:rsidP="003D2412">
      <w:pPr>
        <w:jc w:val="left"/>
        <w:rPr>
          <w:ins w:id="2123" w:author="MAHMOUD Mohamed-Ali" w:date="2025-05-15T02:13:00Z"/>
        </w:rPr>
      </w:pPr>
    </w:p>
    <w:p w14:paraId="273C0050" w14:textId="77777777" w:rsidR="005C3697" w:rsidRDefault="005C3697" w:rsidP="003D2412">
      <w:pPr>
        <w:jc w:val="left"/>
        <w:rPr>
          <w:ins w:id="2124" w:author="MAHMOUD Mohamed-Ali" w:date="2025-05-12T02:08:00Z"/>
        </w:rPr>
      </w:pPr>
    </w:p>
    <w:p w14:paraId="59E2C147" w14:textId="77777777" w:rsidR="00E07324" w:rsidRDefault="00E07324" w:rsidP="00B956F1">
      <w:pPr>
        <w:pStyle w:val="Paragraphedeliste"/>
        <w:ind w:left="720"/>
        <w:jc w:val="left"/>
        <w:rPr>
          <w:ins w:id="2125" w:author="MAHMOUD Mohamed-Ali" w:date="2025-05-15T02:23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956F1" w:rsidRPr="00464467" w14:paraId="219B55BF" w14:textId="77777777" w:rsidTr="00B13C56">
        <w:trPr>
          <w:ins w:id="2126" w:author="MAHMOUD Mohamed-Ali" w:date="2025-05-15T02:23:00Z"/>
        </w:trPr>
        <w:tc>
          <w:tcPr>
            <w:tcW w:w="9288" w:type="dxa"/>
          </w:tcPr>
          <w:p w14:paraId="3B07497F" w14:textId="4DD38562" w:rsidR="00B956F1" w:rsidRPr="00464467" w:rsidRDefault="00B956F1" w:rsidP="00B13C56">
            <w:pPr>
              <w:rPr>
                <w:ins w:id="2127" w:author="MAHMOUD Mohamed-Ali" w:date="2025-05-15T02:23:00Z"/>
                <w:b/>
                <w:bCs/>
              </w:rPr>
            </w:pPr>
            <w:ins w:id="2128" w:author="MAHMOUD Mohamed-Ali" w:date="2025-05-15T02:23:00Z">
              <w:r>
                <w:rPr>
                  <w:b/>
                  <w:bCs/>
                </w:rPr>
                <w:t>Id : EX-</w:t>
              </w:r>
              <w:r>
                <w:t xml:space="preserve"> FS1.4.14.9.1#1</w:t>
              </w:r>
            </w:ins>
          </w:p>
        </w:tc>
      </w:tr>
      <w:tr w:rsidR="00B956F1" w:rsidRPr="005E7F0B" w14:paraId="1721D650" w14:textId="77777777" w:rsidTr="00B13C56">
        <w:trPr>
          <w:ins w:id="2129" w:author="MAHMOUD Mohamed-Ali" w:date="2025-05-15T02:23:00Z"/>
        </w:trPr>
        <w:tc>
          <w:tcPr>
            <w:tcW w:w="9288" w:type="dxa"/>
          </w:tcPr>
          <w:p w14:paraId="479D4ACA" w14:textId="77777777" w:rsidR="00B956F1" w:rsidRDefault="00B956F1" w:rsidP="00B956F1">
            <w:pPr>
              <w:jc w:val="left"/>
              <w:rPr>
                <w:ins w:id="2130" w:author="MAHMOUD Mohamed-Ali" w:date="2025-05-15T02:25:00Z"/>
              </w:rPr>
            </w:pPr>
            <w:ins w:id="2131" w:author="MAHMOUD Mohamed-Ali" w:date="2025-05-15T02:23:00Z">
              <w:r w:rsidRPr="000E3FC6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2132" w:author="MAHMOUD Mohamed-Ali" w:date="2025-05-15T02:25:00Z">
              <w:r>
                <w:t>Chaque ‘</w:t>
              </w:r>
              <w:proofErr w:type="spellStart"/>
              <w:r>
                <w:t>chargingPoint</w:t>
              </w:r>
              <w:proofErr w:type="spellEnd"/>
              <w:r>
                <w:t>’ doit être composé des éléments suivants :</w:t>
              </w:r>
            </w:ins>
          </w:p>
          <w:p w14:paraId="784AFF7F" w14:textId="77777777" w:rsidR="00B956F1" w:rsidRDefault="00B956F1" w:rsidP="00B956F1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133" w:author="MAHMOUD Mohamed-Ali" w:date="2025-05-15T02:25:00Z"/>
              </w:rPr>
            </w:pPr>
            <w:ins w:id="2134" w:author="MAHMOUD Mohamed-Ali" w:date="2025-05-15T02:25:00Z">
              <w:r>
                <w:t>Champ code ‘</w:t>
              </w:r>
              <w:proofErr w:type="spellStart"/>
              <w:r>
                <w:t>chargingPoint</w:t>
              </w:r>
              <w:proofErr w:type="spellEnd"/>
              <w:r>
                <w:t>’ dont la valeur est égale à 17</w:t>
              </w:r>
            </w:ins>
          </w:p>
          <w:p w14:paraId="70389C5A" w14:textId="77777777" w:rsidR="00B956F1" w:rsidRDefault="00B956F1" w:rsidP="00B956F1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135" w:author="MAHMOUD Mohamed-Ali" w:date="2025-05-15T02:25:00Z"/>
              </w:rPr>
            </w:pPr>
            <w:ins w:id="2136" w:author="MAHMOUD Mohamed-Ali" w:date="2025-05-15T02:25:00Z">
              <w:r>
                <w:t>Champ ‘Id’ dont la valeur est codée sur 2 octets.</w:t>
              </w:r>
            </w:ins>
          </w:p>
          <w:p w14:paraId="5F35343C" w14:textId="7C155473" w:rsidR="00B956F1" w:rsidRPr="00B956F1" w:rsidRDefault="00B956F1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137" w:author="MAHMOUD Mohamed-Ali" w:date="2025-05-15T02:23:00Z"/>
              </w:rPr>
              <w:pPrChange w:id="2138" w:author="MAHMOUD Mohamed-Ali" w:date="2025-05-15T02:25:00Z">
                <w:pPr>
                  <w:jc w:val="left"/>
                </w:pPr>
              </w:pPrChange>
            </w:pPr>
            <w:ins w:id="2139" w:author="MAHMOUD Mohamed-Ali" w:date="2025-05-15T02:25:00Z">
              <w:r>
                <w:t>Champ ‘</w:t>
              </w:r>
              <w:proofErr w:type="spellStart"/>
              <w:r>
                <w:t>edgeId</w:t>
              </w:r>
              <w:proofErr w:type="spellEnd"/>
              <w:r>
                <w:t>’ dont la valeur est codée sur 2 octets</w:t>
              </w:r>
            </w:ins>
            <w:ins w:id="2140" w:author="MAHMOUD Mohamed-Ali" w:date="2025-05-15T02:23:00Z">
              <w:r w:rsidRPr="004555C1">
                <w:t>.</w:t>
              </w:r>
            </w:ins>
          </w:p>
        </w:tc>
      </w:tr>
      <w:tr w:rsidR="00B956F1" w:rsidRPr="00176744" w14:paraId="6E6077EE" w14:textId="77777777" w:rsidTr="00B13C56">
        <w:trPr>
          <w:ins w:id="2141" w:author="MAHMOUD Mohamed-Ali" w:date="2025-05-15T02:23:00Z"/>
        </w:trPr>
        <w:tc>
          <w:tcPr>
            <w:tcW w:w="9288" w:type="dxa"/>
          </w:tcPr>
          <w:p w14:paraId="08277FDA" w14:textId="77777777" w:rsidR="00B956F1" w:rsidRPr="0082221C" w:rsidRDefault="00B956F1" w:rsidP="00B13C56">
            <w:pPr>
              <w:jc w:val="left"/>
              <w:rPr>
                <w:ins w:id="2142" w:author="MAHMOUD Mohamed-Ali" w:date="2025-05-15T02:23:00Z"/>
              </w:rPr>
            </w:pPr>
            <w:ins w:id="2143" w:author="MAHMOUD Mohamed-Ali" w:date="2025-05-15T02:23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B956F1" w:rsidRPr="00176744" w14:paraId="5AE89322" w14:textId="77777777" w:rsidTr="00B13C56">
        <w:trPr>
          <w:ins w:id="2144" w:author="MAHMOUD Mohamed-Ali" w:date="2025-05-15T02:23:00Z"/>
        </w:trPr>
        <w:tc>
          <w:tcPr>
            <w:tcW w:w="9288" w:type="dxa"/>
          </w:tcPr>
          <w:p w14:paraId="05E5C5F9" w14:textId="77777777" w:rsidR="00B956F1" w:rsidRPr="00464467" w:rsidRDefault="00B956F1" w:rsidP="00B13C56">
            <w:pPr>
              <w:rPr>
                <w:ins w:id="2145" w:author="MAHMOUD Mohamed-Ali" w:date="2025-05-15T02:23:00Z"/>
                <w:b/>
                <w:bCs/>
              </w:rPr>
            </w:pPr>
            <w:ins w:id="2146" w:author="MAHMOUD Mohamed-Ali" w:date="2025-05-15T02:23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B956F1" w:rsidRPr="00176744" w14:paraId="5F1D0226" w14:textId="77777777" w:rsidTr="00B13C56">
        <w:trPr>
          <w:ins w:id="2147" w:author="MAHMOUD Mohamed-Ali" w:date="2025-05-15T02:23:00Z"/>
        </w:trPr>
        <w:tc>
          <w:tcPr>
            <w:tcW w:w="9288" w:type="dxa"/>
          </w:tcPr>
          <w:p w14:paraId="2761699A" w14:textId="3A77DEBA" w:rsidR="00B956F1" w:rsidRPr="0098083E" w:rsidRDefault="00B956F1" w:rsidP="00B13C56">
            <w:pPr>
              <w:rPr>
                <w:ins w:id="2148" w:author="MAHMOUD Mohamed-Ali" w:date="2025-05-15T02:23:00Z"/>
              </w:rPr>
            </w:pPr>
            <w:ins w:id="2149" w:author="MAHMOUD Mohamed-Ali" w:date="2025-05-15T02:23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>dont les ‘</w:t>
              </w:r>
              <w:proofErr w:type="spellStart"/>
              <w:r>
                <w:t>chargingPoint</w:t>
              </w:r>
              <w:proofErr w:type="spellEnd"/>
              <w:r>
                <w:t xml:space="preserve">’ </w:t>
              </w:r>
            </w:ins>
            <w:ins w:id="2150" w:author="MAHMOUD Mohamed-Ali" w:date="2025-05-15T02:29:00Z">
              <w:r w:rsidR="00083FF8">
                <w:t>doivent se compos</w:t>
              </w:r>
            </w:ins>
            <w:ins w:id="2151" w:author="MAHMOUD Mohamed-Ali" w:date="2025-05-15T02:36:00Z">
              <w:r w:rsidR="00083FF8">
                <w:t>er</w:t>
              </w:r>
            </w:ins>
            <w:ins w:id="2152" w:author="MAHMOUD Mohamed-Ali" w:date="2025-05-15T02:29:00Z">
              <w:r w:rsidR="00083FF8">
                <w:t xml:space="preserve"> par les éléments listés ci-dessus</w:t>
              </w:r>
            </w:ins>
          </w:p>
        </w:tc>
      </w:tr>
      <w:tr w:rsidR="00B956F1" w:rsidRPr="00103583" w14:paraId="0134751F" w14:textId="77777777" w:rsidTr="00B13C56">
        <w:trPr>
          <w:ins w:id="2153" w:author="MAHMOUD Mohamed-Ali" w:date="2025-05-15T02:23:00Z"/>
        </w:trPr>
        <w:tc>
          <w:tcPr>
            <w:tcW w:w="9288" w:type="dxa"/>
          </w:tcPr>
          <w:p w14:paraId="76E85766" w14:textId="77777777" w:rsidR="00B956F1" w:rsidRDefault="00B956F1" w:rsidP="00B13C56">
            <w:pPr>
              <w:rPr>
                <w:ins w:id="2154" w:author="MAHMOUD Mohamed-Ali" w:date="2025-05-15T02:23:00Z"/>
                <w:b/>
                <w:bCs/>
              </w:rPr>
            </w:pPr>
            <w:proofErr w:type="spellStart"/>
            <w:ins w:id="2155" w:author="MAHMOUD Mohamed-Ali" w:date="2025-05-15T02:23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4A6DDDF6" w14:textId="77777777" w:rsidR="00B956F1" w:rsidRDefault="00B956F1" w:rsidP="00B13C56">
            <w:pPr>
              <w:pStyle w:val="Paragraphedeliste"/>
              <w:numPr>
                <w:ilvl w:val="0"/>
                <w:numId w:val="8"/>
              </w:numPr>
              <w:rPr>
                <w:ins w:id="2156" w:author="MAHMOUD Mohamed-Ali" w:date="2025-05-15T02:23:00Z"/>
                <w:b/>
                <w:bCs/>
              </w:rPr>
            </w:pPr>
            <w:ins w:id="2157" w:author="MAHMOUD Mohamed-Ali" w:date="2025-05-15T02:23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73E91495" w14:textId="77777777" w:rsidR="00B956F1" w:rsidRDefault="00B956F1" w:rsidP="00B13C56">
            <w:pPr>
              <w:pStyle w:val="Paragraphedeliste"/>
              <w:spacing w:after="0"/>
              <w:ind w:left="1440"/>
              <w:rPr>
                <w:ins w:id="2158" w:author="MAHMOUD Mohamed-Ali" w:date="2025-05-15T02:23:00Z"/>
                <w:noProof/>
              </w:rPr>
            </w:pPr>
          </w:p>
          <w:p w14:paraId="4FC79FC0" w14:textId="77777777" w:rsidR="00B956F1" w:rsidRPr="00094A97" w:rsidRDefault="00B956F1" w:rsidP="00B13C56">
            <w:pPr>
              <w:pStyle w:val="Paragraphedeliste"/>
              <w:numPr>
                <w:ilvl w:val="0"/>
                <w:numId w:val="8"/>
              </w:numPr>
              <w:rPr>
                <w:ins w:id="2159" w:author="MAHMOUD Mohamed-Ali" w:date="2025-05-15T02:23:00Z"/>
                <w:b/>
                <w:bCs/>
              </w:rPr>
            </w:pPr>
            <w:ins w:id="2160" w:author="MAHMOUD Mohamed-Ali" w:date="2025-05-15T02:23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384859E6" w14:textId="77777777" w:rsidR="00B956F1" w:rsidRPr="00A61000" w:rsidRDefault="00B956F1" w:rsidP="00B13C56">
            <w:pPr>
              <w:pStyle w:val="Paragraphedeliste"/>
              <w:numPr>
                <w:ilvl w:val="0"/>
                <w:numId w:val="8"/>
              </w:numPr>
              <w:rPr>
                <w:ins w:id="2161" w:author="MAHMOUD Mohamed-Ali" w:date="2025-05-15T02:23:00Z"/>
                <w:b/>
                <w:bCs/>
              </w:rPr>
            </w:pPr>
            <w:ins w:id="2162" w:author="MAHMOUD Mohamed-Ali" w:date="2025-05-15T02:23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4AAD9B87" w14:textId="77777777" w:rsidR="00B956F1" w:rsidRPr="00103583" w:rsidRDefault="00B956F1" w:rsidP="00B13C56">
            <w:pPr>
              <w:pStyle w:val="Paragraphedeliste"/>
              <w:numPr>
                <w:ilvl w:val="1"/>
                <w:numId w:val="8"/>
              </w:numPr>
              <w:rPr>
                <w:ins w:id="2163" w:author="MAHMOUD Mohamed-Ali" w:date="2025-05-15T02:23:00Z"/>
                <w:noProof/>
              </w:rPr>
            </w:pPr>
          </w:p>
        </w:tc>
      </w:tr>
      <w:tr w:rsidR="00B956F1" w:rsidRPr="00A61000" w14:paraId="7895F62B" w14:textId="77777777" w:rsidTr="00B13C56">
        <w:trPr>
          <w:ins w:id="2164" w:author="MAHMOUD Mohamed-Ali" w:date="2025-05-15T02:23:00Z"/>
        </w:trPr>
        <w:tc>
          <w:tcPr>
            <w:tcW w:w="9288" w:type="dxa"/>
          </w:tcPr>
          <w:p w14:paraId="547DC907" w14:textId="77777777" w:rsidR="00B956F1" w:rsidRPr="00A61000" w:rsidRDefault="00B956F1" w:rsidP="00B13C56">
            <w:pPr>
              <w:rPr>
                <w:ins w:id="2165" w:author="MAHMOUD Mohamed-Ali" w:date="2025-05-15T02:23:00Z"/>
                <w:b/>
                <w:bCs/>
              </w:rPr>
            </w:pPr>
            <w:ins w:id="2166" w:author="MAHMOUD Mohamed-Ali" w:date="2025-05-15T02:23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4CBC4B83" w14:textId="77777777" w:rsidR="00B956F1" w:rsidRDefault="00B956F1">
      <w:pPr>
        <w:pStyle w:val="Paragraphedeliste"/>
        <w:ind w:left="720"/>
        <w:jc w:val="left"/>
        <w:rPr>
          <w:ins w:id="2167" w:author="MAHMOUD Mohamed-Ali" w:date="2025-05-12T02:07:00Z"/>
        </w:rPr>
        <w:pPrChange w:id="2168" w:author="MAHMOUD Mohamed-Ali" w:date="2025-05-15T02:23:00Z">
          <w:pPr>
            <w:jc w:val="left"/>
          </w:pPr>
        </w:pPrChange>
      </w:pPr>
    </w:p>
    <w:p w14:paraId="712E1607" w14:textId="710F441C" w:rsidR="00832A66" w:rsidRDefault="00771870" w:rsidP="003D2412">
      <w:pPr>
        <w:jc w:val="left"/>
        <w:rPr>
          <w:ins w:id="2169" w:author="MAHMOUD Mohamed-Ali" w:date="2025-05-15T02:29:00Z"/>
        </w:rPr>
      </w:pPr>
      <w:ins w:id="2170" w:author="MAHMOUD Mohamed-Ali" w:date="2025-05-12T03:13:00Z">
        <w:r>
          <w:t>EX- FP</w:t>
        </w:r>
      </w:ins>
      <w:ins w:id="2171" w:author="MAHMOUD Mohamed-Ali" w:date="2025-05-12T02:13:00Z">
        <w:r w:rsidR="0021049B">
          <w:t>1.4.14.10 : La neuvième par</w:t>
        </w:r>
      </w:ins>
      <w:ins w:id="2172" w:author="MAHMOUD Mohamed-Ali" w:date="2025-05-12T02:14:00Z">
        <w:r w:rsidR="0021049B">
          <w:t xml:space="preserve">tie doit lister les </w:t>
        </w:r>
        <w:r w:rsidR="00D22CEC">
          <w:t>itinéraires ‘</w:t>
        </w:r>
        <w:proofErr w:type="spellStart"/>
        <w:r w:rsidR="00D22CEC">
          <w:t>itenarary</w:t>
        </w:r>
        <w:proofErr w:type="spellEnd"/>
        <w:r w:rsidR="00D22CEC">
          <w:t xml:space="preserve">’ de référentiel topologie. </w:t>
        </w:r>
      </w:ins>
    </w:p>
    <w:p w14:paraId="3D41FBD2" w14:textId="77777777" w:rsidR="00083FF8" w:rsidRDefault="00083FF8" w:rsidP="003D2412">
      <w:pPr>
        <w:jc w:val="left"/>
        <w:rPr>
          <w:ins w:id="2173" w:author="MAHMOUD Mohamed-Ali" w:date="2025-05-15T02:30:00Z"/>
        </w:rPr>
      </w:pPr>
    </w:p>
    <w:p w14:paraId="1CD47EDA" w14:textId="77777777" w:rsidR="00083FF8" w:rsidRDefault="00083FF8" w:rsidP="003D2412">
      <w:pPr>
        <w:jc w:val="left"/>
        <w:rPr>
          <w:ins w:id="2174" w:author="MAHMOUD Mohamed-Ali" w:date="2025-05-15T02:29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83FF8" w:rsidRPr="00464467" w14:paraId="59FA406B" w14:textId="77777777" w:rsidTr="00B13C56">
        <w:trPr>
          <w:ins w:id="2175" w:author="MAHMOUD Mohamed-Ali" w:date="2025-05-15T02:30:00Z"/>
        </w:trPr>
        <w:tc>
          <w:tcPr>
            <w:tcW w:w="9288" w:type="dxa"/>
          </w:tcPr>
          <w:p w14:paraId="059C5875" w14:textId="5F753BC7" w:rsidR="00083FF8" w:rsidRPr="00464467" w:rsidRDefault="00083FF8" w:rsidP="00B13C56">
            <w:pPr>
              <w:rPr>
                <w:ins w:id="2176" w:author="MAHMOUD Mohamed-Ali" w:date="2025-05-15T02:30:00Z"/>
                <w:b/>
                <w:bCs/>
              </w:rPr>
            </w:pPr>
            <w:ins w:id="2177" w:author="MAHMOUD Mohamed-Ali" w:date="2025-05-15T02:30:00Z">
              <w:r>
                <w:rPr>
                  <w:b/>
                  <w:bCs/>
                </w:rPr>
                <w:lastRenderedPageBreak/>
                <w:t>Id : EX-</w:t>
              </w:r>
              <w:r>
                <w:t xml:space="preserve"> FP1.4.14.10#1</w:t>
              </w:r>
            </w:ins>
          </w:p>
        </w:tc>
      </w:tr>
      <w:tr w:rsidR="00083FF8" w:rsidRPr="005E7F0B" w14:paraId="585A34BC" w14:textId="77777777" w:rsidTr="00B13C56">
        <w:trPr>
          <w:ins w:id="2178" w:author="MAHMOUD Mohamed-Ali" w:date="2025-05-15T02:30:00Z"/>
        </w:trPr>
        <w:tc>
          <w:tcPr>
            <w:tcW w:w="9288" w:type="dxa"/>
          </w:tcPr>
          <w:p w14:paraId="11B142BE" w14:textId="1E753782" w:rsidR="00083FF8" w:rsidRPr="00B956F1" w:rsidRDefault="00083FF8">
            <w:pPr>
              <w:jc w:val="left"/>
              <w:rPr>
                <w:ins w:id="2179" w:author="MAHMOUD Mohamed-Ali" w:date="2025-05-15T02:30:00Z"/>
              </w:rPr>
              <w:pPrChange w:id="2180" w:author="MAHMOUD Mohamed-Ali" w:date="2025-05-15T02:32:00Z">
                <w:pPr>
                  <w:pStyle w:val="Paragraphedeliste"/>
                  <w:numPr>
                    <w:numId w:val="6"/>
                  </w:numPr>
                  <w:ind w:left="720" w:hanging="360"/>
                  <w:jc w:val="left"/>
                </w:pPr>
              </w:pPrChange>
            </w:pPr>
            <w:ins w:id="2181" w:author="MAHMOUD Mohamed-Ali" w:date="2025-05-15T02:30:00Z">
              <w:r w:rsidRPr="000E3FC6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2182" w:author="MAHMOUD Mohamed-Ali" w:date="2025-05-15T02:32:00Z">
              <w:r>
                <w:t>La neuvième partie doit lister les itinéraires ‘</w:t>
              </w:r>
              <w:proofErr w:type="spellStart"/>
              <w:r>
                <w:t>itenarary</w:t>
              </w:r>
              <w:proofErr w:type="spellEnd"/>
              <w:r>
                <w:t>’ de référentiel topologie.</w:t>
              </w:r>
            </w:ins>
          </w:p>
        </w:tc>
      </w:tr>
      <w:tr w:rsidR="00083FF8" w:rsidRPr="00176744" w14:paraId="54CBDE99" w14:textId="77777777" w:rsidTr="00B13C56">
        <w:trPr>
          <w:ins w:id="2183" w:author="MAHMOUD Mohamed-Ali" w:date="2025-05-15T02:30:00Z"/>
        </w:trPr>
        <w:tc>
          <w:tcPr>
            <w:tcW w:w="9288" w:type="dxa"/>
          </w:tcPr>
          <w:p w14:paraId="17A5F59A" w14:textId="77777777" w:rsidR="00083FF8" w:rsidRPr="0082221C" w:rsidRDefault="00083FF8" w:rsidP="00B13C56">
            <w:pPr>
              <w:jc w:val="left"/>
              <w:rPr>
                <w:ins w:id="2184" w:author="MAHMOUD Mohamed-Ali" w:date="2025-05-15T02:30:00Z"/>
              </w:rPr>
            </w:pPr>
            <w:ins w:id="2185" w:author="MAHMOUD Mohamed-Ali" w:date="2025-05-15T02:30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083FF8" w:rsidRPr="00176744" w14:paraId="02CB1550" w14:textId="77777777" w:rsidTr="00B13C56">
        <w:trPr>
          <w:ins w:id="2186" w:author="MAHMOUD Mohamed-Ali" w:date="2025-05-15T02:30:00Z"/>
        </w:trPr>
        <w:tc>
          <w:tcPr>
            <w:tcW w:w="9288" w:type="dxa"/>
          </w:tcPr>
          <w:p w14:paraId="2C2782A1" w14:textId="77777777" w:rsidR="00083FF8" w:rsidRPr="00464467" w:rsidRDefault="00083FF8" w:rsidP="00B13C56">
            <w:pPr>
              <w:rPr>
                <w:ins w:id="2187" w:author="MAHMOUD Mohamed-Ali" w:date="2025-05-15T02:30:00Z"/>
                <w:b/>
                <w:bCs/>
              </w:rPr>
            </w:pPr>
            <w:ins w:id="2188" w:author="MAHMOUD Mohamed-Ali" w:date="2025-05-15T02:30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083FF8" w:rsidRPr="00176744" w14:paraId="65CF6818" w14:textId="77777777" w:rsidTr="00B13C56">
        <w:trPr>
          <w:ins w:id="2189" w:author="MAHMOUD Mohamed-Ali" w:date="2025-05-15T02:30:00Z"/>
        </w:trPr>
        <w:tc>
          <w:tcPr>
            <w:tcW w:w="9288" w:type="dxa"/>
          </w:tcPr>
          <w:p w14:paraId="43FD41BA" w14:textId="630FB2E1" w:rsidR="00083FF8" w:rsidRPr="0098083E" w:rsidRDefault="00083FF8" w:rsidP="00B13C56">
            <w:pPr>
              <w:rPr>
                <w:ins w:id="2190" w:author="MAHMOUD Mohamed-Ali" w:date="2025-05-15T02:30:00Z"/>
              </w:rPr>
            </w:pPr>
            <w:ins w:id="2191" w:author="MAHMOUD Mohamed-Ali" w:date="2025-05-15T02:30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</w:ins>
            <w:ins w:id="2192" w:author="MAHMOUD Mohamed-Ali" w:date="2025-05-15T02:32:00Z">
              <w:r>
                <w:t xml:space="preserve">dont les itinéraires sont </w:t>
              </w:r>
            </w:ins>
            <w:ins w:id="2193" w:author="MAHMOUD Mohamed-Ali" w:date="2025-05-15T02:36:00Z">
              <w:r w:rsidR="005167D8">
                <w:t>listés dans</w:t>
              </w:r>
            </w:ins>
            <w:ins w:id="2194" w:author="MAHMOUD Mohamed-Ali" w:date="2025-05-15T02:33:00Z">
              <w:r>
                <w:t xml:space="preserve"> la neuvième partie</w:t>
              </w:r>
            </w:ins>
          </w:p>
        </w:tc>
      </w:tr>
      <w:tr w:rsidR="00083FF8" w:rsidRPr="00103583" w14:paraId="0172844B" w14:textId="77777777" w:rsidTr="00B13C56">
        <w:trPr>
          <w:ins w:id="2195" w:author="MAHMOUD Mohamed-Ali" w:date="2025-05-15T02:30:00Z"/>
        </w:trPr>
        <w:tc>
          <w:tcPr>
            <w:tcW w:w="9288" w:type="dxa"/>
          </w:tcPr>
          <w:p w14:paraId="60D9444C" w14:textId="77777777" w:rsidR="00083FF8" w:rsidRDefault="00083FF8" w:rsidP="00B13C56">
            <w:pPr>
              <w:rPr>
                <w:ins w:id="2196" w:author="MAHMOUD Mohamed-Ali" w:date="2025-05-15T02:30:00Z"/>
                <w:b/>
                <w:bCs/>
              </w:rPr>
            </w:pPr>
            <w:proofErr w:type="spellStart"/>
            <w:ins w:id="2197" w:author="MAHMOUD Mohamed-Ali" w:date="2025-05-15T02:30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0A1E00D0" w14:textId="77777777" w:rsidR="00083FF8" w:rsidRDefault="00083FF8" w:rsidP="00B13C56">
            <w:pPr>
              <w:pStyle w:val="Paragraphedeliste"/>
              <w:numPr>
                <w:ilvl w:val="0"/>
                <w:numId w:val="8"/>
              </w:numPr>
              <w:rPr>
                <w:ins w:id="2198" w:author="MAHMOUD Mohamed-Ali" w:date="2025-05-15T02:30:00Z"/>
                <w:b/>
                <w:bCs/>
              </w:rPr>
            </w:pPr>
            <w:ins w:id="2199" w:author="MAHMOUD Mohamed-Ali" w:date="2025-05-15T02:30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3C11DFF0" w14:textId="77777777" w:rsidR="00083FF8" w:rsidRDefault="00083FF8" w:rsidP="00B13C56">
            <w:pPr>
              <w:pStyle w:val="Paragraphedeliste"/>
              <w:spacing w:after="0"/>
              <w:ind w:left="1440"/>
              <w:rPr>
                <w:ins w:id="2200" w:author="MAHMOUD Mohamed-Ali" w:date="2025-05-15T02:30:00Z"/>
                <w:noProof/>
              </w:rPr>
            </w:pPr>
          </w:p>
          <w:p w14:paraId="14C8D2C1" w14:textId="77777777" w:rsidR="00083FF8" w:rsidRPr="00094A97" w:rsidRDefault="00083FF8" w:rsidP="00B13C56">
            <w:pPr>
              <w:pStyle w:val="Paragraphedeliste"/>
              <w:numPr>
                <w:ilvl w:val="0"/>
                <w:numId w:val="8"/>
              </w:numPr>
              <w:rPr>
                <w:ins w:id="2201" w:author="MAHMOUD Mohamed-Ali" w:date="2025-05-15T02:30:00Z"/>
                <w:b/>
                <w:bCs/>
              </w:rPr>
            </w:pPr>
            <w:ins w:id="2202" w:author="MAHMOUD Mohamed-Ali" w:date="2025-05-15T02:30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774A0469" w14:textId="77777777" w:rsidR="00083FF8" w:rsidRPr="00A61000" w:rsidRDefault="00083FF8" w:rsidP="00B13C56">
            <w:pPr>
              <w:pStyle w:val="Paragraphedeliste"/>
              <w:numPr>
                <w:ilvl w:val="0"/>
                <w:numId w:val="8"/>
              </w:numPr>
              <w:rPr>
                <w:ins w:id="2203" w:author="MAHMOUD Mohamed-Ali" w:date="2025-05-15T02:30:00Z"/>
                <w:b/>
                <w:bCs/>
              </w:rPr>
            </w:pPr>
            <w:ins w:id="2204" w:author="MAHMOUD Mohamed-Ali" w:date="2025-05-15T02:30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6D98293A" w14:textId="77777777" w:rsidR="00083FF8" w:rsidRPr="00103583" w:rsidRDefault="00083FF8" w:rsidP="00B13C56">
            <w:pPr>
              <w:pStyle w:val="Paragraphedeliste"/>
              <w:numPr>
                <w:ilvl w:val="1"/>
                <w:numId w:val="8"/>
              </w:numPr>
              <w:rPr>
                <w:ins w:id="2205" w:author="MAHMOUD Mohamed-Ali" w:date="2025-05-15T02:30:00Z"/>
                <w:noProof/>
              </w:rPr>
            </w:pPr>
          </w:p>
        </w:tc>
      </w:tr>
      <w:tr w:rsidR="00083FF8" w:rsidRPr="00A61000" w14:paraId="2BF7D1F3" w14:textId="77777777" w:rsidTr="00B13C56">
        <w:trPr>
          <w:ins w:id="2206" w:author="MAHMOUD Mohamed-Ali" w:date="2025-05-15T02:30:00Z"/>
        </w:trPr>
        <w:tc>
          <w:tcPr>
            <w:tcW w:w="9288" w:type="dxa"/>
          </w:tcPr>
          <w:p w14:paraId="2149EC38" w14:textId="77777777" w:rsidR="00083FF8" w:rsidRPr="00A61000" w:rsidRDefault="00083FF8" w:rsidP="00B13C56">
            <w:pPr>
              <w:rPr>
                <w:ins w:id="2207" w:author="MAHMOUD Mohamed-Ali" w:date="2025-05-15T02:30:00Z"/>
                <w:b/>
                <w:bCs/>
              </w:rPr>
            </w:pPr>
            <w:ins w:id="2208" w:author="MAHMOUD Mohamed-Ali" w:date="2025-05-15T02:30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6E0E2693" w14:textId="77777777" w:rsidR="00083FF8" w:rsidRDefault="00083FF8" w:rsidP="003D2412">
      <w:pPr>
        <w:jc w:val="left"/>
        <w:rPr>
          <w:ins w:id="2209" w:author="MAHMOUD Mohamed-Ali" w:date="2025-05-12T02:14:00Z"/>
        </w:rPr>
      </w:pPr>
    </w:p>
    <w:p w14:paraId="0AA7B6E3" w14:textId="77777777" w:rsidR="00083FF8" w:rsidRDefault="00083FF8">
      <w:pPr>
        <w:jc w:val="left"/>
        <w:rPr>
          <w:ins w:id="2210" w:author="MAHMOUD Mohamed-Ali" w:date="2025-05-12T02:18:00Z"/>
        </w:rPr>
        <w:pPrChange w:id="2211" w:author="MAHMOUD Mohamed-Ali" w:date="2025-05-15T02:33:00Z">
          <w:pPr>
            <w:pStyle w:val="Paragraphedeliste"/>
            <w:numPr>
              <w:numId w:val="6"/>
            </w:numPr>
            <w:ind w:left="720" w:hanging="360"/>
            <w:jc w:val="left"/>
          </w:pPr>
        </w:pPrChange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83FF8" w:rsidRPr="00464467" w14:paraId="0F481564" w14:textId="77777777" w:rsidTr="00B13C56">
        <w:trPr>
          <w:ins w:id="2212" w:author="MAHMOUD Mohamed-Ali" w:date="2025-05-15T02:33:00Z"/>
        </w:trPr>
        <w:tc>
          <w:tcPr>
            <w:tcW w:w="9288" w:type="dxa"/>
          </w:tcPr>
          <w:p w14:paraId="01009B07" w14:textId="2B8A23E4" w:rsidR="00083FF8" w:rsidRPr="00464467" w:rsidRDefault="00083FF8" w:rsidP="00B13C56">
            <w:pPr>
              <w:rPr>
                <w:ins w:id="2213" w:author="MAHMOUD Mohamed-Ali" w:date="2025-05-15T02:33:00Z"/>
                <w:b/>
                <w:bCs/>
              </w:rPr>
            </w:pPr>
            <w:ins w:id="2214" w:author="MAHMOUD Mohamed-Ali" w:date="2025-05-15T02:33:00Z">
              <w:r>
                <w:rPr>
                  <w:b/>
                  <w:bCs/>
                </w:rPr>
                <w:t>Id : EX-</w:t>
              </w:r>
              <w:r>
                <w:t xml:space="preserve"> FS1.4.14.10.1#1</w:t>
              </w:r>
            </w:ins>
          </w:p>
        </w:tc>
      </w:tr>
      <w:tr w:rsidR="00083FF8" w:rsidRPr="005E7F0B" w14:paraId="739B3D01" w14:textId="77777777" w:rsidTr="00B13C56">
        <w:trPr>
          <w:ins w:id="2215" w:author="MAHMOUD Mohamed-Ali" w:date="2025-05-15T02:33:00Z"/>
        </w:trPr>
        <w:tc>
          <w:tcPr>
            <w:tcW w:w="9288" w:type="dxa"/>
          </w:tcPr>
          <w:p w14:paraId="54B7B10D" w14:textId="77777777" w:rsidR="00083FF8" w:rsidRDefault="00083FF8" w:rsidP="00083FF8">
            <w:pPr>
              <w:jc w:val="left"/>
              <w:rPr>
                <w:ins w:id="2216" w:author="MAHMOUD Mohamed-Ali" w:date="2025-05-15T02:35:00Z"/>
              </w:rPr>
            </w:pPr>
            <w:ins w:id="2217" w:author="MAHMOUD Mohamed-Ali" w:date="2025-05-15T02:33:00Z">
              <w:r w:rsidRPr="000E3FC6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2218" w:author="MAHMOUD Mohamed-Ali" w:date="2025-05-15T02:35:00Z">
              <w:r>
                <w:t>Chaque ‘</w:t>
              </w:r>
              <w:proofErr w:type="spellStart"/>
              <w:r>
                <w:t>itenarary</w:t>
              </w:r>
              <w:proofErr w:type="spellEnd"/>
              <w:r>
                <w:t>’ doit être composé des éléments suivants :</w:t>
              </w:r>
            </w:ins>
          </w:p>
          <w:p w14:paraId="26101212" w14:textId="77777777" w:rsidR="00083FF8" w:rsidRDefault="00083FF8" w:rsidP="00083FF8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219" w:author="MAHMOUD Mohamed-Ali" w:date="2025-05-15T02:35:00Z"/>
              </w:rPr>
            </w:pPr>
            <w:ins w:id="2220" w:author="MAHMOUD Mohamed-Ali" w:date="2025-05-15T02:35:00Z">
              <w:r>
                <w:t>Champ code ‘</w:t>
              </w:r>
              <w:proofErr w:type="spellStart"/>
              <w:r>
                <w:t>Itinerary</w:t>
              </w:r>
              <w:proofErr w:type="spellEnd"/>
              <w:r>
                <w:t>’ dont la valeur est égale 18.</w:t>
              </w:r>
            </w:ins>
          </w:p>
          <w:p w14:paraId="519207EB" w14:textId="77777777" w:rsidR="00083FF8" w:rsidRDefault="00083FF8" w:rsidP="00083FF8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221" w:author="MAHMOUD Mohamed-Ali" w:date="2025-05-15T02:35:00Z"/>
              </w:rPr>
            </w:pPr>
            <w:ins w:id="2222" w:author="MAHMOUD Mohamed-Ali" w:date="2025-05-15T02:35:00Z">
              <w:r>
                <w:t>Champ ‘Id’ dont la valeur est codée sur 2 octets.</w:t>
              </w:r>
            </w:ins>
          </w:p>
          <w:p w14:paraId="6A4691DE" w14:textId="77777777" w:rsidR="00083FF8" w:rsidRDefault="00083FF8" w:rsidP="00083FF8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223" w:author="MAHMOUD Mohamed-Ali" w:date="2025-05-15T02:35:00Z"/>
              </w:rPr>
            </w:pPr>
            <w:ins w:id="2224" w:author="MAHMOUD Mohamed-Ali" w:date="2025-05-15T02:35:00Z">
              <w:r>
                <w:t>Champ ‘</w:t>
              </w:r>
              <w:proofErr w:type="spellStart"/>
              <w:r>
                <w:t>startNodeId</w:t>
              </w:r>
              <w:proofErr w:type="spellEnd"/>
              <w:r>
                <w:t>’ dont la valeur est codée sur 2 octets.</w:t>
              </w:r>
            </w:ins>
          </w:p>
          <w:p w14:paraId="3056E723" w14:textId="77777777" w:rsidR="00083FF8" w:rsidRDefault="00083FF8" w:rsidP="00083FF8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225" w:author="MAHMOUD Mohamed-Ali" w:date="2025-05-15T02:35:00Z"/>
              </w:rPr>
            </w:pPr>
            <w:ins w:id="2226" w:author="MAHMOUD Mohamed-Ali" w:date="2025-05-15T02:35:00Z">
              <w:r>
                <w:t>Champ ‘</w:t>
              </w:r>
              <w:proofErr w:type="spellStart"/>
              <w:r>
                <w:t>endNodeId</w:t>
              </w:r>
              <w:proofErr w:type="spellEnd"/>
              <w:r>
                <w:t>’ dont la valeur est codée sur 2 octets.</w:t>
              </w:r>
            </w:ins>
          </w:p>
          <w:p w14:paraId="5B69597F" w14:textId="10EDFC5D" w:rsidR="00083FF8" w:rsidRPr="00B956F1" w:rsidRDefault="00083FF8" w:rsidP="00B13C56">
            <w:pPr>
              <w:jc w:val="left"/>
              <w:rPr>
                <w:ins w:id="2227" w:author="MAHMOUD Mohamed-Ali" w:date="2025-05-15T02:33:00Z"/>
                <w:rFonts w:asciiTheme="minorHAnsi" w:hAnsiTheme="minorHAnsi"/>
              </w:rPr>
            </w:pPr>
            <w:ins w:id="2228" w:author="MAHMOUD Mohamed-Ali" w:date="2025-05-15T02:33:00Z">
              <w:r>
                <w:t>.</w:t>
              </w:r>
            </w:ins>
          </w:p>
        </w:tc>
      </w:tr>
      <w:tr w:rsidR="00083FF8" w:rsidRPr="00176744" w14:paraId="45F2256D" w14:textId="77777777" w:rsidTr="00B13C56">
        <w:trPr>
          <w:ins w:id="2229" w:author="MAHMOUD Mohamed-Ali" w:date="2025-05-15T02:33:00Z"/>
        </w:trPr>
        <w:tc>
          <w:tcPr>
            <w:tcW w:w="9288" w:type="dxa"/>
          </w:tcPr>
          <w:p w14:paraId="25804C0C" w14:textId="77777777" w:rsidR="00083FF8" w:rsidRPr="0082221C" w:rsidRDefault="00083FF8" w:rsidP="00B13C56">
            <w:pPr>
              <w:jc w:val="left"/>
              <w:rPr>
                <w:ins w:id="2230" w:author="MAHMOUD Mohamed-Ali" w:date="2025-05-15T02:33:00Z"/>
              </w:rPr>
            </w:pPr>
            <w:ins w:id="2231" w:author="MAHMOUD Mohamed-Ali" w:date="2025-05-15T02:33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083FF8" w:rsidRPr="00176744" w14:paraId="155857E8" w14:textId="77777777" w:rsidTr="00B13C56">
        <w:trPr>
          <w:ins w:id="2232" w:author="MAHMOUD Mohamed-Ali" w:date="2025-05-15T02:33:00Z"/>
        </w:trPr>
        <w:tc>
          <w:tcPr>
            <w:tcW w:w="9288" w:type="dxa"/>
          </w:tcPr>
          <w:p w14:paraId="7592A1DB" w14:textId="77777777" w:rsidR="00083FF8" w:rsidRPr="00464467" w:rsidRDefault="00083FF8" w:rsidP="00B13C56">
            <w:pPr>
              <w:rPr>
                <w:ins w:id="2233" w:author="MAHMOUD Mohamed-Ali" w:date="2025-05-15T02:33:00Z"/>
                <w:b/>
                <w:bCs/>
              </w:rPr>
            </w:pPr>
            <w:ins w:id="2234" w:author="MAHMOUD Mohamed-Ali" w:date="2025-05-15T02:33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083FF8" w:rsidRPr="00176744" w14:paraId="6A5EB182" w14:textId="77777777" w:rsidTr="00B13C56">
        <w:trPr>
          <w:ins w:id="2235" w:author="MAHMOUD Mohamed-Ali" w:date="2025-05-15T02:33:00Z"/>
        </w:trPr>
        <w:tc>
          <w:tcPr>
            <w:tcW w:w="9288" w:type="dxa"/>
          </w:tcPr>
          <w:p w14:paraId="793110CE" w14:textId="5A43D9F0" w:rsidR="00083FF8" w:rsidRPr="0098083E" w:rsidRDefault="00083FF8" w:rsidP="00B13C56">
            <w:pPr>
              <w:rPr>
                <w:ins w:id="2236" w:author="MAHMOUD Mohamed-Ali" w:date="2025-05-15T02:33:00Z"/>
              </w:rPr>
            </w:pPr>
            <w:ins w:id="2237" w:author="MAHMOUD Mohamed-Ali" w:date="2025-05-15T02:33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les itinéraires </w:t>
              </w:r>
            </w:ins>
            <w:ins w:id="2238" w:author="MAHMOUD Mohamed-Ali" w:date="2025-05-15T02:35:00Z">
              <w:r>
                <w:t xml:space="preserve">doivent se composer par </w:t>
              </w:r>
            </w:ins>
            <w:ins w:id="2239" w:author="MAHMOUD Mohamed-Ali" w:date="2025-05-15T02:36:00Z">
              <w:r w:rsidR="005167D8">
                <w:t>les éléments listés ci-</w:t>
              </w:r>
              <w:r w:rsidR="005167D8">
                <w:lastRenderedPageBreak/>
                <w:t>dessus</w:t>
              </w:r>
            </w:ins>
          </w:p>
        </w:tc>
      </w:tr>
      <w:tr w:rsidR="00083FF8" w:rsidRPr="00103583" w14:paraId="17BDE9B1" w14:textId="77777777" w:rsidTr="00B13C56">
        <w:trPr>
          <w:ins w:id="2240" w:author="MAHMOUD Mohamed-Ali" w:date="2025-05-15T02:33:00Z"/>
        </w:trPr>
        <w:tc>
          <w:tcPr>
            <w:tcW w:w="9288" w:type="dxa"/>
          </w:tcPr>
          <w:p w14:paraId="4DCCC009" w14:textId="77777777" w:rsidR="00083FF8" w:rsidRDefault="00083FF8" w:rsidP="00B13C56">
            <w:pPr>
              <w:rPr>
                <w:ins w:id="2241" w:author="MAHMOUD Mohamed-Ali" w:date="2025-05-15T02:33:00Z"/>
                <w:b/>
                <w:bCs/>
              </w:rPr>
            </w:pPr>
            <w:proofErr w:type="spellStart"/>
            <w:ins w:id="2242" w:author="MAHMOUD Mohamed-Ali" w:date="2025-05-15T02:33:00Z">
              <w:r>
                <w:rPr>
                  <w:b/>
                  <w:bCs/>
                </w:rPr>
                <w:lastRenderedPageBreak/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42F0041E" w14:textId="77777777" w:rsidR="00083FF8" w:rsidRDefault="00083FF8" w:rsidP="00B13C56">
            <w:pPr>
              <w:pStyle w:val="Paragraphedeliste"/>
              <w:numPr>
                <w:ilvl w:val="0"/>
                <w:numId w:val="8"/>
              </w:numPr>
              <w:rPr>
                <w:ins w:id="2243" w:author="MAHMOUD Mohamed-Ali" w:date="2025-05-15T02:33:00Z"/>
                <w:b/>
                <w:bCs/>
              </w:rPr>
            </w:pPr>
            <w:ins w:id="2244" w:author="MAHMOUD Mohamed-Ali" w:date="2025-05-15T02:33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0CDACD7D" w14:textId="77777777" w:rsidR="00083FF8" w:rsidRDefault="00083FF8" w:rsidP="00B13C56">
            <w:pPr>
              <w:pStyle w:val="Paragraphedeliste"/>
              <w:spacing w:after="0"/>
              <w:ind w:left="1440"/>
              <w:rPr>
                <w:ins w:id="2245" w:author="MAHMOUD Mohamed-Ali" w:date="2025-05-15T02:33:00Z"/>
                <w:noProof/>
              </w:rPr>
            </w:pPr>
          </w:p>
          <w:p w14:paraId="4109FF0A" w14:textId="77777777" w:rsidR="00083FF8" w:rsidRPr="00094A97" w:rsidRDefault="00083FF8" w:rsidP="00B13C56">
            <w:pPr>
              <w:pStyle w:val="Paragraphedeliste"/>
              <w:numPr>
                <w:ilvl w:val="0"/>
                <w:numId w:val="8"/>
              </w:numPr>
              <w:rPr>
                <w:ins w:id="2246" w:author="MAHMOUD Mohamed-Ali" w:date="2025-05-15T02:33:00Z"/>
                <w:b/>
                <w:bCs/>
              </w:rPr>
            </w:pPr>
            <w:ins w:id="2247" w:author="MAHMOUD Mohamed-Ali" w:date="2025-05-15T02:33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3789F92D" w14:textId="77777777" w:rsidR="00083FF8" w:rsidRPr="00A61000" w:rsidRDefault="00083FF8" w:rsidP="00B13C56">
            <w:pPr>
              <w:pStyle w:val="Paragraphedeliste"/>
              <w:numPr>
                <w:ilvl w:val="0"/>
                <w:numId w:val="8"/>
              </w:numPr>
              <w:rPr>
                <w:ins w:id="2248" w:author="MAHMOUD Mohamed-Ali" w:date="2025-05-15T02:33:00Z"/>
                <w:b/>
                <w:bCs/>
              </w:rPr>
            </w:pPr>
            <w:ins w:id="2249" w:author="MAHMOUD Mohamed-Ali" w:date="2025-05-15T02:33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43290552" w14:textId="77777777" w:rsidR="00083FF8" w:rsidRPr="00103583" w:rsidRDefault="00083FF8" w:rsidP="00B13C56">
            <w:pPr>
              <w:pStyle w:val="Paragraphedeliste"/>
              <w:numPr>
                <w:ilvl w:val="1"/>
                <w:numId w:val="8"/>
              </w:numPr>
              <w:rPr>
                <w:ins w:id="2250" w:author="MAHMOUD Mohamed-Ali" w:date="2025-05-15T02:33:00Z"/>
                <w:noProof/>
              </w:rPr>
            </w:pPr>
          </w:p>
        </w:tc>
      </w:tr>
      <w:tr w:rsidR="00083FF8" w:rsidRPr="00A61000" w14:paraId="7C8B183E" w14:textId="77777777" w:rsidTr="00B13C56">
        <w:trPr>
          <w:ins w:id="2251" w:author="MAHMOUD Mohamed-Ali" w:date="2025-05-15T02:33:00Z"/>
        </w:trPr>
        <w:tc>
          <w:tcPr>
            <w:tcW w:w="9288" w:type="dxa"/>
          </w:tcPr>
          <w:p w14:paraId="6BBAE90A" w14:textId="77777777" w:rsidR="00083FF8" w:rsidRPr="00A61000" w:rsidRDefault="00083FF8" w:rsidP="00B13C56">
            <w:pPr>
              <w:rPr>
                <w:ins w:id="2252" w:author="MAHMOUD Mohamed-Ali" w:date="2025-05-15T02:33:00Z"/>
                <w:b/>
                <w:bCs/>
              </w:rPr>
            </w:pPr>
            <w:ins w:id="2253" w:author="MAHMOUD Mohamed-Ali" w:date="2025-05-15T02:33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6F62CA33" w14:textId="77777777" w:rsidR="00961C5A" w:rsidRDefault="00961C5A">
      <w:pPr>
        <w:pStyle w:val="Paragraphedeliste"/>
        <w:ind w:left="720"/>
        <w:jc w:val="left"/>
        <w:rPr>
          <w:ins w:id="2254" w:author="MAHMOUD Mohamed-Ali" w:date="2025-05-12T02:14:00Z"/>
        </w:rPr>
        <w:pPrChange w:id="2255" w:author="MAHMOUD Mohamed-Ali" w:date="2025-05-12T02:18:00Z">
          <w:pPr>
            <w:jc w:val="left"/>
          </w:pPr>
        </w:pPrChange>
      </w:pPr>
    </w:p>
    <w:p w14:paraId="3F5E4010" w14:textId="77777777" w:rsidR="005167D8" w:rsidRDefault="005167D8" w:rsidP="003D2412">
      <w:pPr>
        <w:jc w:val="left"/>
        <w:rPr>
          <w:ins w:id="2256" w:author="MAHMOUD Mohamed-Ali" w:date="2025-05-15T02:36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167D8" w:rsidRPr="00464467" w14:paraId="707FC173" w14:textId="77777777" w:rsidTr="00B13C56">
        <w:trPr>
          <w:ins w:id="2257" w:author="MAHMOUD Mohamed-Ali" w:date="2025-05-15T02:36:00Z"/>
        </w:trPr>
        <w:tc>
          <w:tcPr>
            <w:tcW w:w="9288" w:type="dxa"/>
          </w:tcPr>
          <w:p w14:paraId="26539B76" w14:textId="417621C6" w:rsidR="005167D8" w:rsidRPr="00464467" w:rsidRDefault="005167D8" w:rsidP="00B13C56">
            <w:pPr>
              <w:rPr>
                <w:ins w:id="2258" w:author="MAHMOUD Mohamed-Ali" w:date="2025-05-15T02:36:00Z"/>
                <w:b/>
                <w:bCs/>
              </w:rPr>
            </w:pPr>
            <w:ins w:id="2259" w:author="MAHMOUD Mohamed-Ali" w:date="2025-05-15T02:36:00Z">
              <w:r>
                <w:rPr>
                  <w:b/>
                  <w:bCs/>
                </w:rPr>
                <w:t>Id : EX-</w:t>
              </w:r>
              <w:r>
                <w:t xml:space="preserve"> </w:t>
              </w:r>
            </w:ins>
            <w:ins w:id="2260" w:author="MAHMOUD Mohamed-Ali" w:date="2025-05-15T02:38:00Z">
              <w:r>
                <w:t>FP1.4.14.11</w:t>
              </w:r>
            </w:ins>
            <w:ins w:id="2261" w:author="MAHMOUD Mohamed-Ali" w:date="2025-05-15T02:36:00Z">
              <w:r>
                <w:t>#1</w:t>
              </w:r>
            </w:ins>
          </w:p>
        </w:tc>
      </w:tr>
      <w:tr w:rsidR="005167D8" w:rsidRPr="005E7F0B" w14:paraId="19581651" w14:textId="77777777" w:rsidTr="00B13C56">
        <w:trPr>
          <w:ins w:id="2262" w:author="MAHMOUD Mohamed-Ali" w:date="2025-05-15T02:36:00Z"/>
        </w:trPr>
        <w:tc>
          <w:tcPr>
            <w:tcW w:w="9288" w:type="dxa"/>
          </w:tcPr>
          <w:p w14:paraId="137562B3" w14:textId="1C0AEB37" w:rsidR="005167D8" w:rsidRPr="00B956F1" w:rsidRDefault="005167D8" w:rsidP="005167D8">
            <w:pPr>
              <w:jc w:val="left"/>
              <w:rPr>
                <w:ins w:id="2263" w:author="MAHMOUD Mohamed-Ali" w:date="2025-05-15T02:36:00Z"/>
                <w:rFonts w:asciiTheme="minorHAnsi" w:hAnsiTheme="minorHAnsi"/>
              </w:rPr>
            </w:pPr>
            <w:ins w:id="2264" w:author="MAHMOUD Mohamed-Ali" w:date="2025-05-15T02:36:00Z">
              <w:r w:rsidRPr="000E3FC6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2265" w:author="MAHMOUD Mohamed-Ali" w:date="2025-05-15T02:38:00Z">
              <w:r>
                <w:t>La dixième partie doit lister les ‘</w:t>
              </w:r>
              <w:proofErr w:type="spellStart"/>
              <w:r>
                <w:t>regulatedZone</w:t>
              </w:r>
              <w:proofErr w:type="spellEnd"/>
              <w:r>
                <w:t>’ de référentiel topologie.</w:t>
              </w:r>
            </w:ins>
          </w:p>
        </w:tc>
      </w:tr>
      <w:tr w:rsidR="005167D8" w:rsidRPr="00176744" w14:paraId="7BDC0E07" w14:textId="77777777" w:rsidTr="00B13C56">
        <w:trPr>
          <w:ins w:id="2266" w:author="MAHMOUD Mohamed-Ali" w:date="2025-05-15T02:36:00Z"/>
        </w:trPr>
        <w:tc>
          <w:tcPr>
            <w:tcW w:w="9288" w:type="dxa"/>
          </w:tcPr>
          <w:p w14:paraId="635CD81F" w14:textId="77777777" w:rsidR="005167D8" w:rsidRPr="0082221C" w:rsidRDefault="005167D8" w:rsidP="00B13C56">
            <w:pPr>
              <w:jc w:val="left"/>
              <w:rPr>
                <w:ins w:id="2267" w:author="MAHMOUD Mohamed-Ali" w:date="2025-05-15T02:36:00Z"/>
              </w:rPr>
            </w:pPr>
            <w:ins w:id="2268" w:author="MAHMOUD Mohamed-Ali" w:date="2025-05-15T02:36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5167D8" w:rsidRPr="00176744" w14:paraId="298854D5" w14:textId="77777777" w:rsidTr="00B13C56">
        <w:trPr>
          <w:ins w:id="2269" w:author="MAHMOUD Mohamed-Ali" w:date="2025-05-15T02:36:00Z"/>
        </w:trPr>
        <w:tc>
          <w:tcPr>
            <w:tcW w:w="9288" w:type="dxa"/>
          </w:tcPr>
          <w:p w14:paraId="44130A8B" w14:textId="77777777" w:rsidR="005167D8" w:rsidRPr="00464467" w:rsidRDefault="005167D8" w:rsidP="00B13C56">
            <w:pPr>
              <w:rPr>
                <w:ins w:id="2270" w:author="MAHMOUD Mohamed-Ali" w:date="2025-05-15T02:36:00Z"/>
                <w:b/>
                <w:bCs/>
              </w:rPr>
            </w:pPr>
            <w:ins w:id="2271" w:author="MAHMOUD Mohamed-Ali" w:date="2025-05-15T02:36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5167D8" w:rsidRPr="00176744" w14:paraId="0BD5EFD7" w14:textId="77777777" w:rsidTr="00B13C56">
        <w:trPr>
          <w:ins w:id="2272" w:author="MAHMOUD Mohamed-Ali" w:date="2025-05-15T02:36:00Z"/>
        </w:trPr>
        <w:tc>
          <w:tcPr>
            <w:tcW w:w="9288" w:type="dxa"/>
          </w:tcPr>
          <w:p w14:paraId="6E2B3D27" w14:textId="4C0E8D81" w:rsidR="005167D8" w:rsidRPr="0098083E" w:rsidRDefault="005167D8" w:rsidP="00B13C56">
            <w:pPr>
              <w:rPr>
                <w:ins w:id="2273" w:author="MAHMOUD Mohamed-Ali" w:date="2025-05-15T02:36:00Z"/>
              </w:rPr>
            </w:pPr>
            <w:ins w:id="2274" w:author="MAHMOUD Mohamed-Ali" w:date="2025-05-15T02:36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</w:t>
              </w:r>
            </w:ins>
            <w:ins w:id="2275" w:author="MAHMOUD Mohamed-Ali" w:date="2025-05-15T02:39:00Z">
              <w:r>
                <w:t>les ‘</w:t>
              </w:r>
              <w:proofErr w:type="spellStart"/>
              <w:r>
                <w:t>regulatedZone</w:t>
              </w:r>
              <w:proofErr w:type="spellEnd"/>
              <w:r>
                <w:t>’ sont listé dans le dixième bloc</w:t>
              </w:r>
            </w:ins>
          </w:p>
        </w:tc>
      </w:tr>
      <w:tr w:rsidR="005167D8" w:rsidRPr="00103583" w14:paraId="222B4B59" w14:textId="77777777" w:rsidTr="00B13C56">
        <w:trPr>
          <w:ins w:id="2276" w:author="MAHMOUD Mohamed-Ali" w:date="2025-05-15T02:36:00Z"/>
        </w:trPr>
        <w:tc>
          <w:tcPr>
            <w:tcW w:w="9288" w:type="dxa"/>
          </w:tcPr>
          <w:p w14:paraId="295EC986" w14:textId="77777777" w:rsidR="005167D8" w:rsidRDefault="005167D8" w:rsidP="00B13C56">
            <w:pPr>
              <w:rPr>
                <w:ins w:id="2277" w:author="MAHMOUD Mohamed-Ali" w:date="2025-05-15T02:36:00Z"/>
                <w:b/>
                <w:bCs/>
              </w:rPr>
            </w:pPr>
            <w:proofErr w:type="spellStart"/>
            <w:ins w:id="2278" w:author="MAHMOUD Mohamed-Ali" w:date="2025-05-15T02:36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3465D8EC" w14:textId="77777777" w:rsidR="005167D8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279" w:author="MAHMOUD Mohamed-Ali" w:date="2025-05-15T02:36:00Z"/>
                <w:b/>
                <w:bCs/>
              </w:rPr>
            </w:pPr>
            <w:ins w:id="2280" w:author="MAHMOUD Mohamed-Ali" w:date="2025-05-15T02:36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423F94E6" w14:textId="77777777" w:rsidR="005167D8" w:rsidRDefault="005167D8" w:rsidP="00B13C56">
            <w:pPr>
              <w:pStyle w:val="Paragraphedeliste"/>
              <w:spacing w:after="0"/>
              <w:ind w:left="1440"/>
              <w:rPr>
                <w:ins w:id="2281" w:author="MAHMOUD Mohamed-Ali" w:date="2025-05-15T02:36:00Z"/>
                <w:noProof/>
              </w:rPr>
            </w:pPr>
          </w:p>
          <w:p w14:paraId="1C401A1E" w14:textId="77777777" w:rsidR="005167D8" w:rsidRPr="00094A97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282" w:author="MAHMOUD Mohamed-Ali" w:date="2025-05-15T02:36:00Z"/>
                <w:b/>
                <w:bCs/>
              </w:rPr>
            </w:pPr>
            <w:ins w:id="2283" w:author="MAHMOUD Mohamed-Ali" w:date="2025-05-15T02:36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6236AD37" w14:textId="77777777" w:rsidR="005167D8" w:rsidRPr="00A61000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284" w:author="MAHMOUD Mohamed-Ali" w:date="2025-05-15T02:36:00Z"/>
                <w:b/>
                <w:bCs/>
              </w:rPr>
            </w:pPr>
            <w:ins w:id="2285" w:author="MAHMOUD Mohamed-Ali" w:date="2025-05-15T02:36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669FF949" w14:textId="77777777" w:rsidR="005167D8" w:rsidRPr="00103583" w:rsidRDefault="005167D8" w:rsidP="00B13C56">
            <w:pPr>
              <w:pStyle w:val="Paragraphedeliste"/>
              <w:numPr>
                <w:ilvl w:val="1"/>
                <w:numId w:val="8"/>
              </w:numPr>
              <w:rPr>
                <w:ins w:id="2286" w:author="MAHMOUD Mohamed-Ali" w:date="2025-05-15T02:36:00Z"/>
                <w:noProof/>
              </w:rPr>
            </w:pPr>
          </w:p>
        </w:tc>
      </w:tr>
      <w:tr w:rsidR="005167D8" w:rsidRPr="00A61000" w14:paraId="1536669E" w14:textId="77777777" w:rsidTr="00B13C56">
        <w:trPr>
          <w:ins w:id="2287" w:author="MAHMOUD Mohamed-Ali" w:date="2025-05-15T02:36:00Z"/>
        </w:trPr>
        <w:tc>
          <w:tcPr>
            <w:tcW w:w="9288" w:type="dxa"/>
          </w:tcPr>
          <w:p w14:paraId="71F66966" w14:textId="77777777" w:rsidR="005167D8" w:rsidRPr="00A61000" w:rsidRDefault="005167D8" w:rsidP="00B13C56">
            <w:pPr>
              <w:rPr>
                <w:ins w:id="2288" w:author="MAHMOUD Mohamed-Ali" w:date="2025-05-15T02:36:00Z"/>
                <w:b/>
                <w:bCs/>
              </w:rPr>
            </w:pPr>
            <w:ins w:id="2289" w:author="MAHMOUD Mohamed-Ali" w:date="2025-05-15T02:36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77014990" w14:textId="77777777" w:rsidR="005167D8" w:rsidRDefault="005167D8" w:rsidP="003D2412">
      <w:pPr>
        <w:jc w:val="left"/>
        <w:rPr>
          <w:ins w:id="2290" w:author="MAHMOUD Mohamed-Ali" w:date="2025-05-12T02:22:00Z"/>
        </w:rPr>
      </w:pPr>
    </w:p>
    <w:p w14:paraId="2EA96C12" w14:textId="77777777" w:rsidR="005167D8" w:rsidRDefault="005167D8" w:rsidP="005167D8">
      <w:pPr>
        <w:jc w:val="left"/>
        <w:rPr>
          <w:ins w:id="2291" w:author="MAHMOUD Mohamed-Ali" w:date="2025-05-15T02:40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167D8" w:rsidRPr="00464467" w14:paraId="752C225D" w14:textId="77777777" w:rsidTr="00B13C56">
        <w:trPr>
          <w:ins w:id="2292" w:author="MAHMOUD Mohamed-Ali" w:date="2025-05-15T02:40:00Z"/>
        </w:trPr>
        <w:tc>
          <w:tcPr>
            <w:tcW w:w="9288" w:type="dxa"/>
          </w:tcPr>
          <w:p w14:paraId="37DB63CA" w14:textId="7C1E469B" w:rsidR="005167D8" w:rsidRPr="00464467" w:rsidRDefault="005167D8" w:rsidP="00B13C56">
            <w:pPr>
              <w:rPr>
                <w:ins w:id="2293" w:author="MAHMOUD Mohamed-Ali" w:date="2025-05-15T02:40:00Z"/>
                <w:b/>
                <w:bCs/>
              </w:rPr>
            </w:pPr>
            <w:ins w:id="2294" w:author="MAHMOUD Mohamed-Ali" w:date="2025-05-15T02:40:00Z">
              <w:r>
                <w:rPr>
                  <w:b/>
                  <w:bCs/>
                </w:rPr>
                <w:lastRenderedPageBreak/>
                <w:t>Id : EX-</w:t>
              </w:r>
              <w:r>
                <w:t xml:space="preserve"> </w:t>
              </w:r>
            </w:ins>
            <w:ins w:id="2295" w:author="MAHMOUD Mohamed-Ali" w:date="2025-05-15T02:41:00Z">
              <w:r>
                <w:t>FS1.4.14.11.1</w:t>
              </w:r>
            </w:ins>
            <w:ins w:id="2296" w:author="MAHMOUD Mohamed-Ali" w:date="2025-05-15T02:40:00Z">
              <w:r>
                <w:t>#1</w:t>
              </w:r>
            </w:ins>
          </w:p>
        </w:tc>
      </w:tr>
      <w:tr w:rsidR="005167D8" w:rsidRPr="005E7F0B" w14:paraId="67333546" w14:textId="77777777" w:rsidTr="00B13C56">
        <w:trPr>
          <w:ins w:id="2297" w:author="MAHMOUD Mohamed-Ali" w:date="2025-05-15T02:40:00Z"/>
        </w:trPr>
        <w:tc>
          <w:tcPr>
            <w:tcW w:w="9288" w:type="dxa"/>
          </w:tcPr>
          <w:p w14:paraId="4A24F591" w14:textId="77777777" w:rsidR="005167D8" w:rsidRDefault="005167D8" w:rsidP="005167D8">
            <w:pPr>
              <w:jc w:val="left"/>
              <w:rPr>
                <w:ins w:id="2298" w:author="MAHMOUD Mohamed-Ali" w:date="2025-05-15T02:42:00Z"/>
              </w:rPr>
            </w:pPr>
            <w:ins w:id="2299" w:author="MAHMOUD Mohamed-Ali" w:date="2025-05-15T02:40:00Z">
              <w:r w:rsidRPr="000E3FC6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2300" w:author="MAHMOUD Mohamed-Ali" w:date="2025-05-15T02:42:00Z">
              <w:r>
                <w:t>Chaque ‘</w:t>
              </w:r>
              <w:proofErr w:type="spellStart"/>
              <w:r>
                <w:t>regulatedZone</w:t>
              </w:r>
              <w:proofErr w:type="spellEnd"/>
              <w:r>
                <w:t xml:space="preserve">’ doit être composé des éléments suivants : </w:t>
              </w:r>
            </w:ins>
          </w:p>
          <w:p w14:paraId="06ED8E8D" w14:textId="77777777" w:rsidR="005167D8" w:rsidRDefault="005167D8" w:rsidP="005167D8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301" w:author="MAHMOUD Mohamed-Ali" w:date="2025-05-15T02:42:00Z"/>
              </w:rPr>
            </w:pPr>
            <w:ins w:id="2302" w:author="MAHMOUD Mohamed-Ali" w:date="2025-05-15T02:42:00Z">
              <w:r>
                <w:t>Champ code ‘</w:t>
              </w:r>
              <w:proofErr w:type="spellStart"/>
              <w:r>
                <w:t>regulatedZone</w:t>
              </w:r>
              <w:proofErr w:type="spellEnd"/>
              <w:r>
                <w:t>’ dont la valeur est égale à 19.</w:t>
              </w:r>
            </w:ins>
          </w:p>
          <w:p w14:paraId="628266A7" w14:textId="77777777" w:rsidR="005167D8" w:rsidRDefault="005167D8" w:rsidP="005167D8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303" w:author="MAHMOUD Mohamed-Ali" w:date="2025-05-15T02:42:00Z"/>
              </w:rPr>
            </w:pPr>
            <w:ins w:id="2304" w:author="MAHMOUD Mohamed-Ali" w:date="2025-05-15T02:42:00Z">
              <w:r>
                <w:t>Champ ‘Id’ dont la valeur est codée sur 2 octets.</w:t>
              </w:r>
            </w:ins>
          </w:p>
          <w:p w14:paraId="0D467873" w14:textId="77777777" w:rsidR="005167D8" w:rsidRDefault="005167D8" w:rsidP="005167D8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305" w:author="MAHMOUD Mohamed-Ali" w:date="2025-05-15T02:42:00Z"/>
              </w:rPr>
            </w:pPr>
            <w:ins w:id="2306" w:author="MAHMOUD Mohamed-Ali" w:date="2025-05-15T02:42:00Z">
              <w:r>
                <w:t>Champ ‘</w:t>
              </w:r>
              <w:proofErr w:type="spellStart"/>
              <w:r>
                <w:t>edgesNumber</w:t>
              </w:r>
              <w:proofErr w:type="spellEnd"/>
              <w:r>
                <w:t>’ dont la valeur est codée sur 1 octet.</w:t>
              </w:r>
            </w:ins>
          </w:p>
          <w:p w14:paraId="115DD29F" w14:textId="2AB8C411" w:rsidR="005167D8" w:rsidRPr="005167D8" w:rsidRDefault="005167D8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307" w:author="MAHMOUD Mohamed-Ali" w:date="2025-05-15T02:40:00Z"/>
              </w:rPr>
              <w:pPrChange w:id="2308" w:author="MAHMOUD Mohamed-Ali" w:date="2025-05-15T02:42:00Z">
                <w:pPr>
                  <w:jc w:val="left"/>
                </w:pPr>
              </w:pPrChange>
            </w:pPr>
            <w:ins w:id="2309" w:author="MAHMOUD Mohamed-Ali" w:date="2025-05-15T02:42:00Z">
              <w:r>
                <w:t>Champ ‘</w:t>
              </w:r>
              <w:proofErr w:type="spellStart"/>
              <w:r>
                <w:t>edgeId</w:t>
              </w:r>
              <w:proofErr w:type="spellEnd"/>
              <w:r>
                <w:t>’ est un séquencement de N * 2 octets, dont N est la valeur de ‘</w:t>
              </w:r>
              <w:proofErr w:type="spellStart"/>
              <w:r>
                <w:t>edgesNumber</w:t>
              </w:r>
              <w:proofErr w:type="spellEnd"/>
              <w:r>
                <w:t xml:space="preserve">’ et chaque 2 octets représentent </w:t>
              </w:r>
              <w:proofErr w:type="spellStart"/>
              <w:r>
                <w:t>l’id</w:t>
              </w:r>
              <w:proofErr w:type="spellEnd"/>
              <w:r>
                <w:t xml:space="preserve"> de l’arc</w:t>
              </w:r>
            </w:ins>
          </w:p>
        </w:tc>
      </w:tr>
      <w:tr w:rsidR="005167D8" w:rsidRPr="00176744" w14:paraId="4DF05146" w14:textId="77777777" w:rsidTr="00B13C56">
        <w:trPr>
          <w:ins w:id="2310" w:author="MAHMOUD Mohamed-Ali" w:date="2025-05-15T02:40:00Z"/>
        </w:trPr>
        <w:tc>
          <w:tcPr>
            <w:tcW w:w="9288" w:type="dxa"/>
          </w:tcPr>
          <w:p w14:paraId="7B3DBE9E" w14:textId="77777777" w:rsidR="005167D8" w:rsidRPr="0082221C" w:rsidRDefault="005167D8" w:rsidP="00B13C56">
            <w:pPr>
              <w:jc w:val="left"/>
              <w:rPr>
                <w:ins w:id="2311" w:author="MAHMOUD Mohamed-Ali" w:date="2025-05-15T02:40:00Z"/>
              </w:rPr>
            </w:pPr>
            <w:ins w:id="2312" w:author="MAHMOUD Mohamed-Ali" w:date="2025-05-15T02:40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5167D8" w:rsidRPr="00176744" w14:paraId="7937175C" w14:textId="77777777" w:rsidTr="00B13C56">
        <w:trPr>
          <w:ins w:id="2313" w:author="MAHMOUD Mohamed-Ali" w:date="2025-05-15T02:40:00Z"/>
        </w:trPr>
        <w:tc>
          <w:tcPr>
            <w:tcW w:w="9288" w:type="dxa"/>
          </w:tcPr>
          <w:p w14:paraId="0360B2A5" w14:textId="77777777" w:rsidR="005167D8" w:rsidRPr="00464467" w:rsidRDefault="005167D8" w:rsidP="00B13C56">
            <w:pPr>
              <w:rPr>
                <w:ins w:id="2314" w:author="MAHMOUD Mohamed-Ali" w:date="2025-05-15T02:40:00Z"/>
                <w:b/>
                <w:bCs/>
              </w:rPr>
            </w:pPr>
            <w:ins w:id="2315" w:author="MAHMOUD Mohamed-Ali" w:date="2025-05-15T02:40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5167D8" w:rsidRPr="00176744" w14:paraId="6E9E83B2" w14:textId="77777777" w:rsidTr="00B13C56">
        <w:trPr>
          <w:ins w:id="2316" w:author="MAHMOUD Mohamed-Ali" w:date="2025-05-15T02:40:00Z"/>
        </w:trPr>
        <w:tc>
          <w:tcPr>
            <w:tcW w:w="9288" w:type="dxa"/>
          </w:tcPr>
          <w:p w14:paraId="5EDD0E2B" w14:textId="7CAA417F" w:rsidR="005167D8" w:rsidRPr="0098083E" w:rsidRDefault="005167D8" w:rsidP="00B13C56">
            <w:pPr>
              <w:rPr>
                <w:ins w:id="2317" w:author="MAHMOUD Mohamed-Ali" w:date="2025-05-15T02:40:00Z"/>
              </w:rPr>
            </w:pPr>
            <w:ins w:id="2318" w:author="MAHMOUD Mohamed-Ali" w:date="2025-05-15T02:40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>dont les ‘</w:t>
              </w:r>
              <w:proofErr w:type="spellStart"/>
              <w:r>
                <w:t>regulatedZone</w:t>
              </w:r>
              <w:proofErr w:type="spellEnd"/>
              <w:r>
                <w:t xml:space="preserve">’ </w:t>
              </w:r>
            </w:ins>
            <w:ins w:id="2319" w:author="MAHMOUD Mohamed-Ali" w:date="2025-05-15T02:42:00Z">
              <w:r>
                <w:t>doivent se composer des éléments listés ci-</w:t>
              </w:r>
            </w:ins>
            <w:ins w:id="2320" w:author="MAHMOUD Mohamed-Ali" w:date="2025-05-15T02:43:00Z">
              <w:r>
                <w:t>dessus</w:t>
              </w:r>
            </w:ins>
          </w:p>
        </w:tc>
      </w:tr>
      <w:tr w:rsidR="005167D8" w:rsidRPr="00103583" w14:paraId="1A2F450E" w14:textId="77777777" w:rsidTr="00B13C56">
        <w:trPr>
          <w:ins w:id="2321" w:author="MAHMOUD Mohamed-Ali" w:date="2025-05-15T02:40:00Z"/>
        </w:trPr>
        <w:tc>
          <w:tcPr>
            <w:tcW w:w="9288" w:type="dxa"/>
          </w:tcPr>
          <w:p w14:paraId="7422243F" w14:textId="77777777" w:rsidR="005167D8" w:rsidRDefault="005167D8" w:rsidP="00B13C56">
            <w:pPr>
              <w:rPr>
                <w:ins w:id="2322" w:author="MAHMOUD Mohamed-Ali" w:date="2025-05-15T02:40:00Z"/>
                <w:b/>
                <w:bCs/>
              </w:rPr>
            </w:pPr>
            <w:proofErr w:type="spellStart"/>
            <w:ins w:id="2323" w:author="MAHMOUD Mohamed-Ali" w:date="2025-05-15T02:40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5CD56E16" w14:textId="77777777" w:rsidR="005167D8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324" w:author="MAHMOUD Mohamed-Ali" w:date="2025-05-15T02:40:00Z"/>
                <w:b/>
                <w:bCs/>
              </w:rPr>
            </w:pPr>
            <w:ins w:id="2325" w:author="MAHMOUD Mohamed-Ali" w:date="2025-05-15T02:40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02ED1CBC" w14:textId="77777777" w:rsidR="005167D8" w:rsidRDefault="005167D8" w:rsidP="00B13C56">
            <w:pPr>
              <w:pStyle w:val="Paragraphedeliste"/>
              <w:spacing w:after="0"/>
              <w:ind w:left="1440"/>
              <w:rPr>
                <w:ins w:id="2326" w:author="MAHMOUD Mohamed-Ali" w:date="2025-05-15T02:40:00Z"/>
                <w:noProof/>
              </w:rPr>
            </w:pPr>
          </w:p>
          <w:p w14:paraId="5D740A7F" w14:textId="77777777" w:rsidR="005167D8" w:rsidRPr="00094A97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327" w:author="MAHMOUD Mohamed-Ali" w:date="2025-05-15T02:40:00Z"/>
                <w:b/>
                <w:bCs/>
              </w:rPr>
            </w:pPr>
            <w:ins w:id="2328" w:author="MAHMOUD Mohamed-Ali" w:date="2025-05-15T02:40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47C39ECD" w14:textId="77777777" w:rsidR="005167D8" w:rsidRPr="00A61000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329" w:author="MAHMOUD Mohamed-Ali" w:date="2025-05-15T02:40:00Z"/>
                <w:b/>
                <w:bCs/>
              </w:rPr>
            </w:pPr>
            <w:ins w:id="2330" w:author="MAHMOUD Mohamed-Ali" w:date="2025-05-15T02:40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36B00833" w14:textId="77777777" w:rsidR="005167D8" w:rsidRPr="00103583" w:rsidRDefault="005167D8" w:rsidP="00B13C56">
            <w:pPr>
              <w:pStyle w:val="Paragraphedeliste"/>
              <w:numPr>
                <w:ilvl w:val="1"/>
                <w:numId w:val="8"/>
              </w:numPr>
              <w:rPr>
                <w:ins w:id="2331" w:author="MAHMOUD Mohamed-Ali" w:date="2025-05-15T02:40:00Z"/>
                <w:noProof/>
              </w:rPr>
            </w:pPr>
          </w:p>
        </w:tc>
      </w:tr>
      <w:tr w:rsidR="005167D8" w:rsidRPr="00A61000" w14:paraId="1356FDC9" w14:textId="77777777" w:rsidTr="00B13C56">
        <w:trPr>
          <w:ins w:id="2332" w:author="MAHMOUD Mohamed-Ali" w:date="2025-05-15T02:40:00Z"/>
        </w:trPr>
        <w:tc>
          <w:tcPr>
            <w:tcW w:w="9288" w:type="dxa"/>
          </w:tcPr>
          <w:p w14:paraId="56514482" w14:textId="77777777" w:rsidR="005167D8" w:rsidRPr="00A61000" w:rsidRDefault="005167D8" w:rsidP="00B13C56">
            <w:pPr>
              <w:rPr>
                <w:ins w:id="2333" w:author="MAHMOUD Mohamed-Ali" w:date="2025-05-15T02:40:00Z"/>
                <w:b/>
                <w:bCs/>
              </w:rPr>
            </w:pPr>
            <w:ins w:id="2334" w:author="MAHMOUD Mohamed-Ali" w:date="2025-05-15T02:40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7CA60909" w14:textId="77777777" w:rsidR="005167D8" w:rsidRDefault="005167D8" w:rsidP="005167D8">
      <w:pPr>
        <w:jc w:val="left"/>
        <w:rPr>
          <w:ins w:id="2335" w:author="MAHMOUD Mohamed-Ali" w:date="2025-05-15T02:40:00Z"/>
        </w:rPr>
      </w:pPr>
    </w:p>
    <w:p w14:paraId="03D261A1" w14:textId="589073B7" w:rsidR="0040626E" w:rsidRDefault="0040626E" w:rsidP="00BB27E9">
      <w:pPr>
        <w:jc w:val="left"/>
        <w:rPr>
          <w:ins w:id="2336" w:author="MAHMOUD Mohamed-Ali" w:date="2025-05-15T02:43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167D8" w:rsidRPr="00464467" w14:paraId="4F13FAB0" w14:textId="77777777" w:rsidTr="00B13C56">
        <w:trPr>
          <w:ins w:id="2337" w:author="MAHMOUD Mohamed-Ali" w:date="2025-05-15T02:43:00Z"/>
        </w:trPr>
        <w:tc>
          <w:tcPr>
            <w:tcW w:w="9288" w:type="dxa"/>
          </w:tcPr>
          <w:p w14:paraId="1124E28D" w14:textId="1451E495" w:rsidR="005167D8" w:rsidRPr="00464467" w:rsidRDefault="005167D8" w:rsidP="00B13C56">
            <w:pPr>
              <w:rPr>
                <w:ins w:id="2338" w:author="MAHMOUD Mohamed-Ali" w:date="2025-05-15T02:43:00Z"/>
                <w:b/>
                <w:bCs/>
              </w:rPr>
            </w:pPr>
            <w:ins w:id="2339" w:author="MAHMOUD Mohamed-Ali" w:date="2025-05-15T02:43:00Z">
              <w:r>
                <w:rPr>
                  <w:b/>
                  <w:bCs/>
                </w:rPr>
                <w:t>Id : EX-</w:t>
              </w:r>
              <w:r>
                <w:t xml:space="preserve"> FS1.4.14.11.2#1</w:t>
              </w:r>
            </w:ins>
          </w:p>
        </w:tc>
      </w:tr>
      <w:tr w:rsidR="005167D8" w:rsidRPr="005E7F0B" w14:paraId="2AADE071" w14:textId="77777777" w:rsidTr="00B13C56">
        <w:trPr>
          <w:ins w:id="2340" w:author="MAHMOUD Mohamed-Ali" w:date="2025-05-15T02:43:00Z"/>
        </w:trPr>
        <w:tc>
          <w:tcPr>
            <w:tcW w:w="9288" w:type="dxa"/>
          </w:tcPr>
          <w:p w14:paraId="26AF35C0" w14:textId="312F5660" w:rsidR="005167D8" w:rsidRPr="005167D8" w:rsidRDefault="005167D8">
            <w:pPr>
              <w:jc w:val="left"/>
              <w:rPr>
                <w:ins w:id="2341" w:author="MAHMOUD Mohamed-Ali" w:date="2025-05-15T02:43:00Z"/>
              </w:rPr>
              <w:pPrChange w:id="2342" w:author="MAHMOUD Mohamed-Ali" w:date="2025-05-15T02:43:00Z">
                <w:pPr>
                  <w:pStyle w:val="Paragraphedeliste"/>
                  <w:numPr>
                    <w:numId w:val="6"/>
                  </w:numPr>
                  <w:ind w:left="720" w:hanging="360"/>
                  <w:jc w:val="left"/>
                </w:pPr>
              </w:pPrChange>
            </w:pPr>
            <w:ins w:id="2343" w:author="MAHMOUD Mohamed-Ali" w:date="2025-05-15T02:43:00Z">
              <w:r w:rsidRPr="005167D8">
                <w:rPr>
                  <w:b/>
                  <w:bCs/>
                </w:rPr>
                <w:t>Exigence</w:t>
              </w:r>
              <w:r>
                <w:t xml:space="preserve"> : Le champ de ‘</w:t>
              </w:r>
              <w:proofErr w:type="spellStart"/>
              <w:r>
                <w:t>edgesNumber</w:t>
              </w:r>
              <w:proofErr w:type="spellEnd"/>
              <w:r>
                <w:t>’ de ‘</w:t>
              </w:r>
              <w:proofErr w:type="spellStart"/>
              <w:r>
                <w:t>regulatedZone</w:t>
              </w:r>
              <w:proofErr w:type="spellEnd"/>
              <w:r>
                <w:t>’ doit être &gt;= 1.</w:t>
              </w:r>
            </w:ins>
          </w:p>
        </w:tc>
      </w:tr>
      <w:tr w:rsidR="005167D8" w:rsidRPr="00176744" w14:paraId="5E458AA6" w14:textId="77777777" w:rsidTr="00B13C56">
        <w:trPr>
          <w:ins w:id="2344" w:author="MAHMOUD Mohamed-Ali" w:date="2025-05-15T02:43:00Z"/>
        </w:trPr>
        <w:tc>
          <w:tcPr>
            <w:tcW w:w="9288" w:type="dxa"/>
          </w:tcPr>
          <w:p w14:paraId="6B8812C9" w14:textId="77777777" w:rsidR="005167D8" w:rsidRPr="0082221C" w:rsidRDefault="005167D8" w:rsidP="00B13C56">
            <w:pPr>
              <w:jc w:val="left"/>
              <w:rPr>
                <w:ins w:id="2345" w:author="MAHMOUD Mohamed-Ali" w:date="2025-05-15T02:43:00Z"/>
              </w:rPr>
            </w:pPr>
            <w:ins w:id="2346" w:author="MAHMOUD Mohamed-Ali" w:date="2025-05-15T02:43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5167D8" w:rsidRPr="00176744" w14:paraId="66C69C1B" w14:textId="77777777" w:rsidTr="00B13C56">
        <w:trPr>
          <w:ins w:id="2347" w:author="MAHMOUD Mohamed-Ali" w:date="2025-05-15T02:43:00Z"/>
        </w:trPr>
        <w:tc>
          <w:tcPr>
            <w:tcW w:w="9288" w:type="dxa"/>
          </w:tcPr>
          <w:p w14:paraId="2CE4F638" w14:textId="77777777" w:rsidR="005167D8" w:rsidRPr="00464467" w:rsidRDefault="005167D8" w:rsidP="00B13C56">
            <w:pPr>
              <w:rPr>
                <w:ins w:id="2348" w:author="MAHMOUD Mohamed-Ali" w:date="2025-05-15T02:43:00Z"/>
                <w:b/>
                <w:bCs/>
              </w:rPr>
            </w:pPr>
            <w:ins w:id="2349" w:author="MAHMOUD Mohamed-Ali" w:date="2025-05-15T02:43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5167D8" w:rsidRPr="00176744" w14:paraId="2CDE76E3" w14:textId="77777777" w:rsidTr="00B13C56">
        <w:trPr>
          <w:ins w:id="2350" w:author="MAHMOUD Mohamed-Ali" w:date="2025-05-15T02:43:00Z"/>
        </w:trPr>
        <w:tc>
          <w:tcPr>
            <w:tcW w:w="9288" w:type="dxa"/>
          </w:tcPr>
          <w:p w14:paraId="6C5FA8DF" w14:textId="30026F3E" w:rsidR="005167D8" w:rsidRPr="0098083E" w:rsidRDefault="005167D8" w:rsidP="00B13C56">
            <w:pPr>
              <w:rPr>
                <w:ins w:id="2351" w:author="MAHMOUD Mohamed-Ali" w:date="2025-05-15T02:43:00Z"/>
              </w:rPr>
            </w:pPr>
            <w:ins w:id="2352" w:author="MAHMOUD Mohamed-Ali" w:date="2025-05-15T02:43:00Z">
              <w:r>
                <w:rPr>
                  <w:b/>
                  <w:bCs/>
                </w:rPr>
                <w:lastRenderedPageBreak/>
                <w:t xml:space="preserve">Output :  </w:t>
              </w:r>
              <w:r w:rsidRPr="00FF1481">
                <w:t xml:space="preserve">Référentiel topologique </w:t>
              </w:r>
              <w:r>
                <w:t>dont l</w:t>
              </w:r>
            </w:ins>
            <w:ins w:id="2353" w:author="MAHMOUD Mohamed-Ali" w:date="2025-05-15T02:44:00Z">
              <w:r>
                <w:t>a propriété ‘</w:t>
              </w:r>
              <w:proofErr w:type="spellStart"/>
              <w:r>
                <w:t>edgesNumber</w:t>
              </w:r>
              <w:proofErr w:type="spellEnd"/>
              <w:r>
                <w:t xml:space="preserve">’ </w:t>
              </w:r>
              <w:proofErr w:type="gramStart"/>
              <w:r>
                <w:t xml:space="preserve">de </w:t>
              </w:r>
            </w:ins>
            <w:ins w:id="2354" w:author="MAHMOUD Mohamed-Ali" w:date="2025-05-15T02:43:00Z">
              <w:r>
                <w:t xml:space="preserve"> ‘</w:t>
              </w:r>
              <w:proofErr w:type="spellStart"/>
              <w:proofErr w:type="gramEnd"/>
              <w:r>
                <w:t>regulatedZone</w:t>
              </w:r>
              <w:proofErr w:type="spellEnd"/>
              <w:r>
                <w:t>’</w:t>
              </w:r>
            </w:ins>
            <w:ins w:id="2355" w:author="MAHMOUD Mohamed-Ali" w:date="2025-05-15T02:44:00Z">
              <w:r>
                <w:t xml:space="preserve"> est &gt;= 1</w:t>
              </w:r>
            </w:ins>
          </w:p>
        </w:tc>
      </w:tr>
      <w:tr w:rsidR="005167D8" w:rsidRPr="00103583" w14:paraId="06CBB218" w14:textId="77777777" w:rsidTr="00B13C56">
        <w:trPr>
          <w:ins w:id="2356" w:author="MAHMOUD Mohamed-Ali" w:date="2025-05-15T02:43:00Z"/>
        </w:trPr>
        <w:tc>
          <w:tcPr>
            <w:tcW w:w="9288" w:type="dxa"/>
          </w:tcPr>
          <w:p w14:paraId="6D83B050" w14:textId="77777777" w:rsidR="005167D8" w:rsidRDefault="005167D8" w:rsidP="00B13C56">
            <w:pPr>
              <w:rPr>
                <w:ins w:id="2357" w:author="MAHMOUD Mohamed-Ali" w:date="2025-05-15T02:43:00Z"/>
                <w:b/>
                <w:bCs/>
              </w:rPr>
            </w:pPr>
            <w:proofErr w:type="spellStart"/>
            <w:ins w:id="2358" w:author="MAHMOUD Mohamed-Ali" w:date="2025-05-15T02:43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700FE2B3" w14:textId="77777777" w:rsidR="005167D8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359" w:author="MAHMOUD Mohamed-Ali" w:date="2025-05-15T02:43:00Z"/>
                <w:b/>
                <w:bCs/>
              </w:rPr>
            </w:pPr>
            <w:ins w:id="2360" w:author="MAHMOUD Mohamed-Ali" w:date="2025-05-15T02:43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2C78CDC3" w14:textId="77777777" w:rsidR="005167D8" w:rsidRDefault="005167D8" w:rsidP="00B13C56">
            <w:pPr>
              <w:pStyle w:val="Paragraphedeliste"/>
              <w:spacing w:after="0"/>
              <w:ind w:left="1440"/>
              <w:rPr>
                <w:ins w:id="2361" w:author="MAHMOUD Mohamed-Ali" w:date="2025-05-15T02:43:00Z"/>
                <w:noProof/>
              </w:rPr>
            </w:pPr>
          </w:p>
          <w:p w14:paraId="317A7880" w14:textId="77777777" w:rsidR="005167D8" w:rsidRPr="00094A97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362" w:author="MAHMOUD Mohamed-Ali" w:date="2025-05-15T02:43:00Z"/>
                <w:b/>
                <w:bCs/>
              </w:rPr>
            </w:pPr>
            <w:ins w:id="2363" w:author="MAHMOUD Mohamed-Ali" w:date="2025-05-15T02:43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426D84FE" w14:textId="77777777" w:rsidR="005167D8" w:rsidRPr="00A61000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364" w:author="MAHMOUD Mohamed-Ali" w:date="2025-05-15T02:43:00Z"/>
                <w:b/>
                <w:bCs/>
              </w:rPr>
            </w:pPr>
            <w:ins w:id="2365" w:author="MAHMOUD Mohamed-Ali" w:date="2025-05-15T02:43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7E93CA7A" w14:textId="77777777" w:rsidR="005167D8" w:rsidRPr="00103583" w:rsidRDefault="005167D8" w:rsidP="00B13C56">
            <w:pPr>
              <w:pStyle w:val="Paragraphedeliste"/>
              <w:numPr>
                <w:ilvl w:val="1"/>
                <w:numId w:val="8"/>
              </w:numPr>
              <w:rPr>
                <w:ins w:id="2366" w:author="MAHMOUD Mohamed-Ali" w:date="2025-05-15T02:43:00Z"/>
                <w:noProof/>
              </w:rPr>
            </w:pPr>
          </w:p>
        </w:tc>
      </w:tr>
      <w:tr w:rsidR="005167D8" w:rsidRPr="00A61000" w14:paraId="6264250A" w14:textId="77777777" w:rsidTr="00B13C56">
        <w:trPr>
          <w:ins w:id="2367" w:author="MAHMOUD Mohamed-Ali" w:date="2025-05-15T02:43:00Z"/>
        </w:trPr>
        <w:tc>
          <w:tcPr>
            <w:tcW w:w="9288" w:type="dxa"/>
          </w:tcPr>
          <w:p w14:paraId="4F7BFB4A" w14:textId="77777777" w:rsidR="005167D8" w:rsidRPr="00A61000" w:rsidRDefault="005167D8" w:rsidP="00B13C56">
            <w:pPr>
              <w:rPr>
                <w:ins w:id="2368" w:author="MAHMOUD Mohamed-Ali" w:date="2025-05-15T02:43:00Z"/>
                <w:b/>
                <w:bCs/>
              </w:rPr>
            </w:pPr>
            <w:ins w:id="2369" w:author="MAHMOUD Mohamed-Ali" w:date="2025-05-15T02:43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1C0A6077" w14:textId="77777777" w:rsidR="005167D8" w:rsidRDefault="005167D8" w:rsidP="00BB27E9">
      <w:pPr>
        <w:jc w:val="left"/>
        <w:rPr>
          <w:ins w:id="2370" w:author="MAHMOUD Mohamed-Ali" w:date="2025-05-12T02:47:00Z"/>
        </w:rPr>
      </w:pPr>
    </w:p>
    <w:p w14:paraId="131EE0CE" w14:textId="77777777" w:rsidR="000D7BF3" w:rsidRDefault="000D7BF3" w:rsidP="003D2412">
      <w:pPr>
        <w:jc w:val="left"/>
        <w:rPr>
          <w:ins w:id="2371" w:author="MAHMOUD Mohamed-Ali" w:date="2025-05-15T02:45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167D8" w:rsidRPr="00464467" w14:paraId="32B47489" w14:textId="77777777" w:rsidTr="00B13C56">
        <w:trPr>
          <w:ins w:id="2372" w:author="MAHMOUD Mohamed-Ali" w:date="2025-05-15T02:45:00Z"/>
        </w:trPr>
        <w:tc>
          <w:tcPr>
            <w:tcW w:w="9288" w:type="dxa"/>
          </w:tcPr>
          <w:p w14:paraId="1F203C42" w14:textId="4F20BDF6" w:rsidR="005167D8" w:rsidRPr="00464467" w:rsidRDefault="005167D8" w:rsidP="00B13C56">
            <w:pPr>
              <w:rPr>
                <w:ins w:id="2373" w:author="MAHMOUD Mohamed-Ali" w:date="2025-05-15T02:45:00Z"/>
                <w:b/>
                <w:bCs/>
              </w:rPr>
            </w:pPr>
            <w:ins w:id="2374" w:author="MAHMOUD Mohamed-Ali" w:date="2025-05-15T02:45:00Z">
              <w:r>
                <w:rPr>
                  <w:b/>
                  <w:bCs/>
                </w:rPr>
                <w:t>Id : EX-</w:t>
              </w:r>
              <w:r>
                <w:t xml:space="preserve"> EX- FS1.4.14.11.3#1</w:t>
              </w:r>
            </w:ins>
          </w:p>
        </w:tc>
      </w:tr>
      <w:tr w:rsidR="005167D8" w:rsidRPr="005E7F0B" w14:paraId="01259607" w14:textId="77777777" w:rsidTr="00B13C56">
        <w:trPr>
          <w:ins w:id="2375" w:author="MAHMOUD Mohamed-Ali" w:date="2025-05-15T02:45:00Z"/>
        </w:trPr>
        <w:tc>
          <w:tcPr>
            <w:tcW w:w="9288" w:type="dxa"/>
          </w:tcPr>
          <w:p w14:paraId="4FE78D53" w14:textId="6302C79B" w:rsidR="005167D8" w:rsidRPr="005167D8" w:rsidRDefault="005167D8" w:rsidP="00B13C56">
            <w:pPr>
              <w:jc w:val="left"/>
              <w:rPr>
                <w:ins w:id="2376" w:author="MAHMOUD Mohamed-Ali" w:date="2025-05-15T02:45:00Z"/>
                <w:rFonts w:asciiTheme="minorHAnsi" w:hAnsiTheme="minorHAnsi"/>
              </w:rPr>
            </w:pPr>
            <w:ins w:id="2377" w:author="MAHMOUD Mohamed-Ali" w:date="2025-05-15T02:45:00Z">
              <w:r w:rsidRPr="005167D8">
                <w:rPr>
                  <w:b/>
                  <w:bCs/>
                </w:rPr>
                <w:t>Exigence</w:t>
              </w:r>
              <w:r>
                <w:t xml:space="preserve"> : La valeur de champ de ‘</w:t>
              </w:r>
              <w:proofErr w:type="spellStart"/>
              <w:r>
                <w:t>ruleCode</w:t>
              </w:r>
              <w:proofErr w:type="spellEnd"/>
              <w:r>
                <w:t>’ doit appartenir à l’intervalle [140,203].</w:t>
              </w:r>
            </w:ins>
          </w:p>
        </w:tc>
      </w:tr>
      <w:tr w:rsidR="005167D8" w:rsidRPr="00176744" w14:paraId="095CFC89" w14:textId="77777777" w:rsidTr="00B13C56">
        <w:trPr>
          <w:ins w:id="2378" w:author="MAHMOUD Mohamed-Ali" w:date="2025-05-15T02:45:00Z"/>
        </w:trPr>
        <w:tc>
          <w:tcPr>
            <w:tcW w:w="9288" w:type="dxa"/>
          </w:tcPr>
          <w:p w14:paraId="19F93B19" w14:textId="77777777" w:rsidR="005167D8" w:rsidRPr="0082221C" w:rsidRDefault="005167D8" w:rsidP="00B13C56">
            <w:pPr>
              <w:jc w:val="left"/>
              <w:rPr>
                <w:ins w:id="2379" w:author="MAHMOUD Mohamed-Ali" w:date="2025-05-15T02:45:00Z"/>
              </w:rPr>
            </w:pPr>
            <w:ins w:id="2380" w:author="MAHMOUD Mohamed-Ali" w:date="2025-05-15T02:45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5167D8" w:rsidRPr="00176744" w14:paraId="6BB75DF0" w14:textId="77777777" w:rsidTr="00B13C56">
        <w:trPr>
          <w:ins w:id="2381" w:author="MAHMOUD Mohamed-Ali" w:date="2025-05-15T02:45:00Z"/>
        </w:trPr>
        <w:tc>
          <w:tcPr>
            <w:tcW w:w="9288" w:type="dxa"/>
          </w:tcPr>
          <w:p w14:paraId="4F50D991" w14:textId="77777777" w:rsidR="005167D8" w:rsidRPr="00464467" w:rsidRDefault="005167D8" w:rsidP="00B13C56">
            <w:pPr>
              <w:rPr>
                <w:ins w:id="2382" w:author="MAHMOUD Mohamed-Ali" w:date="2025-05-15T02:45:00Z"/>
                <w:b/>
                <w:bCs/>
              </w:rPr>
            </w:pPr>
            <w:ins w:id="2383" w:author="MAHMOUD Mohamed-Ali" w:date="2025-05-15T02:45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5167D8" w:rsidRPr="00176744" w14:paraId="11BB617F" w14:textId="77777777" w:rsidTr="00B13C56">
        <w:trPr>
          <w:ins w:id="2384" w:author="MAHMOUD Mohamed-Ali" w:date="2025-05-15T02:45:00Z"/>
        </w:trPr>
        <w:tc>
          <w:tcPr>
            <w:tcW w:w="9288" w:type="dxa"/>
          </w:tcPr>
          <w:p w14:paraId="749BA2A4" w14:textId="0DEF4246" w:rsidR="005167D8" w:rsidRPr="0098083E" w:rsidRDefault="005167D8" w:rsidP="00B13C56">
            <w:pPr>
              <w:rPr>
                <w:ins w:id="2385" w:author="MAHMOUD Mohamed-Ali" w:date="2025-05-15T02:45:00Z"/>
              </w:rPr>
            </w:pPr>
            <w:ins w:id="2386" w:author="MAHMOUD Mohamed-Ali" w:date="2025-05-15T02:45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>dont la propriété ‘</w:t>
              </w:r>
              <w:proofErr w:type="spellStart"/>
              <w:r>
                <w:t>ruleCode</w:t>
              </w:r>
              <w:proofErr w:type="spellEnd"/>
              <w:proofErr w:type="gramStart"/>
              <w:r>
                <w:t>’  de</w:t>
              </w:r>
              <w:proofErr w:type="gramEnd"/>
              <w:r>
                <w:t xml:space="preserve">  ‘</w:t>
              </w:r>
              <w:proofErr w:type="spellStart"/>
              <w:r>
                <w:t>regulatedZone</w:t>
              </w:r>
              <w:proofErr w:type="spellEnd"/>
              <w:r>
                <w:t xml:space="preserve">’ </w:t>
              </w:r>
            </w:ins>
            <w:ins w:id="2387" w:author="MAHMOUD Mohamed-Ali" w:date="2025-05-15T02:46:00Z">
              <w:r>
                <w:t>est appartient à l’intervalle [140,203]</w:t>
              </w:r>
            </w:ins>
          </w:p>
        </w:tc>
      </w:tr>
      <w:tr w:rsidR="005167D8" w:rsidRPr="00103583" w14:paraId="763ADFB9" w14:textId="77777777" w:rsidTr="00B13C56">
        <w:trPr>
          <w:ins w:id="2388" w:author="MAHMOUD Mohamed-Ali" w:date="2025-05-15T02:45:00Z"/>
        </w:trPr>
        <w:tc>
          <w:tcPr>
            <w:tcW w:w="9288" w:type="dxa"/>
          </w:tcPr>
          <w:p w14:paraId="5C97F89C" w14:textId="77777777" w:rsidR="005167D8" w:rsidRDefault="005167D8" w:rsidP="00B13C56">
            <w:pPr>
              <w:rPr>
                <w:ins w:id="2389" w:author="MAHMOUD Mohamed-Ali" w:date="2025-05-15T02:45:00Z"/>
                <w:b/>
                <w:bCs/>
              </w:rPr>
            </w:pPr>
            <w:proofErr w:type="spellStart"/>
            <w:ins w:id="2390" w:author="MAHMOUD Mohamed-Ali" w:date="2025-05-15T02:45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4D2970B5" w14:textId="77777777" w:rsidR="005167D8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391" w:author="MAHMOUD Mohamed-Ali" w:date="2025-05-15T02:45:00Z"/>
                <w:b/>
                <w:bCs/>
              </w:rPr>
            </w:pPr>
            <w:ins w:id="2392" w:author="MAHMOUD Mohamed-Ali" w:date="2025-05-15T02:45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49D5A925" w14:textId="77777777" w:rsidR="005167D8" w:rsidRDefault="005167D8" w:rsidP="00B13C56">
            <w:pPr>
              <w:pStyle w:val="Paragraphedeliste"/>
              <w:spacing w:after="0"/>
              <w:ind w:left="1440"/>
              <w:rPr>
                <w:ins w:id="2393" w:author="MAHMOUD Mohamed-Ali" w:date="2025-05-15T02:45:00Z"/>
                <w:noProof/>
              </w:rPr>
            </w:pPr>
          </w:p>
          <w:p w14:paraId="24C6BEAB" w14:textId="77777777" w:rsidR="005167D8" w:rsidRPr="00094A97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394" w:author="MAHMOUD Mohamed-Ali" w:date="2025-05-15T02:45:00Z"/>
                <w:b/>
                <w:bCs/>
              </w:rPr>
            </w:pPr>
            <w:ins w:id="2395" w:author="MAHMOUD Mohamed-Ali" w:date="2025-05-15T02:45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778D71DF" w14:textId="77777777" w:rsidR="005167D8" w:rsidRPr="00A61000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396" w:author="MAHMOUD Mohamed-Ali" w:date="2025-05-15T02:45:00Z"/>
                <w:b/>
                <w:bCs/>
              </w:rPr>
            </w:pPr>
            <w:ins w:id="2397" w:author="MAHMOUD Mohamed-Ali" w:date="2025-05-15T02:45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08566A5B" w14:textId="77777777" w:rsidR="005167D8" w:rsidRPr="00103583" w:rsidRDefault="005167D8" w:rsidP="00B13C56">
            <w:pPr>
              <w:pStyle w:val="Paragraphedeliste"/>
              <w:numPr>
                <w:ilvl w:val="1"/>
                <w:numId w:val="8"/>
              </w:numPr>
              <w:rPr>
                <w:ins w:id="2398" w:author="MAHMOUD Mohamed-Ali" w:date="2025-05-15T02:45:00Z"/>
                <w:noProof/>
              </w:rPr>
            </w:pPr>
          </w:p>
        </w:tc>
      </w:tr>
      <w:tr w:rsidR="005167D8" w:rsidRPr="00A61000" w14:paraId="31846B18" w14:textId="77777777" w:rsidTr="00B13C56">
        <w:trPr>
          <w:ins w:id="2399" w:author="MAHMOUD Mohamed-Ali" w:date="2025-05-15T02:45:00Z"/>
        </w:trPr>
        <w:tc>
          <w:tcPr>
            <w:tcW w:w="9288" w:type="dxa"/>
          </w:tcPr>
          <w:p w14:paraId="4BA5C507" w14:textId="77777777" w:rsidR="005167D8" w:rsidRPr="00A61000" w:rsidRDefault="005167D8" w:rsidP="00B13C56">
            <w:pPr>
              <w:rPr>
                <w:ins w:id="2400" w:author="MAHMOUD Mohamed-Ali" w:date="2025-05-15T02:45:00Z"/>
                <w:b/>
                <w:bCs/>
              </w:rPr>
            </w:pPr>
            <w:ins w:id="2401" w:author="MAHMOUD Mohamed-Ali" w:date="2025-05-15T02:45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1CBAD2BF" w14:textId="77777777" w:rsidR="005167D8" w:rsidRDefault="005167D8" w:rsidP="003D2412">
      <w:pPr>
        <w:jc w:val="left"/>
        <w:rPr>
          <w:ins w:id="2402" w:author="MAHMOUD Mohamed-Ali" w:date="2025-05-15T02:45:00Z"/>
        </w:rPr>
      </w:pPr>
    </w:p>
    <w:p w14:paraId="7C6FD816" w14:textId="77777777" w:rsidR="005167D8" w:rsidRDefault="005167D8" w:rsidP="003D2412">
      <w:pPr>
        <w:jc w:val="left"/>
        <w:rPr>
          <w:ins w:id="2403" w:author="MAHMOUD Mohamed-Ali" w:date="2025-05-15T02:45:00Z"/>
        </w:rPr>
      </w:pPr>
    </w:p>
    <w:p w14:paraId="46DBC327" w14:textId="77777777" w:rsidR="005167D8" w:rsidRDefault="005167D8" w:rsidP="003D2412">
      <w:pPr>
        <w:jc w:val="left"/>
        <w:rPr>
          <w:ins w:id="2404" w:author="MAHMOUD Mohamed-Ali" w:date="2025-05-12T02:20:00Z"/>
        </w:rPr>
      </w:pPr>
    </w:p>
    <w:p w14:paraId="1C1D08A9" w14:textId="77777777" w:rsidR="005167D8" w:rsidRDefault="005167D8" w:rsidP="003D2412">
      <w:pPr>
        <w:jc w:val="left"/>
        <w:rPr>
          <w:ins w:id="2405" w:author="MAHMOUD Mohamed-Ali" w:date="2025-05-15T02:47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167D8" w:rsidRPr="00464467" w14:paraId="34A80E21" w14:textId="77777777" w:rsidTr="00B13C56">
        <w:trPr>
          <w:ins w:id="2406" w:author="MAHMOUD Mohamed-Ali" w:date="2025-05-15T02:47:00Z"/>
        </w:trPr>
        <w:tc>
          <w:tcPr>
            <w:tcW w:w="9288" w:type="dxa"/>
          </w:tcPr>
          <w:p w14:paraId="7EB9B029" w14:textId="03CF03DA" w:rsidR="005167D8" w:rsidRPr="00464467" w:rsidRDefault="005167D8" w:rsidP="00B13C56">
            <w:pPr>
              <w:rPr>
                <w:ins w:id="2407" w:author="MAHMOUD Mohamed-Ali" w:date="2025-05-15T02:47:00Z"/>
                <w:b/>
                <w:bCs/>
              </w:rPr>
            </w:pPr>
            <w:ins w:id="2408" w:author="MAHMOUD Mohamed-Ali" w:date="2025-05-15T02:47:00Z">
              <w:r>
                <w:rPr>
                  <w:b/>
                  <w:bCs/>
                </w:rPr>
                <w:t>Id : EX-</w:t>
              </w:r>
              <w:r>
                <w:t xml:space="preserve"> EX- </w:t>
              </w:r>
              <w:r w:rsidR="00FC1519">
                <w:t>FP1.4.14.12</w:t>
              </w:r>
              <w:r>
                <w:t>#1</w:t>
              </w:r>
            </w:ins>
          </w:p>
        </w:tc>
      </w:tr>
      <w:tr w:rsidR="005167D8" w:rsidRPr="005E7F0B" w14:paraId="7078DA69" w14:textId="77777777" w:rsidTr="00B13C56">
        <w:trPr>
          <w:ins w:id="2409" w:author="MAHMOUD Mohamed-Ali" w:date="2025-05-15T02:47:00Z"/>
        </w:trPr>
        <w:tc>
          <w:tcPr>
            <w:tcW w:w="9288" w:type="dxa"/>
          </w:tcPr>
          <w:p w14:paraId="2E32DDEF" w14:textId="6D0F6975" w:rsidR="005167D8" w:rsidRPr="005167D8" w:rsidRDefault="005167D8" w:rsidP="00B13C56">
            <w:pPr>
              <w:jc w:val="left"/>
              <w:rPr>
                <w:ins w:id="2410" w:author="MAHMOUD Mohamed-Ali" w:date="2025-05-15T02:47:00Z"/>
                <w:rFonts w:asciiTheme="minorHAnsi" w:hAnsiTheme="minorHAnsi"/>
              </w:rPr>
            </w:pPr>
            <w:ins w:id="2411" w:author="MAHMOUD Mohamed-Ali" w:date="2025-05-15T02:47:00Z">
              <w:r w:rsidRPr="005167D8">
                <w:rPr>
                  <w:b/>
                  <w:bCs/>
                </w:rPr>
                <w:t>Exigence</w:t>
              </w:r>
              <w:r>
                <w:t xml:space="preserve"> : </w:t>
              </w:r>
              <w:r w:rsidR="00FC1519">
                <w:t>La onzième partie doit lister les ‘tunnel’ de référentiel topologie.</w:t>
              </w:r>
            </w:ins>
          </w:p>
        </w:tc>
      </w:tr>
      <w:tr w:rsidR="005167D8" w:rsidRPr="00176744" w14:paraId="63D4FA45" w14:textId="77777777" w:rsidTr="00B13C56">
        <w:trPr>
          <w:ins w:id="2412" w:author="MAHMOUD Mohamed-Ali" w:date="2025-05-15T02:47:00Z"/>
        </w:trPr>
        <w:tc>
          <w:tcPr>
            <w:tcW w:w="9288" w:type="dxa"/>
          </w:tcPr>
          <w:p w14:paraId="675FDE03" w14:textId="77777777" w:rsidR="005167D8" w:rsidRPr="0082221C" w:rsidRDefault="005167D8" w:rsidP="00B13C56">
            <w:pPr>
              <w:jc w:val="left"/>
              <w:rPr>
                <w:ins w:id="2413" w:author="MAHMOUD Mohamed-Ali" w:date="2025-05-15T02:47:00Z"/>
              </w:rPr>
            </w:pPr>
            <w:ins w:id="2414" w:author="MAHMOUD Mohamed-Ali" w:date="2025-05-15T02:47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5167D8" w:rsidRPr="00176744" w14:paraId="0BE78908" w14:textId="77777777" w:rsidTr="00B13C56">
        <w:trPr>
          <w:ins w:id="2415" w:author="MAHMOUD Mohamed-Ali" w:date="2025-05-15T02:47:00Z"/>
        </w:trPr>
        <w:tc>
          <w:tcPr>
            <w:tcW w:w="9288" w:type="dxa"/>
          </w:tcPr>
          <w:p w14:paraId="7C921975" w14:textId="77777777" w:rsidR="005167D8" w:rsidRPr="00464467" w:rsidRDefault="005167D8" w:rsidP="00B13C56">
            <w:pPr>
              <w:rPr>
                <w:ins w:id="2416" w:author="MAHMOUD Mohamed-Ali" w:date="2025-05-15T02:47:00Z"/>
                <w:b/>
                <w:bCs/>
              </w:rPr>
            </w:pPr>
            <w:ins w:id="2417" w:author="MAHMOUD Mohamed-Ali" w:date="2025-05-15T02:47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5167D8" w:rsidRPr="00176744" w14:paraId="7D41B708" w14:textId="77777777" w:rsidTr="00B13C56">
        <w:trPr>
          <w:ins w:id="2418" w:author="MAHMOUD Mohamed-Ali" w:date="2025-05-15T02:47:00Z"/>
        </w:trPr>
        <w:tc>
          <w:tcPr>
            <w:tcW w:w="9288" w:type="dxa"/>
          </w:tcPr>
          <w:p w14:paraId="4C809E32" w14:textId="613AEAB8" w:rsidR="005167D8" w:rsidRPr="0098083E" w:rsidRDefault="005167D8" w:rsidP="00B13C56">
            <w:pPr>
              <w:rPr>
                <w:ins w:id="2419" w:author="MAHMOUD Mohamed-Ali" w:date="2025-05-15T02:47:00Z"/>
              </w:rPr>
            </w:pPr>
            <w:ins w:id="2420" w:author="MAHMOUD Mohamed-Ali" w:date="2025-05-15T02:47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</w:t>
              </w:r>
            </w:ins>
            <w:ins w:id="2421" w:author="MAHMOUD Mohamed-Ali" w:date="2025-05-15T02:48:00Z">
              <w:r w:rsidR="00FC1519">
                <w:t>les ‘tunnels’ sont listés dans l’onzième bloc</w:t>
              </w:r>
            </w:ins>
          </w:p>
        </w:tc>
      </w:tr>
      <w:tr w:rsidR="005167D8" w:rsidRPr="00103583" w14:paraId="172B838C" w14:textId="77777777" w:rsidTr="00B13C56">
        <w:trPr>
          <w:ins w:id="2422" w:author="MAHMOUD Mohamed-Ali" w:date="2025-05-15T02:47:00Z"/>
        </w:trPr>
        <w:tc>
          <w:tcPr>
            <w:tcW w:w="9288" w:type="dxa"/>
          </w:tcPr>
          <w:p w14:paraId="5D17AA10" w14:textId="77777777" w:rsidR="005167D8" w:rsidRDefault="005167D8" w:rsidP="00B13C56">
            <w:pPr>
              <w:rPr>
                <w:ins w:id="2423" w:author="MAHMOUD Mohamed-Ali" w:date="2025-05-15T02:47:00Z"/>
                <w:b/>
                <w:bCs/>
              </w:rPr>
            </w:pPr>
            <w:proofErr w:type="spellStart"/>
            <w:ins w:id="2424" w:author="MAHMOUD Mohamed-Ali" w:date="2025-05-15T02:47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6FE400E6" w14:textId="77777777" w:rsidR="005167D8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425" w:author="MAHMOUD Mohamed-Ali" w:date="2025-05-15T02:47:00Z"/>
                <w:b/>
                <w:bCs/>
              </w:rPr>
            </w:pPr>
            <w:ins w:id="2426" w:author="MAHMOUD Mohamed-Ali" w:date="2025-05-15T02:47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190376A3" w14:textId="77777777" w:rsidR="005167D8" w:rsidRDefault="005167D8" w:rsidP="00B13C56">
            <w:pPr>
              <w:pStyle w:val="Paragraphedeliste"/>
              <w:spacing w:after="0"/>
              <w:ind w:left="1440"/>
              <w:rPr>
                <w:ins w:id="2427" w:author="MAHMOUD Mohamed-Ali" w:date="2025-05-15T02:47:00Z"/>
                <w:noProof/>
              </w:rPr>
            </w:pPr>
          </w:p>
          <w:p w14:paraId="34EB0117" w14:textId="77777777" w:rsidR="005167D8" w:rsidRPr="00094A97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428" w:author="MAHMOUD Mohamed-Ali" w:date="2025-05-15T02:47:00Z"/>
                <w:b/>
                <w:bCs/>
              </w:rPr>
            </w:pPr>
            <w:ins w:id="2429" w:author="MAHMOUD Mohamed-Ali" w:date="2025-05-15T02:47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369599D6" w14:textId="77777777" w:rsidR="005167D8" w:rsidRPr="00A61000" w:rsidRDefault="005167D8" w:rsidP="00B13C56">
            <w:pPr>
              <w:pStyle w:val="Paragraphedeliste"/>
              <w:numPr>
                <w:ilvl w:val="0"/>
                <w:numId w:val="8"/>
              </w:numPr>
              <w:rPr>
                <w:ins w:id="2430" w:author="MAHMOUD Mohamed-Ali" w:date="2025-05-15T02:47:00Z"/>
                <w:b/>
                <w:bCs/>
              </w:rPr>
            </w:pPr>
            <w:ins w:id="2431" w:author="MAHMOUD Mohamed-Ali" w:date="2025-05-15T02:47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243B6F5A" w14:textId="77777777" w:rsidR="005167D8" w:rsidRPr="00103583" w:rsidRDefault="005167D8" w:rsidP="00B13C56">
            <w:pPr>
              <w:pStyle w:val="Paragraphedeliste"/>
              <w:numPr>
                <w:ilvl w:val="1"/>
                <w:numId w:val="8"/>
              </w:numPr>
              <w:rPr>
                <w:ins w:id="2432" w:author="MAHMOUD Mohamed-Ali" w:date="2025-05-15T02:47:00Z"/>
                <w:noProof/>
              </w:rPr>
            </w:pPr>
          </w:p>
        </w:tc>
      </w:tr>
      <w:tr w:rsidR="005167D8" w:rsidRPr="00A61000" w14:paraId="080A17E1" w14:textId="77777777" w:rsidTr="00B13C56">
        <w:trPr>
          <w:ins w:id="2433" w:author="MAHMOUD Mohamed-Ali" w:date="2025-05-15T02:47:00Z"/>
        </w:trPr>
        <w:tc>
          <w:tcPr>
            <w:tcW w:w="9288" w:type="dxa"/>
          </w:tcPr>
          <w:p w14:paraId="7B626002" w14:textId="77777777" w:rsidR="005167D8" w:rsidRPr="00A61000" w:rsidRDefault="005167D8" w:rsidP="00B13C56">
            <w:pPr>
              <w:rPr>
                <w:ins w:id="2434" w:author="MAHMOUD Mohamed-Ali" w:date="2025-05-15T02:47:00Z"/>
                <w:b/>
                <w:bCs/>
              </w:rPr>
            </w:pPr>
            <w:ins w:id="2435" w:author="MAHMOUD Mohamed-Ali" w:date="2025-05-15T02:47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35CBD8DC" w14:textId="77777777" w:rsidR="005167D8" w:rsidRDefault="005167D8" w:rsidP="003D2412">
      <w:pPr>
        <w:jc w:val="left"/>
        <w:rPr>
          <w:ins w:id="2436" w:author="MAHMOUD Mohamed-Ali" w:date="2025-05-15T02:47:00Z"/>
        </w:rPr>
      </w:pPr>
    </w:p>
    <w:p w14:paraId="761838E2" w14:textId="77777777" w:rsidR="00FC1519" w:rsidRDefault="00FC1519" w:rsidP="00FC1519">
      <w:pPr>
        <w:jc w:val="left"/>
        <w:rPr>
          <w:ins w:id="2437" w:author="MAHMOUD Mohamed-Ali" w:date="2025-05-15T02:49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C1519" w:rsidRPr="00464467" w14:paraId="08EBDEB5" w14:textId="77777777" w:rsidTr="00B13C56">
        <w:trPr>
          <w:ins w:id="2438" w:author="MAHMOUD Mohamed-Ali" w:date="2025-05-15T02:49:00Z"/>
        </w:trPr>
        <w:tc>
          <w:tcPr>
            <w:tcW w:w="9288" w:type="dxa"/>
          </w:tcPr>
          <w:p w14:paraId="47E3CAE7" w14:textId="3B8311A0" w:rsidR="00FC1519" w:rsidRPr="00464467" w:rsidRDefault="00FC1519" w:rsidP="00B13C56">
            <w:pPr>
              <w:rPr>
                <w:ins w:id="2439" w:author="MAHMOUD Mohamed-Ali" w:date="2025-05-15T02:49:00Z"/>
                <w:b/>
                <w:bCs/>
              </w:rPr>
            </w:pPr>
            <w:ins w:id="2440" w:author="MAHMOUD Mohamed-Ali" w:date="2025-05-15T02:49:00Z">
              <w:r>
                <w:rPr>
                  <w:b/>
                  <w:bCs/>
                </w:rPr>
                <w:t>Id : EX-</w:t>
              </w:r>
              <w:r>
                <w:t xml:space="preserve"> EX- FS1.4.14.12.1#1</w:t>
              </w:r>
            </w:ins>
          </w:p>
        </w:tc>
      </w:tr>
      <w:tr w:rsidR="00FC1519" w:rsidRPr="005E7F0B" w14:paraId="26AC0CFB" w14:textId="77777777" w:rsidTr="00B13C56">
        <w:trPr>
          <w:ins w:id="2441" w:author="MAHMOUD Mohamed-Ali" w:date="2025-05-15T02:49:00Z"/>
        </w:trPr>
        <w:tc>
          <w:tcPr>
            <w:tcW w:w="9288" w:type="dxa"/>
          </w:tcPr>
          <w:p w14:paraId="2CAC6D18" w14:textId="77777777" w:rsidR="00FC1519" w:rsidRDefault="00FC1519" w:rsidP="00FC1519">
            <w:pPr>
              <w:jc w:val="left"/>
              <w:rPr>
                <w:ins w:id="2442" w:author="MAHMOUD Mohamed-Ali" w:date="2025-05-15T02:49:00Z"/>
              </w:rPr>
            </w:pPr>
            <w:ins w:id="2443" w:author="MAHMOUD Mohamed-Ali" w:date="2025-05-15T02:49:00Z">
              <w:r w:rsidRPr="005167D8">
                <w:rPr>
                  <w:b/>
                  <w:bCs/>
                </w:rPr>
                <w:t>Exigence</w:t>
              </w:r>
              <w:r>
                <w:t xml:space="preserve"> : Chaque ‘tunnel’ doit être composé des éléments suivants :</w:t>
              </w:r>
            </w:ins>
          </w:p>
          <w:p w14:paraId="6DE2093C" w14:textId="77777777" w:rsidR="00FC1519" w:rsidRDefault="00FC1519" w:rsidP="00FC1519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444" w:author="MAHMOUD Mohamed-Ali" w:date="2025-05-15T02:49:00Z"/>
              </w:rPr>
            </w:pPr>
            <w:ins w:id="2445" w:author="MAHMOUD Mohamed-Ali" w:date="2025-05-15T02:49:00Z">
              <w:r>
                <w:t>Champ code ‘tunnel’ dont la valeur est égale à 20.</w:t>
              </w:r>
            </w:ins>
          </w:p>
          <w:p w14:paraId="138922A2" w14:textId="77777777" w:rsidR="00FC1519" w:rsidRDefault="00FC1519" w:rsidP="00FC1519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446" w:author="MAHMOUD Mohamed-Ali" w:date="2025-05-15T02:49:00Z"/>
              </w:rPr>
            </w:pPr>
            <w:ins w:id="2447" w:author="MAHMOUD Mohamed-Ali" w:date="2025-05-15T02:49:00Z">
              <w:r>
                <w:t>Champ ‘id’ dont la valeur est codée sur 2 octets.</w:t>
              </w:r>
            </w:ins>
          </w:p>
          <w:p w14:paraId="0F02609E" w14:textId="77777777" w:rsidR="00FC1519" w:rsidRDefault="00FC1519" w:rsidP="00FC1519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448" w:author="MAHMOUD Mohamed-Ali" w:date="2025-05-15T02:49:00Z"/>
              </w:rPr>
            </w:pPr>
            <w:ins w:id="2449" w:author="MAHMOUD Mohamed-Ali" w:date="2025-05-15T02:49:00Z">
              <w:r>
                <w:t>Champ ‘</w:t>
              </w:r>
              <w:proofErr w:type="spellStart"/>
              <w:r>
                <w:t>edgesNumber</w:t>
              </w:r>
              <w:proofErr w:type="spellEnd"/>
              <w:r>
                <w:t>’ dont la valeur est codée sur 1 octet</w:t>
              </w:r>
            </w:ins>
          </w:p>
          <w:p w14:paraId="5BCB709D" w14:textId="2B985026" w:rsidR="00FC1519" w:rsidRPr="00FC1519" w:rsidRDefault="00FC1519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450" w:author="MAHMOUD Mohamed-Ali" w:date="2025-05-15T02:49:00Z"/>
              </w:rPr>
              <w:pPrChange w:id="2451" w:author="MAHMOUD Mohamed-Ali" w:date="2025-05-15T02:49:00Z">
                <w:pPr>
                  <w:jc w:val="left"/>
                </w:pPr>
              </w:pPrChange>
            </w:pPr>
            <w:ins w:id="2452" w:author="MAHMOUD Mohamed-Ali" w:date="2025-05-15T02:49:00Z">
              <w:r>
                <w:t>Champ ‘</w:t>
              </w:r>
              <w:proofErr w:type="spellStart"/>
              <w:r>
                <w:t>edgeId</w:t>
              </w:r>
              <w:proofErr w:type="spellEnd"/>
              <w:r>
                <w:t>’ est un séquencement de N * 2 octets, dont N est la valeur de ‘</w:t>
              </w:r>
              <w:proofErr w:type="spellStart"/>
              <w:r>
                <w:t>edgesNumber</w:t>
              </w:r>
              <w:proofErr w:type="spellEnd"/>
              <w:r>
                <w:t xml:space="preserve">’ et chaque 2 octets représentent </w:t>
              </w:r>
              <w:proofErr w:type="spellStart"/>
              <w:r>
                <w:t>l’id</w:t>
              </w:r>
              <w:proofErr w:type="spellEnd"/>
              <w:r>
                <w:t xml:space="preserve"> d’un ‘</w:t>
              </w:r>
              <w:proofErr w:type="spellStart"/>
              <w:r>
                <w:t>edge</w:t>
              </w:r>
              <w:proofErr w:type="spellEnd"/>
              <w:r>
                <w:t>’</w:t>
              </w:r>
            </w:ins>
          </w:p>
        </w:tc>
      </w:tr>
      <w:tr w:rsidR="00FC1519" w:rsidRPr="00176744" w14:paraId="4C35AA6F" w14:textId="77777777" w:rsidTr="00B13C56">
        <w:trPr>
          <w:ins w:id="2453" w:author="MAHMOUD Mohamed-Ali" w:date="2025-05-15T02:49:00Z"/>
        </w:trPr>
        <w:tc>
          <w:tcPr>
            <w:tcW w:w="9288" w:type="dxa"/>
          </w:tcPr>
          <w:p w14:paraId="317AB9C6" w14:textId="77777777" w:rsidR="00FC1519" w:rsidRPr="0082221C" w:rsidRDefault="00FC1519" w:rsidP="00B13C56">
            <w:pPr>
              <w:jc w:val="left"/>
              <w:rPr>
                <w:ins w:id="2454" w:author="MAHMOUD Mohamed-Ali" w:date="2025-05-15T02:49:00Z"/>
              </w:rPr>
            </w:pPr>
            <w:ins w:id="2455" w:author="MAHMOUD Mohamed-Ali" w:date="2025-05-15T02:49:00Z">
              <w:r w:rsidRPr="00521C99">
                <w:rPr>
                  <w:b/>
                  <w:bCs/>
                </w:rPr>
                <w:lastRenderedPageBreak/>
                <w:t xml:space="preserve">Description : </w:t>
              </w:r>
            </w:ins>
          </w:p>
        </w:tc>
      </w:tr>
      <w:tr w:rsidR="00FC1519" w:rsidRPr="00176744" w14:paraId="20EC7663" w14:textId="77777777" w:rsidTr="00B13C56">
        <w:trPr>
          <w:ins w:id="2456" w:author="MAHMOUD Mohamed-Ali" w:date="2025-05-15T02:49:00Z"/>
        </w:trPr>
        <w:tc>
          <w:tcPr>
            <w:tcW w:w="9288" w:type="dxa"/>
          </w:tcPr>
          <w:p w14:paraId="41D8456E" w14:textId="77777777" w:rsidR="00FC1519" w:rsidRPr="00464467" w:rsidRDefault="00FC1519" w:rsidP="00B13C56">
            <w:pPr>
              <w:rPr>
                <w:ins w:id="2457" w:author="MAHMOUD Mohamed-Ali" w:date="2025-05-15T02:49:00Z"/>
                <w:b/>
                <w:bCs/>
              </w:rPr>
            </w:pPr>
            <w:ins w:id="2458" w:author="MAHMOUD Mohamed-Ali" w:date="2025-05-15T02:49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FC1519" w:rsidRPr="00176744" w14:paraId="047FA618" w14:textId="77777777" w:rsidTr="00B13C56">
        <w:trPr>
          <w:ins w:id="2459" w:author="MAHMOUD Mohamed-Ali" w:date="2025-05-15T02:49:00Z"/>
        </w:trPr>
        <w:tc>
          <w:tcPr>
            <w:tcW w:w="9288" w:type="dxa"/>
          </w:tcPr>
          <w:p w14:paraId="2A867D3F" w14:textId="79217949" w:rsidR="00FC1519" w:rsidRPr="0098083E" w:rsidRDefault="00FC1519" w:rsidP="00B13C56">
            <w:pPr>
              <w:rPr>
                <w:ins w:id="2460" w:author="MAHMOUD Mohamed-Ali" w:date="2025-05-15T02:49:00Z"/>
              </w:rPr>
            </w:pPr>
            <w:ins w:id="2461" w:author="MAHMOUD Mohamed-Ali" w:date="2025-05-15T02:49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les ‘tunnels’ </w:t>
              </w:r>
            </w:ins>
            <w:ins w:id="2462" w:author="MAHMOUD Mohamed-Ali" w:date="2025-05-15T02:50:00Z">
              <w:r>
                <w:t xml:space="preserve">sont composés par les éléments listés ci-dessus </w:t>
              </w:r>
            </w:ins>
          </w:p>
        </w:tc>
      </w:tr>
      <w:tr w:rsidR="00FC1519" w:rsidRPr="00103583" w14:paraId="71540210" w14:textId="77777777" w:rsidTr="00B13C56">
        <w:trPr>
          <w:ins w:id="2463" w:author="MAHMOUD Mohamed-Ali" w:date="2025-05-15T02:49:00Z"/>
        </w:trPr>
        <w:tc>
          <w:tcPr>
            <w:tcW w:w="9288" w:type="dxa"/>
          </w:tcPr>
          <w:p w14:paraId="30138FC8" w14:textId="77777777" w:rsidR="00FC1519" w:rsidRDefault="00FC1519" w:rsidP="00B13C56">
            <w:pPr>
              <w:rPr>
                <w:ins w:id="2464" w:author="MAHMOUD Mohamed-Ali" w:date="2025-05-15T02:49:00Z"/>
                <w:b/>
                <w:bCs/>
              </w:rPr>
            </w:pPr>
            <w:proofErr w:type="spellStart"/>
            <w:ins w:id="2465" w:author="MAHMOUD Mohamed-Ali" w:date="2025-05-15T02:49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797FB3CF" w14:textId="77777777" w:rsidR="00FC1519" w:rsidRDefault="00FC1519" w:rsidP="00B13C56">
            <w:pPr>
              <w:pStyle w:val="Paragraphedeliste"/>
              <w:numPr>
                <w:ilvl w:val="0"/>
                <w:numId w:val="8"/>
              </w:numPr>
              <w:rPr>
                <w:ins w:id="2466" w:author="MAHMOUD Mohamed-Ali" w:date="2025-05-15T02:49:00Z"/>
                <w:b/>
                <w:bCs/>
              </w:rPr>
            </w:pPr>
            <w:ins w:id="2467" w:author="MAHMOUD Mohamed-Ali" w:date="2025-05-15T02:49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33220955" w14:textId="77777777" w:rsidR="00FC1519" w:rsidRDefault="00FC1519" w:rsidP="00B13C56">
            <w:pPr>
              <w:pStyle w:val="Paragraphedeliste"/>
              <w:spacing w:after="0"/>
              <w:ind w:left="1440"/>
              <w:rPr>
                <w:ins w:id="2468" w:author="MAHMOUD Mohamed-Ali" w:date="2025-05-15T02:49:00Z"/>
                <w:noProof/>
              </w:rPr>
            </w:pPr>
          </w:p>
          <w:p w14:paraId="3BCCC28B" w14:textId="77777777" w:rsidR="00FC1519" w:rsidRPr="00094A97" w:rsidRDefault="00FC1519" w:rsidP="00B13C56">
            <w:pPr>
              <w:pStyle w:val="Paragraphedeliste"/>
              <w:numPr>
                <w:ilvl w:val="0"/>
                <w:numId w:val="8"/>
              </w:numPr>
              <w:rPr>
                <w:ins w:id="2469" w:author="MAHMOUD Mohamed-Ali" w:date="2025-05-15T02:49:00Z"/>
                <w:b/>
                <w:bCs/>
              </w:rPr>
            </w:pPr>
            <w:ins w:id="2470" w:author="MAHMOUD Mohamed-Ali" w:date="2025-05-15T02:49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39501EF8" w14:textId="77777777" w:rsidR="00FC1519" w:rsidRPr="00A61000" w:rsidRDefault="00FC1519" w:rsidP="00B13C56">
            <w:pPr>
              <w:pStyle w:val="Paragraphedeliste"/>
              <w:numPr>
                <w:ilvl w:val="0"/>
                <w:numId w:val="8"/>
              </w:numPr>
              <w:rPr>
                <w:ins w:id="2471" w:author="MAHMOUD Mohamed-Ali" w:date="2025-05-15T02:49:00Z"/>
                <w:b/>
                <w:bCs/>
              </w:rPr>
            </w:pPr>
            <w:ins w:id="2472" w:author="MAHMOUD Mohamed-Ali" w:date="2025-05-15T02:49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51C0ED14" w14:textId="77777777" w:rsidR="00FC1519" w:rsidRPr="00103583" w:rsidRDefault="00FC1519" w:rsidP="00B13C56">
            <w:pPr>
              <w:pStyle w:val="Paragraphedeliste"/>
              <w:numPr>
                <w:ilvl w:val="1"/>
                <w:numId w:val="8"/>
              </w:numPr>
              <w:rPr>
                <w:ins w:id="2473" w:author="MAHMOUD Mohamed-Ali" w:date="2025-05-15T02:49:00Z"/>
                <w:noProof/>
              </w:rPr>
            </w:pPr>
          </w:p>
        </w:tc>
      </w:tr>
      <w:tr w:rsidR="00FC1519" w:rsidRPr="00A61000" w14:paraId="3436ADDC" w14:textId="77777777" w:rsidTr="00B13C56">
        <w:trPr>
          <w:ins w:id="2474" w:author="MAHMOUD Mohamed-Ali" w:date="2025-05-15T02:49:00Z"/>
        </w:trPr>
        <w:tc>
          <w:tcPr>
            <w:tcW w:w="9288" w:type="dxa"/>
          </w:tcPr>
          <w:p w14:paraId="3EE00BEF" w14:textId="77777777" w:rsidR="00FC1519" w:rsidRPr="00A61000" w:rsidRDefault="00FC1519" w:rsidP="00B13C56">
            <w:pPr>
              <w:rPr>
                <w:ins w:id="2475" w:author="MAHMOUD Mohamed-Ali" w:date="2025-05-15T02:49:00Z"/>
                <w:b/>
                <w:bCs/>
              </w:rPr>
            </w:pPr>
            <w:ins w:id="2476" w:author="MAHMOUD Mohamed-Ali" w:date="2025-05-15T02:49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1C2D7871" w14:textId="77777777" w:rsidR="00FC1519" w:rsidRDefault="00FC1519">
      <w:pPr>
        <w:jc w:val="left"/>
        <w:rPr>
          <w:ins w:id="2477" w:author="MAHMOUD Mohamed-Ali" w:date="2025-05-12T03:01:00Z"/>
        </w:rPr>
        <w:pPrChange w:id="2478" w:author="MAHMOUD Mohamed-Ali" w:date="2025-05-15T02:49:00Z">
          <w:pPr>
            <w:pStyle w:val="Paragraphedeliste"/>
            <w:numPr>
              <w:numId w:val="6"/>
            </w:numPr>
            <w:ind w:left="720" w:hanging="360"/>
            <w:jc w:val="left"/>
          </w:pPr>
        </w:pPrChange>
      </w:pPr>
    </w:p>
    <w:p w14:paraId="7DB0D91C" w14:textId="77777777" w:rsidR="00887B2A" w:rsidRDefault="00887B2A" w:rsidP="00887B2A">
      <w:pPr>
        <w:jc w:val="left"/>
        <w:rPr>
          <w:ins w:id="2479" w:author="MAHMOUD Mohamed-Ali" w:date="2025-05-12T03:02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C1519" w:rsidRPr="00464467" w14:paraId="0089E7BC" w14:textId="77777777" w:rsidTr="00B13C56">
        <w:trPr>
          <w:ins w:id="2480" w:author="MAHMOUD Mohamed-Ali" w:date="2025-05-15T02:50:00Z"/>
        </w:trPr>
        <w:tc>
          <w:tcPr>
            <w:tcW w:w="9288" w:type="dxa"/>
          </w:tcPr>
          <w:p w14:paraId="422E2D3A" w14:textId="2A594A8E" w:rsidR="00FC1519" w:rsidRPr="00464467" w:rsidRDefault="00FC1519" w:rsidP="00B13C56">
            <w:pPr>
              <w:rPr>
                <w:ins w:id="2481" w:author="MAHMOUD Mohamed-Ali" w:date="2025-05-15T02:50:00Z"/>
                <w:b/>
                <w:bCs/>
              </w:rPr>
            </w:pPr>
            <w:ins w:id="2482" w:author="MAHMOUD Mohamed-Ali" w:date="2025-05-15T02:50:00Z">
              <w:r>
                <w:rPr>
                  <w:b/>
                  <w:bCs/>
                </w:rPr>
                <w:t>Id : EX-</w:t>
              </w:r>
              <w:r>
                <w:t xml:space="preserve"> </w:t>
              </w:r>
            </w:ins>
            <w:ins w:id="2483" w:author="MAHMOUD Mohamed-Ali" w:date="2025-05-15T02:51:00Z">
              <w:r>
                <w:t>FS1.4.14.12.2</w:t>
              </w:r>
            </w:ins>
            <w:ins w:id="2484" w:author="MAHMOUD Mohamed-Ali" w:date="2025-05-15T02:50:00Z">
              <w:r>
                <w:t>#1</w:t>
              </w:r>
            </w:ins>
          </w:p>
        </w:tc>
      </w:tr>
      <w:tr w:rsidR="00FC1519" w:rsidRPr="005E7F0B" w14:paraId="5442DF49" w14:textId="77777777" w:rsidTr="00B13C56">
        <w:trPr>
          <w:ins w:id="2485" w:author="MAHMOUD Mohamed-Ali" w:date="2025-05-15T02:50:00Z"/>
        </w:trPr>
        <w:tc>
          <w:tcPr>
            <w:tcW w:w="9288" w:type="dxa"/>
          </w:tcPr>
          <w:p w14:paraId="0635AD38" w14:textId="33E4C5E6" w:rsidR="00FC1519" w:rsidRPr="00FC1519" w:rsidRDefault="00FC1519">
            <w:pPr>
              <w:jc w:val="left"/>
              <w:rPr>
                <w:ins w:id="2486" w:author="MAHMOUD Mohamed-Ali" w:date="2025-05-15T02:50:00Z"/>
              </w:rPr>
              <w:pPrChange w:id="2487" w:author="MAHMOUD Mohamed-Ali" w:date="2025-05-15T02:51:00Z">
                <w:pPr>
                  <w:pStyle w:val="Paragraphedeliste"/>
                  <w:numPr>
                    <w:numId w:val="6"/>
                  </w:numPr>
                  <w:ind w:left="720" w:hanging="360"/>
                  <w:jc w:val="left"/>
                </w:pPr>
              </w:pPrChange>
            </w:pPr>
            <w:ins w:id="2488" w:author="MAHMOUD Mohamed-Ali" w:date="2025-05-15T02:50:00Z">
              <w:r w:rsidRPr="00FC1519">
                <w:rPr>
                  <w:b/>
                  <w:bCs/>
                </w:rPr>
                <w:t>Exigence</w:t>
              </w:r>
              <w:r>
                <w:t xml:space="preserve"> : : La valeur de ‘</w:t>
              </w:r>
              <w:proofErr w:type="spellStart"/>
              <w:r>
                <w:t>edgesNumbers</w:t>
              </w:r>
              <w:proofErr w:type="spellEnd"/>
              <w:r>
                <w:t xml:space="preserve">’ </w:t>
              </w:r>
            </w:ins>
            <w:ins w:id="2489" w:author="MAHMOUD Mohamed-Ali" w:date="2025-05-15T02:52:00Z">
              <w:r>
                <w:t xml:space="preserve">de ‘tunnel’ </w:t>
              </w:r>
            </w:ins>
            <w:ins w:id="2490" w:author="MAHMOUD Mohamed-Ali" w:date="2025-05-15T02:50:00Z">
              <w:r>
                <w:t>doit être &gt;= 1.</w:t>
              </w:r>
            </w:ins>
          </w:p>
        </w:tc>
      </w:tr>
      <w:tr w:rsidR="00FC1519" w:rsidRPr="00176744" w14:paraId="647FE157" w14:textId="77777777" w:rsidTr="00B13C56">
        <w:trPr>
          <w:ins w:id="2491" w:author="MAHMOUD Mohamed-Ali" w:date="2025-05-15T02:50:00Z"/>
        </w:trPr>
        <w:tc>
          <w:tcPr>
            <w:tcW w:w="9288" w:type="dxa"/>
          </w:tcPr>
          <w:p w14:paraId="247CD83A" w14:textId="77777777" w:rsidR="00FC1519" w:rsidRPr="0082221C" w:rsidRDefault="00FC1519" w:rsidP="00B13C56">
            <w:pPr>
              <w:jc w:val="left"/>
              <w:rPr>
                <w:ins w:id="2492" w:author="MAHMOUD Mohamed-Ali" w:date="2025-05-15T02:50:00Z"/>
              </w:rPr>
            </w:pPr>
            <w:ins w:id="2493" w:author="MAHMOUD Mohamed-Ali" w:date="2025-05-15T02:50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FC1519" w:rsidRPr="00176744" w14:paraId="7E1A8BCB" w14:textId="77777777" w:rsidTr="00B13C56">
        <w:trPr>
          <w:ins w:id="2494" w:author="MAHMOUD Mohamed-Ali" w:date="2025-05-15T02:50:00Z"/>
        </w:trPr>
        <w:tc>
          <w:tcPr>
            <w:tcW w:w="9288" w:type="dxa"/>
          </w:tcPr>
          <w:p w14:paraId="18F4B042" w14:textId="77777777" w:rsidR="00FC1519" w:rsidRPr="00464467" w:rsidRDefault="00FC1519" w:rsidP="00B13C56">
            <w:pPr>
              <w:rPr>
                <w:ins w:id="2495" w:author="MAHMOUD Mohamed-Ali" w:date="2025-05-15T02:50:00Z"/>
                <w:b/>
                <w:bCs/>
              </w:rPr>
            </w:pPr>
            <w:ins w:id="2496" w:author="MAHMOUD Mohamed-Ali" w:date="2025-05-15T02:50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FC1519" w:rsidRPr="00176744" w14:paraId="3E29889C" w14:textId="77777777" w:rsidTr="00B13C56">
        <w:trPr>
          <w:ins w:id="2497" w:author="MAHMOUD Mohamed-Ali" w:date="2025-05-15T02:50:00Z"/>
        </w:trPr>
        <w:tc>
          <w:tcPr>
            <w:tcW w:w="9288" w:type="dxa"/>
          </w:tcPr>
          <w:p w14:paraId="5B71F74F" w14:textId="2094969A" w:rsidR="00FC1519" w:rsidRPr="0098083E" w:rsidRDefault="00FC1519" w:rsidP="00B13C56">
            <w:pPr>
              <w:rPr>
                <w:ins w:id="2498" w:author="MAHMOUD Mohamed-Ali" w:date="2025-05-15T02:50:00Z"/>
              </w:rPr>
            </w:pPr>
            <w:ins w:id="2499" w:author="MAHMOUD Mohamed-Ali" w:date="2025-05-15T02:50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>dont l</w:t>
              </w:r>
            </w:ins>
            <w:ins w:id="2500" w:author="MAHMOUD Mohamed-Ali" w:date="2025-05-15T02:52:00Z">
              <w:r>
                <w:t>a propriété ‘</w:t>
              </w:r>
              <w:proofErr w:type="spellStart"/>
              <w:r>
                <w:t>e</w:t>
              </w:r>
            </w:ins>
            <w:ins w:id="2501" w:author="MAHMOUD Mohamed-Ali" w:date="2025-05-15T02:53:00Z">
              <w:r>
                <w:t>dgesNumber</w:t>
              </w:r>
              <w:proofErr w:type="spellEnd"/>
              <w:r>
                <w:t xml:space="preserve">’ </w:t>
              </w:r>
              <w:proofErr w:type="gramStart"/>
              <w:r>
                <w:t xml:space="preserve">de </w:t>
              </w:r>
            </w:ins>
            <w:ins w:id="2502" w:author="MAHMOUD Mohamed-Ali" w:date="2025-05-15T02:50:00Z">
              <w:r>
                <w:t xml:space="preserve"> ‘</w:t>
              </w:r>
              <w:proofErr w:type="gramEnd"/>
              <w:r>
                <w:t xml:space="preserve">tunnels’ </w:t>
              </w:r>
            </w:ins>
            <w:ins w:id="2503" w:author="MAHMOUD Mohamed-Ali" w:date="2025-05-15T02:53:00Z">
              <w:r>
                <w:t>est &gt;=1</w:t>
              </w:r>
            </w:ins>
            <w:ins w:id="2504" w:author="MAHMOUD Mohamed-Ali" w:date="2025-05-15T02:50:00Z">
              <w:r>
                <w:t xml:space="preserve"> </w:t>
              </w:r>
            </w:ins>
          </w:p>
        </w:tc>
      </w:tr>
      <w:tr w:rsidR="00FC1519" w:rsidRPr="00103583" w14:paraId="5E47ABE4" w14:textId="77777777" w:rsidTr="00B13C56">
        <w:trPr>
          <w:ins w:id="2505" w:author="MAHMOUD Mohamed-Ali" w:date="2025-05-15T02:50:00Z"/>
        </w:trPr>
        <w:tc>
          <w:tcPr>
            <w:tcW w:w="9288" w:type="dxa"/>
          </w:tcPr>
          <w:p w14:paraId="5A6AACA0" w14:textId="77777777" w:rsidR="00FC1519" w:rsidRDefault="00FC1519" w:rsidP="00B13C56">
            <w:pPr>
              <w:rPr>
                <w:ins w:id="2506" w:author="MAHMOUD Mohamed-Ali" w:date="2025-05-15T02:50:00Z"/>
                <w:b/>
                <w:bCs/>
              </w:rPr>
            </w:pPr>
            <w:proofErr w:type="spellStart"/>
            <w:ins w:id="2507" w:author="MAHMOUD Mohamed-Ali" w:date="2025-05-15T02:50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496D5BCD" w14:textId="77777777" w:rsidR="00FC1519" w:rsidRDefault="00FC1519" w:rsidP="00B13C56">
            <w:pPr>
              <w:pStyle w:val="Paragraphedeliste"/>
              <w:numPr>
                <w:ilvl w:val="0"/>
                <w:numId w:val="8"/>
              </w:numPr>
              <w:rPr>
                <w:ins w:id="2508" w:author="MAHMOUD Mohamed-Ali" w:date="2025-05-15T02:50:00Z"/>
                <w:b/>
                <w:bCs/>
              </w:rPr>
            </w:pPr>
            <w:ins w:id="2509" w:author="MAHMOUD Mohamed-Ali" w:date="2025-05-15T02:50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0367B3F9" w14:textId="77777777" w:rsidR="00FC1519" w:rsidRDefault="00FC1519" w:rsidP="00B13C56">
            <w:pPr>
              <w:pStyle w:val="Paragraphedeliste"/>
              <w:spacing w:after="0"/>
              <w:ind w:left="1440"/>
              <w:rPr>
                <w:ins w:id="2510" w:author="MAHMOUD Mohamed-Ali" w:date="2025-05-15T02:50:00Z"/>
                <w:noProof/>
              </w:rPr>
            </w:pPr>
          </w:p>
          <w:p w14:paraId="3C700B88" w14:textId="77777777" w:rsidR="00FC1519" w:rsidRPr="00094A97" w:rsidRDefault="00FC1519" w:rsidP="00B13C56">
            <w:pPr>
              <w:pStyle w:val="Paragraphedeliste"/>
              <w:numPr>
                <w:ilvl w:val="0"/>
                <w:numId w:val="8"/>
              </w:numPr>
              <w:rPr>
                <w:ins w:id="2511" w:author="MAHMOUD Mohamed-Ali" w:date="2025-05-15T02:50:00Z"/>
                <w:b/>
                <w:bCs/>
              </w:rPr>
            </w:pPr>
            <w:ins w:id="2512" w:author="MAHMOUD Mohamed-Ali" w:date="2025-05-15T02:50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31774376" w14:textId="77777777" w:rsidR="00FC1519" w:rsidRPr="00A61000" w:rsidRDefault="00FC1519" w:rsidP="00B13C56">
            <w:pPr>
              <w:pStyle w:val="Paragraphedeliste"/>
              <w:numPr>
                <w:ilvl w:val="0"/>
                <w:numId w:val="8"/>
              </w:numPr>
              <w:rPr>
                <w:ins w:id="2513" w:author="MAHMOUD Mohamed-Ali" w:date="2025-05-15T02:50:00Z"/>
                <w:b/>
                <w:bCs/>
              </w:rPr>
            </w:pPr>
            <w:ins w:id="2514" w:author="MAHMOUD Mohamed-Ali" w:date="2025-05-15T02:50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4763E4A7" w14:textId="77777777" w:rsidR="00FC1519" w:rsidRPr="00103583" w:rsidRDefault="00FC1519" w:rsidP="00B13C56">
            <w:pPr>
              <w:pStyle w:val="Paragraphedeliste"/>
              <w:numPr>
                <w:ilvl w:val="1"/>
                <w:numId w:val="8"/>
              </w:numPr>
              <w:rPr>
                <w:ins w:id="2515" w:author="MAHMOUD Mohamed-Ali" w:date="2025-05-15T02:50:00Z"/>
                <w:noProof/>
              </w:rPr>
            </w:pPr>
          </w:p>
        </w:tc>
      </w:tr>
      <w:tr w:rsidR="00FC1519" w:rsidRPr="00A61000" w14:paraId="79C1AF84" w14:textId="77777777" w:rsidTr="00B13C56">
        <w:trPr>
          <w:ins w:id="2516" w:author="MAHMOUD Mohamed-Ali" w:date="2025-05-15T02:50:00Z"/>
        </w:trPr>
        <w:tc>
          <w:tcPr>
            <w:tcW w:w="9288" w:type="dxa"/>
          </w:tcPr>
          <w:p w14:paraId="7E9A1FC4" w14:textId="77777777" w:rsidR="00FC1519" w:rsidRPr="00A61000" w:rsidRDefault="00FC1519" w:rsidP="00B13C56">
            <w:pPr>
              <w:rPr>
                <w:ins w:id="2517" w:author="MAHMOUD Mohamed-Ali" w:date="2025-05-15T02:50:00Z"/>
                <w:b/>
                <w:bCs/>
              </w:rPr>
            </w:pPr>
            <w:ins w:id="2518" w:author="MAHMOUD Mohamed-Ali" w:date="2025-05-15T02:50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785CE69C" w14:textId="77777777" w:rsidR="00887B2A" w:rsidRDefault="00887B2A" w:rsidP="00887B2A">
      <w:pPr>
        <w:jc w:val="left"/>
        <w:rPr>
          <w:ins w:id="2519" w:author="MAHMOUD Mohamed-Ali" w:date="2025-05-12T02:57:00Z"/>
        </w:rPr>
      </w:pPr>
    </w:p>
    <w:p w14:paraId="5C54533E" w14:textId="6496DF06" w:rsidR="00581D95" w:rsidRDefault="00581D95" w:rsidP="00581D95">
      <w:pPr>
        <w:jc w:val="left"/>
        <w:rPr>
          <w:ins w:id="2520" w:author="MAHMOUD Mohamed-Ali" w:date="2025-05-15T02:53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C1519" w:rsidRPr="00464467" w14:paraId="357256A0" w14:textId="77777777" w:rsidTr="00B13C56">
        <w:trPr>
          <w:ins w:id="2521" w:author="MAHMOUD Mohamed-Ali" w:date="2025-05-15T02:53:00Z"/>
        </w:trPr>
        <w:tc>
          <w:tcPr>
            <w:tcW w:w="9288" w:type="dxa"/>
          </w:tcPr>
          <w:p w14:paraId="7F77E3FD" w14:textId="33C7F443" w:rsidR="00FC1519" w:rsidRPr="00464467" w:rsidRDefault="00FC1519" w:rsidP="00B13C56">
            <w:pPr>
              <w:rPr>
                <w:ins w:id="2522" w:author="MAHMOUD Mohamed-Ali" w:date="2025-05-15T02:53:00Z"/>
                <w:b/>
                <w:bCs/>
              </w:rPr>
            </w:pPr>
            <w:ins w:id="2523" w:author="MAHMOUD Mohamed-Ali" w:date="2025-05-15T02:53:00Z">
              <w:r>
                <w:rPr>
                  <w:b/>
                  <w:bCs/>
                </w:rPr>
                <w:t>Id : EX-</w:t>
              </w:r>
            </w:ins>
            <w:ins w:id="2524" w:author="MAHMOUD Mohamed-Ali" w:date="2025-05-15T02:54:00Z">
              <w:r>
                <w:t xml:space="preserve"> FP1.4.14.13</w:t>
              </w:r>
            </w:ins>
            <w:ins w:id="2525" w:author="MAHMOUD Mohamed-Ali" w:date="2025-05-15T02:53:00Z">
              <w:r>
                <w:t>#1</w:t>
              </w:r>
            </w:ins>
          </w:p>
        </w:tc>
      </w:tr>
      <w:tr w:rsidR="00FC1519" w:rsidRPr="005E7F0B" w14:paraId="75792CD1" w14:textId="77777777" w:rsidTr="00B13C56">
        <w:trPr>
          <w:ins w:id="2526" w:author="MAHMOUD Mohamed-Ali" w:date="2025-05-15T02:53:00Z"/>
        </w:trPr>
        <w:tc>
          <w:tcPr>
            <w:tcW w:w="9288" w:type="dxa"/>
          </w:tcPr>
          <w:p w14:paraId="7E71F962" w14:textId="6EE28F9D" w:rsidR="00FC1519" w:rsidRPr="00FC1519" w:rsidRDefault="00FC1519" w:rsidP="00B13C56">
            <w:pPr>
              <w:jc w:val="left"/>
              <w:rPr>
                <w:ins w:id="2527" w:author="MAHMOUD Mohamed-Ali" w:date="2025-05-15T02:53:00Z"/>
                <w:rFonts w:asciiTheme="minorHAnsi" w:hAnsiTheme="minorHAnsi"/>
              </w:rPr>
            </w:pPr>
            <w:ins w:id="2528" w:author="MAHMOUD Mohamed-Ali" w:date="2025-05-15T02:53:00Z">
              <w:r w:rsidRPr="00FC1519">
                <w:rPr>
                  <w:b/>
                  <w:bCs/>
                </w:rPr>
                <w:t>Exigence</w:t>
              </w:r>
              <w:r>
                <w:t xml:space="preserve"> </w:t>
              </w:r>
            </w:ins>
            <w:ins w:id="2529" w:author="MAHMOUD Mohamed-Ali" w:date="2025-05-15T02:55:00Z">
              <w:r>
                <w:t xml:space="preserve">: La </w:t>
              </w:r>
            </w:ins>
            <w:ins w:id="2530" w:author="MAHMOUD Mohamed-Ali" w:date="2025-05-15T02:56:00Z">
              <w:r>
                <w:t>dou</w:t>
              </w:r>
            </w:ins>
            <w:ins w:id="2531" w:author="MAHMOUD Mohamed-Ali" w:date="2025-05-15T02:55:00Z">
              <w:r>
                <w:t>zième partie doit lister les plateformes d’alignement ‘PA</w:t>
              </w:r>
            </w:ins>
            <w:ins w:id="2532" w:author="MAHMOUD Mohamed-Ali" w:date="2025-05-15T02:57:00Z">
              <w:r>
                <w:t>’ de</w:t>
              </w:r>
            </w:ins>
            <w:ins w:id="2533" w:author="MAHMOUD Mohamed-Ali" w:date="2025-05-15T02:55:00Z">
              <w:r>
                <w:t xml:space="preserve"> référentiel topologie</w:t>
              </w:r>
            </w:ins>
          </w:p>
        </w:tc>
      </w:tr>
      <w:tr w:rsidR="00FC1519" w:rsidRPr="00176744" w14:paraId="15448ABC" w14:textId="77777777" w:rsidTr="00B13C56">
        <w:trPr>
          <w:ins w:id="2534" w:author="MAHMOUD Mohamed-Ali" w:date="2025-05-15T02:53:00Z"/>
        </w:trPr>
        <w:tc>
          <w:tcPr>
            <w:tcW w:w="9288" w:type="dxa"/>
          </w:tcPr>
          <w:p w14:paraId="44B956D2" w14:textId="77777777" w:rsidR="00FC1519" w:rsidRPr="0082221C" w:rsidRDefault="00FC1519" w:rsidP="00B13C56">
            <w:pPr>
              <w:jc w:val="left"/>
              <w:rPr>
                <w:ins w:id="2535" w:author="MAHMOUD Mohamed-Ali" w:date="2025-05-15T02:53:00Z"/>
              </w:rPr>
            </w:pPr>
            <w:ins w:id="2536" w:author="MAHMOUD Mohamed-Ali" w:date="2025-05-15T02:53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FC1519" w:rsidRPr="00176744" w14:paraId="50E34BA8" w14:textId="77777777" w:rsidTr="00B13C56">
        <w:trPr>
          <w:ins w:id="2537" w:author="MAHMOUD Mohamed-Ali" w:date="2025-05-15T02:53:00Z"/>
        </w:trPr>
        <w:tc>
          <w:tcPr>
            <w:tcW w:w="9288" w:type="dxa"/>
          </w:tcPr>
          <w:p w14:paraId="018B1CFA" w14:textId="77777777" w:rsidR="00FC1519" w:rsidRPr="00464467" w:rsidRDefault="00FC1519" w:rsidP="00B13C56">
            <w:pPr>
              <w:rPr>
                <w:ins w:id="2538" w:author="MAHMOUD Mohamed-Ali" w:date="2025-05-15T02:53:00Z"/>
                <w:b/>
                <w:bCs/>
              </w:rPr>
            </w:pPr>
            <w:ins w:id="2539" w:author="MAHMOUD Mohamed-Ali" w:date="2025-05-15T02:53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FC1519" w:rsidRPr="00176744" w14:paraId="62AEB989" w14:textId="77777777" w:rsidTr="00B13C56">
        <w:trPr>
          <w:ins w:id="2540" w:author="MAHMOUD Mohamed-Ali" w:date="2025-05-15T02:53:00Z"/>
        </w:trPr>
        <w:tc>
          <w:tcPr>
            <w:tcW w:w="9288" w:type="dxa"/>
          </w:tcPr>
          <w:p w14:paraId="3ADA45A6" w14:textId="26AE8431" w:rsidR="00FC1519" w:rsidRPr="0098083E" w:rsidRDefault="00FC1519" w:rsidP="00B13C56">
            <w:pPr>
              <w:rPr>
                <w:ins w:id="2541" w:author="MAHMOUD Mohamed-Ali" w:date="2025-05-15T02:53:00Z"/>
              </w:rPr>
            </w:pPr>
            <w:ins w:id="2542" w:author="MAHMOUD Mohamed-Ali" w:date="2025-05-15T02:53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>dont</w:t>
              </w:r>
            </w:ins>
            <w:ins w:id="2543" w:author="MAHMOUD Mohamed-Ali" w:date="2025-05-15T02:55:00Z">
              <w:r>
                <w:t xml:space="preserve"> les ‘plateformes d’alignement sont listés </w:t>
              </w:r>
            </w:ins>
            <w:ins w:id="2544" w:author="MAHMOUD Mohamed-Ali" w:date="2025-05-15T02:57:00Z">
              <w:r>
                <w:t>à la douzième partie</w:t>
              </w:r>
            </w:ins>
          </w:p>
        </w:tc>
      </w:tr>
      <w:tr w:rsidR="00FC1519" w:rsidRPr="00103583" w14:paraId="6CA63F9A" w14:textId="77777777" w:rsidTr="00B13C56">
        <w:trPr>
          <w:ins w:id="2545" w:author="MAHMOUD Mohamed-Ali" w:date="2025-05-15T02:53:00Z"/>
        </w:trPr>
        <w:tc>
          <w:tcPr>
            <w:tcW w:w="9288" w:type="dxa"/>
          </w:tcPr>
          <w:p w14:paraId="64109A81" w14:textId="77777777" w:rsidR="00FC1519" w:rsidRDefault="00FC1519" w:rsidP="00B13C56">
            <w:pPr>
              <w:rPr>
                <w:ins w:id="2546" w:author="MAHMOUD Mohamed-Ali" w:date="2025-05-15T02:53:00Z"/>
                <w:b/>
                <w:bCs/>
              </w:rPr>
            </w:pPr>
            <w:proofErr w:type="spellStart"/>
            <w:ins w:id="2547" w:author="MAHMOUD Mohamed-Ali" w:date="2025-05-15T02:53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6C04299E" w14:textId="77777777" w:rsidR="00FC1519" w:rsidRDefault="00FC1519" w:rsidP="00B13C56">
            <w:pPr>
              <w:pStyle w:val="Paragraphedeliste"/>
              <w:numPr>
                <w:ilvl w:val="0"/>
                <w:numId w:val="8"/>
              </w:numPr>
              <w:rPr>
                <w:ins w:id="2548" w:author="MAHMOUD Mohamed-Ali" w:date="2025-05-15T02:53:00Z"/>
                <w:b/>
                <w:bCs/>
              </w:rPr>
            </w:pPr>
            <w:ins w:id="2549" w:author="MAHMOUD Mohamed-Ali" w:date="2025-05-15T02:53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76BD7BAB" w14:textId="77777777" w:rsidR="00FC1519" w:rsidRDefault="00FC1519" w:rsidP="00B13C56">
            <w:pPr>
              <w:pStyle w:val="Paragraphedeliste"/>
              <w:spacing w:after="0"/>
              <w:ind w:left="1440"/>
              <w:rPr>
                <w:ins w:id="2550" w:author="MAHMOUD Mohamed-Ali" w:date="2025-05-15T02:53:00Z"/>
                <w:noProof/>
              </w:rPr>
            </w:pPr>
          </w:p>
          <w:p w14:paraId="5E3E5744" w14:textId="77777777" w:rsidR="00FC1519" w:rsidRPr="00094A97" w:rsidRDefault="00FC1519" w:rsidP="00B13C56">
            <w:pPr>
              <w:pStyle w:val="Paragraphedeliste"/>
              <w:numPr>
                <w:ilvl w:val="0"/>
                <w:numId w:val="8"/>
              </w:numPr>
              <w:rPr>
                <w:ins w:id="2551" w:author="MAHMOUD Mohamed-Ali" w:date="2025-05-15T02:53:00Z"/>
                <w:b/>
                <w:bCs/>
              </w:rPr>
            </w:pPr>
            <w:ins w:id="2552" w:author="MAHMOUD Mohamed-Ali" w:date="2025-05-15T02:53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18A6A731" w14:textId="77777777" w:rsidR="00FC1519" w:rsidRPr="00A61000" w:rsidRDefault="00FC1519" w:rsidP="00B13C56">
            <w:pPr>
              <w:pStyle w:val="Paragraphedeliste"/>
              <w:numPr>
                <w:ilvl w:val="0"/>
                <w:numId w:val="8"/>
              </w:numPr>
              <w:rPr>
                <w:ins w:id="2553" w:author="MAHMOUD Mohamed-Ali" w:date="2025-05-15T02:53:00Z"/>
                <w:b/>
                <w:bCs/>
              </w:rPr>
            </w:pPr>
            <w:ins w:id="2554" w:author="MAHMOUD Mohamed-Ali" w:date="2025-05-15T02:53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4C68D453" w14:textId="77777777" w:rsidR="00FC1519" w:rsidRPr="00103583" w:rsidRDefault="00FC1519" w:rsidP="00B13C56">
            <w:pPr>
              <w:pStyle w:val="Paragraphedeliste"/>
              <w:numPr>
                <w:ilvl w:val="1"/>
                <w:numId w:val="8"/>
              </w:numPr>
              <w:rPr>
                <w:ins w:id="2555" w:author="MAHMOUD Mohamed-Ali" w:date="2025-05-15T02:53:00Z"/>
                <w:noProof/>
              </w:rPr>
            </w:pPr>
          </w:p>
        </w:tc>
      </w:tr>
      <w:tr w:rsidR="00FC1519" w:rsidRPr="00A61000" w14:paraId="5DAEE472" w14:textId="77777777" w:rsidTr="00B13C56">
        <w:trPr>
          <w:ins w:id="2556" w:author="MAHMOUD Mohamed-Ali" w:date="2025-05-15T02:53:00Z"/>
        </w:trPr>
        <w:tc>
          <w:tcPr>
            <w:tcW w:w="9288" w:type="dxa"/>
          </w:tcPr>
          <w:p w14:paraId="40E2F3C7" w14:textId="77777777" w:rsidR="00FC1519" w:rsidRPr="00A61000" w:rsidRDefault="00FC1519" w:rsidP="00B13C56">
            <w:pPr>
              <w:rPr>
                <w:ins w:id="2557" w:author="MAHMOUD Mohamed-Ali" w:date="2025-05-15T02:53:00Z"/>
                <w:b/>
                <w:bCs/>
              </w:rPr>
            </w:pPr>
            <w:ins w:id="2558" w:author="MAHMOUD Mohamed-Ali" w:date="2025-05-15T02:53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741FFBCF" w14:textId="77777777" w:rsidR="00FC1519" w:rsidRDefault="00FC1519" w:rsidP="00581D95">
      <w:pPr>
        <w:jc w:val="left"/>
        <w:rPr>
          <w:ins w:id="2559" w:author="MAHMOUD Mohamed-Ali" w:date="2025-05-15T02:53:00Z"/>
        </w:rPr>
      </w:pPr>
    </w:p>
    <w:p w14:paraId="05429A2C" w14:textId="5E3A5046" w:rsidR="00F3012A" w:rsidRDefault="00F3012A">
      <w:pPr>
        <w:pStyle w:val="Paragraphedeliste"/>
        <w:ind w:left="720"/>
        <w:jc w:val="left"/>
        <w:rPr>
          <w:ins w:id="2560" w:author="MAHMOUD Mohamed-Ali" w:date="2025-05-15T02:57:00Z"/>
        </w:rPr>
        <w:pPrChange w:id="2561" w:author="MAHMOUD Mohamed-Ali" w:date="2025-05-15T02:58:00Z">
          <w:pPr>
            <w:pStyle w:val="Paragraphedeliste"/>
            <w:numPr>
              <w:numId w:val="6"/>
            </w:numPr>
            <w:ind w:left="720" w:hanging="360"/>
            <w:jc w:val="left"/>
          </w:pPr>
        </w:pPrChange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3012A" w:rsidRPr="00464467" w14:paraId="419F0053" w14:textId="77777777" w:rsidTr="00B13C56">
        <w:trPr>
          <w:ins w:id="2562" w:author="MAHMOUD Mohamed-Ali" w:date="2025-05-15T02:57:00Z"/>
        </w:trPr>
        <w:tc>
          <w:tcPr>
            <w:tcW w:w="9288" w:type="dxa"/>
          </w:tcPr>
          <w:p w14:paraId="0F6C1CF1" w14:textId="01C4D7F5" w:rsidR="00F3012A" w:rsidRPr="00464467" w:rsidRDefault="00F3012A" w:rsidP="00B13C56">
            <w:pPr>
              <w:rPr>
                <w:ins w:id="2563" w:author="MAHMOUD Mohamed-Ali" w:date="2025-05-15T02:57:00Z"/>
                <w:b/>
                <w:bCs/>
              </w:rPr>
            </w:pPr>
            <w:ins w:id="2564" w:author="MAHMOUD Mohamed-Ali" w:date="2025-05-15T02:57:00Z">
              <w:r>
                <w:rPr>
                  <w:b/>
                  <w:bCs/>
                </w:rPr>
                <w:t>Id : EX-</w:t>
              </w:r>
              <w:r>
                <w:t xml:space="preserve"> FS1.4.14.13.1#1</w:t>
              </w:r>
            </w:ins>
          </w:p>
        </w:tc>
      </w:tr>
      <w:tr w:rsidR="00F3012A" w:rsidRPr="005E7F0B" w14:paraId="1BCA9590" w14:textId="77777777" w:rsidTr="00B13C56">
        <w:trPr>
          <w:ins w:id="2565" w:author="MAHMOUD Mohamed-Ali" w:date="2025-05-15T02:57:00Z"/>
        </w:trPr>
        <w:tc>
          <w:tcPr>
            <w:tcW w:w="9288" w:type="dxa"/>
          </w:tcPr>
          <w:p w14:paraId="2C00C65B" w14:textId="77777777" w:rsidR="00F3012A" w:rsidRDefault="00F3012A" w:rsidP="00F3012A">
            <w:pPr>
              <w:jc w:val="left"/>
              <w:rPr>
                <w:ins w:id="2566" w:author="MAHMOUD Mohamed-Ali" w:date="2025-05-15T02:58:00Z"/>
              </w:rPr>
            </w:pPr>
            <w:ins w:id="2567" w:author="MAHMOUD Mohamed-Ali" w:date="2025-05-15T02:57:00Z">
              <w:r w:rsidRPr="00FC1519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2568" w:author="MAHMOUD Mohamed-Ali" w:date="2025-05-15T02:58:00Z">
              <w:r>
                <w:t>Chaque ‘tunnel’ doit être composé des éléments suivants :</w:t>
              </w:r>
            </w:ins>
          </w:p>
          <w:p w14:paraId="34C66E58" w14:textId="77777777" w:rsidR="00F3012A" w:rsidRDefault="00F3012A" w:rsidP="00F3012A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569" w:author="MAHMOUD Mohamed-Ali" w:date="2025-05-15T02:58:00Z"/>
              </w:rPr>
            </w:pPr>
            <w:ins w:id="2570" w:author="MAHMOUD Mohamed-Ali" w:date="2025-05-15T02:58:00Z">
              <w:r>
                <w:t>Champ code ‘PA’ dont la valeur est égale à 21.</w:t>
              </w:r>
            </w:ins>
          </w:p>
          <w:p w14:paraId="3B840547" w14:textId="77777777" w:rsidR="00F3012A" w:rsidRDefault="00F3012A" w:rsidP="00F3012A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571" w:author="MAHMOUD Mohamed-Ali" w:date="2025-05-15T02:58:00Z"/>
              </w:rPr>
            </w:pPr>
            <w:ins w:id="2572" w:author="MAHMOUD Mohamed-Ali" w:date="2025-05-15T02:58:00Z">
              <w:r>
                <w:t>Champ ‘id’ dont la valeur est codée sur 2 octets.</w:t>
              </w:r>
            </w:ins>
          </w:p>
          <w:p w14:paraId="52CB506E" w14:textId="77777777" w:rsidR="00F3012A" w:rsidRDefault="00F3012A" w:rsidP="00F3012A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573" w:author="MAHMOUD Mohamed-Ali" w:date="2025-05-15T02:58:00Z"/>
              </w:rPr>
            </w:pPr>
            <w:ins w:id="2574" w:author="MAHMOUD Mohamed-Ali" w:date="2025-05-15T02:58:00Z">
              <w:r>
                <w:t>Champ ‘</w:t>
              </w:r>
              <w:proofErr w:type="spellStart"/>
              <w:r>
                <w:t>edgesNumber</w:t>
              </w:r>
              <w:proofErr w:type="spellEnd"/>
              <w:r>
                <w:t>’ dont la valeur est codée sur 1 octet</w:t>
              </w:r>
            </w:ins>
          </w:p>
          <w:p w14:paraId="0BDC4187" w14:textId="7019B2A7" w:rsidR="00F3012A" w:rsidRPr="00F3012A" w:rsidRDefault="00F3012A">
            <w:pPr>
              <w:pStyle w:val="Paragraphedeliste"/>
              <w:numPr>
                <w:ilvl w:val="0"/>
                <w:numId w:val="6"/>
              </w:numPr>
              <w:jc w:val="left"/>
              <w:rPr>
                <w:ins w:id="2575" w:author="MAHMOUD Mohamed-Ali" w:date="2025-05-15T02:57:00Z"/>
              </w:rPr>
              <w:pPrChange w:id="2576" w:author="MAHMOUD Mohamed-Ali" w:date="2025-05-15T02:58:00Z">
                <w:pPr>
                  <w:jc w:val="left"/>
                </w:pPr>
              </w:pPrChange>
            </w:pPr>
            <w:ins w:id="2577" w:author="MAHMOUD Mohamed-Ali" w:date="2025-05-15T02:58:00Z">
              <w:r>
                <w:t>Champ ‘</w:t>
              </w:r>
              <w:proofErr w:type="spellStart"/>
              <w:r>
                <w:t>edgeId</w:t>
              </w:r>
              <w:proofErr w:type="spellEnd"/>
              <w:r>
                <w:t>’ est un séquencement de N * 2 octets, dont N est la valeur de ‘</w:t>
              </w:r>
              <w:proofErr w:type="spellStart"/>
              <w:r>
                <w:t>edgesNumber</w:t>
              </w:r>
              <w:proofErr w:type="spellEnd"/>
              <w:r>
                <w:t xml:space="preserve">’ et chaque 2 octets représentent </w:t>
              </w:r>
              <w:proofErr w:type="spellStart"/>
              <w:r>
                <w:t>l’id</w:t>
              </w:r>
              <w:proofErr w:type="spellEnd"/>
              <w:r>
                <w:t xml:space="preserve"> d’un ‘</w:t>
              </w:r>
              <w:proofErr w:type="spellStart"/>
              <w:r>
                <w:t>edge</w:t>
              </w:r>
              <w:proofErr w:type="spellEnd"/>
              <w:r>
                <w:t>’</w:t>
              </w:r>
            </w:ins>
          </w:p>
        </w:tc>
      </w:tr>
      <w:tr w:rsidR="00F3012A" w:rsidRPr="00176744" w14:paraId="1AF3B6A7" w14:textId="77777777" w:rsidTr="00B13C56">
        <w:trPr>
          <w:ins w:id="2578" w:author="MAHMOUD Mohamed-Ali" w:date="2025-05-15T02:57:00Z"/>
        </w:trPr>
        <w:tc>
          <w:tcPr>
            <w:tcW w:w="9288" w:type="dxa"/>
          </w:tcPr>
          <w:p w14:paraId="45D86DA9" w14:textId="77777777" w:rsidR="00F3012A" w:rsidRPr="0082221C" w:rsidRDefault="00F3012A" w:rsidP="00B13C56">
            <w:pPr>
              <w:jc w:val="left"/>
              <w:rPr>
                <w:ins w:id="2579" w:author="MAHMOUD Mohamed-Ali" w:date="2025-05-15T02:57:00Z"/>
              </w:rPr>
            </w:pPr>
            <w:ins w:id="2580" w:author="MAHMOUD Mohamed-Ali" w:date="2025-05-15T02:57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F3012A" w:rsidRPr="00176744" w14:paraId="722374B9" w14:textId="77777777" w:rsidTr="00B13C56">
        <w:trPr>
          <w:ins w:id="2581" w:author="MAHMOUD Mohamed-Ali" w:date="2025-05-15T02:57:00Z"/>
        </w:trPr>
        <w:tc>
          <w:tcPr>
            <w:tcW w:w="9288" w:type="dxa"/>
          </w:tcPr>
          <w:p w14:paraId="12B2D85F" w14:textId="77777777" w:rsidR="00F3012A" w:rsidRPr="00464467" w:rsidRDefault="00F3012A" w:rsidP="00B13C56">
            <w:pPr>
              <w:rPr>
                <w:ins w:id="2582" w:author="MAHMOUD Mohamed-Ali" w:date="2025-05-15T02:57:00Z"/>
                <w:b/>
                <w:bCs/>
              </w:rPr>
            </w:pPr>
            <w:ins w:id="2583" w:author="MAHMOUD Mohamed-Ali" w:date="2025-05-15T02:57:00Z">
              <w:r>
                <w:rPr>
                  <w:b/>
                  <w:bCs/>
                </w:rPr>
                <w:lastRenderedPageBreak/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F3012A" w:rsidRPr="00176744" w14:paraId="58EC4CEE" w14:textId="77777777" w:rsidTr="00B13C56">
        <w:trPr>
          <w:ins w:id="2584" w:author="MAHMOUD Mohamed-Ali" w:date="2025-05-15T02:57:00Z"/>
        </w:trPr>
        <w:tc>
          <w:tcPr>
            <w:tcW w:w="9288" w:type="dxa"/>
          </w:tcPr>
          <w:p w14:paraId="5541D098" w14:textId="7577B29D" w:rsidR="00F3012A" w:rsidRPr="0098083E" w:rsidRDefault="00F3012A" w:rsidP="00B13C56">
            <w:pPr>
              <w:rPr>
                <w:ins w:id="2585" w:author="MAHMOUD Mohamed-Ali" w:date="2025-05-15T02:57:00Z"/>
              </w:rPr>
            </w:pPr>
            <w:ins w:id="2586" w:author="MAHMOUD Mohamed-Ali" w:date="2025-05-15T02:57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 xml:space="preserve">dont les ‘plateformes d’alignement </w:t>
              </w:r>
            </w:ins>
            <w:ins w:id="2587" w:author="MAHMOUD Mohamed-Ali" w:date="2025-05-15T02:58:00Z">
              <w:r>
                <w:t>sont composé par les éléments listés ci</w:t>
              </w:r>
            </w:ins>
            <w:ins w:id="2588" w:author="MAHMOUD Mohamed-Ali" w:date="2025-05-15T02:59:00Z">
              <w:r>
                <w:t xml:space="preserve">-dessus </w:t>
              </w:r>
            </w:ins>
          </w:p>
        </w:tc>
      </w:tr>
      <w:tr w:rsidR="00F3012A" w:rsidRPr="00103583" w14:paraId="105ED359" w14:textId="77777777" w:rsidTr="00B13C56">
        <w:trPr>
          <w:ins w:id="2589" w:author="MAHMOUD Mohamed-Ali" w:date="2025-05-15T02:57:00Z"/>
        </w:trPr>
        <w:tc>
          <w:tcPr>
            <w:tcW w:w="9288" w:type="dxa"/>
          </w:tcPr>
          <w:p w14:paraId="7C502E02" w14:textId="77777777" w:rsidR="00F3012A" w:rsidRDefault="00F3012A" w:rsidP="00B13C56">
            <w:pPr>
              <w:rPr>
                <w:ins w:id="2590" w:author="MAHMOUD Mohamed-Ali" w:date="2025-05-15T02:57:00Z"/>
                <w:b/>
                <w:bCs/>
              </w:rPr>
            </w:pPr>
            <w:proofErr w:type="spellStart"/>
            <w:ins w:id="2591" w:author="MAHMOUD Mohamed-Ali" w:date="2025-05-15T02:57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2B0203FB" w14:textId="77777777" w:rsidR="00F3012A" w:rsidRDefault="00F3012A" w:rsidP="00B13C56">
            <w:pPr>
              <w:pStyle w:val="Paragraphedeliste"/>
              <w:numPr>
                <w:ilvl w:val="0"/>
                <w:numId w:val="8"/>
              </w:numPr>
              <w:rPr>
                <w:ins w:id="2592" w:author="MAHMOUD Mohamed-Ali" w:date="2025-05-15T02:57:00Z"/>
                <w:b/>
                <w:bCs/>
              </w:rPr>
            </w:pPr>
            <w:ins w:id="2593" w:author="MAHMOUD Mohamed-Ali" w:date="2025-05-15T02:57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075F7467" w14:textId="77777777" w:rsidR="00F3012A" w:rsidRDefault="00F3012A" w:rsidP="00B13C56">
            <w:pPr>
              <w:pStyle w:val="Paragraphedeliste"/>
              <w:spacing w:after="0"/>
              <w:ind w:left="1440"/>
              <w:rPr>
                <w:ins w:id="2594" w:author="MAHMOUD Mohamed-Ali" w:date="2025-05-15T02:57:00Z"/>
                <w:noProof/>
              </w:rPr>
            </w:pPr>
          </w:p>
          <w:p w14:paraId="74013A14" w14:textId="77777777" w:rsidR="00F3012A" w:rsidRPr="00094A97" w:rsidRDefault="00F3012A" w:rsidP="00B13C56">
            <w:pPr>
              <w:pStyle w:val="Paragraphedeliste"/>
              <w:numPr>
                <w:ilvl w:val="0"/>
                <w:numId w:val="8"/>
              </w:numPr>
              <w:rPr>
                <w:ins w:id="2595" w:author="MAHMOUD Mohamed-Ali" w:date="2025-05-15T02:57:00Z"/>
                <w:b/>
                <w:bCs/>
              </w:rPr>
            </w:pPr>
            <w:ins w:id="2596" w:author="MAHMOUD Mohamed-Ali" w:date="2025-05-15T02:57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6E1E06FA" w14:textId="77777777" w:rsidR="00F3012A" w:rsidRPr="00A61000" w:rsidRDefault="00F3012A" w:rsidP="00B13C56">
            <w:pPr>
              <w:pStyle w:val="Paragraphedeliste"/>
              <w:numPr>
                <w:ilvl w:val="0"/>
                <w:numId w:val="8"/>
              </w:numPr>
              <w:rPr>
                <w:ins w:id="2597" w:author="MAHMOUD Mohamed-Ali" w:date="2025-05-15T02:57:00Z"/>
                <w:b/>
                <w:bCs/>
              </w:rPr>
            </w:pPr>
            <w:ins w:id="2598" w:author="MAHMOUD Mohamed-Ali" w:date="2025-05-15T02:57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10FE8C73" w14:textId="77777777" w:rsidR="00F3012A" w:rsidRPr="00103583" w:rsidRDefault="00F3012A" w:rsidP="00B13C56">
            <w:pPr>
              <w:pStyle w:val="Paragraphedeliste"/>
              <w:numPr>
                <w:ilvl w:val="1"/>
                <w:numId w:val="8"/>
              </w:numPr>
              <w:rPr>
                <w:ins w:id="2599" w:author="MAHMOUD Mohamed-Ali" w:date="2025-05-15T02:57:00Z"/>
                <w:noProof/>
              </w:rPr>
            </w:pPr>
          </w:p>
        </w:tc>
      </w:tr>
      <w:tr w:rsidR="00F3012A" w:rsidRPr="00A61000" w14:paraId="1C84CC1A" w14:textId="77777777" w:rsidTr="00B13C56">
        <w:trPr>
          <w:ins w:id="2600" w:author="MAHMOUD Mohamed-Ali" w:date="2025-05-15T02:57:00Z"/>
        </w:trPr>
        <w:tc>
          <w:tcPr>
            <w:tcW w:w="9288" w:type="dxa"/>
          </w:tcPr>
          <w:p w14:paraId="20DEC052" w14:textId="77777777" w:rsidR="00F3012A" w:rsidRPr="00A61000" w:rsidRDefault="00F3012A" w:rsidP="00B13C56">
            <w:pPr>
              <w:rPr>
                <w:ins w:id="2601" w:author="MAHMOUD Mohamed-Ali" w:date="2025-05-15T02:57:00Z"/>
                <w:b/>
                <w:bCs/>
              </w:rPr>
            </w:pPr>
            <w:ins w:id="2602" w:author="MAHMOUD Mohamed-Ali" w:date="2025-05-15T02:57:00Z">
              <w:r>
                <w:rPr>
                  <w:b/>
                  <w:bCs/>
                </w:rPr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588D6C36" w14:textId="77777777" w:rsidR="00F3012A" w:rsidRDefault="00F3012A">
      <w:pPr>
        <w:jc w:val="left"/>
        <w:rPr>
          <w:ins w:id="2603" w:author="MAHMOUD Mohamed-Ali" w:date="2025-05-12T03:11:00Z"/>
        </w:rPr>
        <w:pPrChange w:id="2604" w:author="MAHMOUD Mohamed-Ali" w:date="2025-05-15T02:57:00Z">
          <w:pPr>
            <w:pStyle w:val="Paragraphedeliste"/>
            <w:numPr>
              <w:numId w:val="6"/>
            </w:numPr>
            <w:ind w:left="720" w:hanging="360"/>
            <w:jc w:val="left"/>
          </w:pPr>
        </w:pPrChange>
      </w:pPr>
    </w:p>
    <w:p w14:paraId="0BCF6499" w14:textId="77777777" w:rsidR="00F3012A" w:rsidRDefault="00F3012A" w:rsidP="00581D95">
      <w:pPr>
        <w:jc w:val="left"/>
        <w:rPr>
          <w:ins w:id="2605" w:author="MAHMOUD Mohamed-Ali" w:date="2025-05-12T03:11:00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3012A" w:rsidRPr="00464467" w14:paraId="1B25DB0C" w14:textId="77777777" w:rsidTr="00B13C56">
        <w:trPr>
          <w:ins w:id="2606" w:author="MAHMOUD Mohamed-Ali" w:date="2025-05-15T02:59:00Z"/>
        </w:trPr>
        <w:tc>
          <w:tcPr>
            <w:tcW w:w="9288" w:type="dxa"/>
          </w:tcPr>
          <w:p w14:paraId="32F925A4" w14:textId="3D3EAD41" w:rsidR="00F3012A" w:rsidRPr="00464467" w:rsidRDefault="00F3012A" w:rsidP="00B13C56">
            <w:pPr>
              <w:rPr>
                <w:ins w:id="2607" w:author="MAHMOUD Mohamed-Ali" w:date="2025-05-15T02:59:00Z"/>
                <w:b/>
                <w:bCs/>
              </w:rPr>
            </w:pPr>
            <w:ins w:id="2608" w:author="MAHMOUD Mohamed-Ali" w:date="2025-05-15T02:59:00Z">
              <w:r>
                <w:rPr>
                  <w:b/>
                  <w:bCs/>
                </w:rPr>
                <w:t>Id : EX-</w:t>
              </w:r>
              <w:r>
                <w:t xml:space="preserve"> FS1.4.14.13.2#1</w:t>
              </w:r>
            </w:ins>
          </w:p>
        </w:tc>
      </w:tr>
      <w:tr w:rsidR="00F3012A" w:rsidRPr="005E7F0B" w14:paraId="462DE9BF" w14:textId="77777777" w:rsidTr="00B13C56">
        <w:trPr>
          <w:ins w:id="2609" w:author="MAHMOUD Mohamed-Ali" w:date="2025-05-15T02:59:00Z"/>
        </w:trPr>
        <w:tc>
          <w:tcPr>
            <w:tcW w:w="9288" w:type="dxa"/>
          </w:tcPr>
          <w:p w14:paraId="6C81AF45" w14:textId="23F19DBF" w:rsidR="00F3012A" w:rsidRPr="00F3012A" w:rsidRDefault="00F3012A">
            <w:pPr>
              <w:jc w:val="left"/>
              <w:rPr>
                <w:ins w:id="2610" w:author="MAHMOUD Mohamed-Ali" w:date="2025-05-15T02:59:00Z"/>
              </w:rPr>
              <w:pPrChange w:id="2611" w:author="MAHMOUD Mohamed-Ali" w:date="2025-05-15T03:00:00Z">
                <w:pPr>
                  <w:pStyle w:val="Paragraphedeliste"/>
                  <w:numPr>
                    <w:numId w:val="6"/>
                  </w:numPr>
                  <w:ind w:left="720" w:hanging="360"/>
                  <w:jc w:val="left"/>
                </w:pPr>
              </w:pPrChange>
            </w:pPr>
            <w:ins w:id="2612" w:author="MAHMOUD Mohamed-Ali" w:date="2025-05-15T02:59:00Z">
              <w:r w:rsidRPr="00F3012A">
                <w:rPr>
                  <w:b/>
                  <w:bCs/>
                </w:rPr>
                <w:t>Exigence</w:t>
              </w:r>
              <w:r>
                <w:t xml:space="preserve"> : </w:t>
              </w:r>
            </w:ins>
            <w:ins w:id="2613" w:author="MAHMOUD Mohamed-Ali" w:date="2025-05-15T03:00:00Z">
              <w:r>
                <w:t>La valeur de ‘</w:t>
              </w:r>
              <w:proofErr w:type="spellStart"/>
              <w:r>
                <w:t>edgesNumbers</w:t>
              </w:r>
              <w:proofErr w:type="spellEnd"/>
              <w:r>
                <w:t>’ doit être &gt;= 1</w:t>
              </w:r>
            </w:ins>
          </w:p>
        </w:tc>
      </w:tr>
      <w:tr w:rsidR="00F3012A" w:rsidRPr="00176744" w14:paraId="746488D0" w14:textId="77777777" w:rsidTr="00B13C56">
        <w:trPr>
          <w:ins w:id="2614" w:author="MAHMOUD Mohamed-Ali" w:date="2025-05-15T02:59:00Z"/>
        </w:trPr>
        <w:tc>
          <w:tcPr>
            <w:tcW w:w="9288" w:type="dxa"/>
          </w:tcPr>
          <w:p w14:paraId="6A6D0BA4" w14:textId="77777777" w:rsidR="00F3012A" w:rsidRPr="0082221C" w:rsidRDefault="00F3012A" w:rsidP="00B13C56">
            <w:pPr>
              <w:jc w:val="left"/>
              <w:rPr>
                <w:ins w:id="2615" w:author="MAHMOUD Mohamed-Ali" w:date="2025-05-15T02:59:00Z"/>
              </w:rPr>
            </w:pPr>
            <w:ins w:id="2616" w:author="MAHMOUD Mohamed-Ali" w:date="2025-05-15T02:59:00Z">
              <w:r w:rsidRPr="00521C99">
                <w:rPr>
                  <w:b/>
                  <w:bCs/>
                </w:rPr>
                <w:t xml:space="preserve">Description : </w:t>
              </w:r>
            </w:ins>
          </w:p>
        </w:tc>
      </w:tr>
      <w:tr w:rsidR="00F3012A" w:rsidRPr="00176744" w14:paraId="19CC7086" w14:textId="77777777" w:rsidTr="00B13C56">
        <w:trPr>
          <w:ins w:id="2617" w:author="MAHMOUD Mohamed-Ali" w:date="2025-05-15T02:59:00Z"/>
        </w:trPr>
        <w:tc>
          <w:tcPr>
            <w:tcW w:w="9288" w:type="dxa"/>
          </w:tcPr>
          <w:p w14:paraId="4FE18587" w14:textId="77777777" w:rsidR="00F3012A" w:rsidRPr="00464467" w:rsidRDefault="00F3012A" w:rsidP="00B13C56">
            <w:pPr>
              <w:rPr>
                <w:ins w:id="2618" w:author="MAHMOUD Mohamed-Ali" w:date="2025-05-15T02:59:00Z"/>
                <w:b/>
                <w:bCs/>
              </w:rPr>
            </w:pPr>
            <w:ins w:id="2619" w:author="MAHMOUD Mohamed-Ali" w:date="2025-05-15T02:59:00Z">
              <w:r>
                <w:rPr>
                  <w:b/>
                  <w:bCs/>
                </w:rPr>
                <w:t xml:space="preserve">Input : </w:t>
              </w:r>
              <w:r w:rsidRPr="00B13C56">
                <w:t xml:space="preserve">données </w:t>
              </w:r>
              <w:r>
                <w:t>topologiques</w:t>
              </w:r>
            </w:ins>
          </w:p>
        </w:tc>
      </w:tr>
      <w:tr w:rsidR="00F3012A" w:rsidRPr="00176744" w14:paraId="173521CC" w14:textId="77777777" w:rsidTr="00B13C56">
        <w:trPr>
          <w:ins w:id="2620" w:author="MAHMOUD Mohamed-Ali" w:date="2025-05-15T02:59:00Z"/>
        </w:trPr>
        <w:tc>
          <w:tcPr>
            <w:tcW w:w="9288" w:type="dxa"/>
          </w:tcPr>
          <w:p w14:paraId="53058E69" w14:textId="42359474" w:rsidR="00F3012A" w:rsidRPr="0098083E" w:rsidRDefault="00F3012A" w:rsidP="00B13C56">
            <w:pPr>
              <w:rPr>
                <w:ins w:id="2621" w:author="MAHMOUD Mohamed-Ali" w:date="2025-05-15T02:59:00Z"/>
              </w:rPr>
            </w:pPr>
            <w:ins w:id="2622" w:author="MAHMOUD Mohamed-Ali" w:date="2025-05-15T02:59:00Z">
              <w:r>
                <w:rPr>
                  <w:b/>
                  <w:bCs/>
                </w:rPr>
                <w:t xml:space="preserve">Output :  </w:t>
              </w:r>
              <w:r w:rsidRPr="00FF1481">
                <w:t xml:space="preserve">Référentiel topologique </w:t>
              </w:r>
              <w:r>
                <w:t>dont l</w:t>
              </w:r>
            </w:ins>
            <w:ins w:id="2623" w:author="MAHMOUD Mohamed-Ali" w:date="2025-05-15T03:00:00Z">
              <w:r>
                <w:t>a propriété ‘</w:t>
              </w:r>
              <w:proofErr w:type="spellStart"/>
              <w:r>
                <w:t>edgesNumber</w:t>
              </w:r>
              <w:proofErr w:type="spellEnd"/>
              <w:r>
                <w:t xml:space="preserve">’ de </w:t>
              </w:r>
            </w:ins>
            <w:ins w:id="2624" w:author="MAHMOUD Mohamed-Ali" w:date="2025-05-15T02:59:00Z">
              <w:r>
                <w:t xml:space="preserve">‘plateformes d’alignement </w:t>
              </w:r>
            </w:ins>
            <w:ins w:id="2625" w:author="MAHMOUD Mohamed-Ali" w:date="2025-05-15T03:00:00Z">
              <w:r>
                <w:t>est &gt;= 1</w:t>
              </w:r>
            </w:ins>
            <w:ins w:id="2626" w:author="MAHMOUD Mohamed-Ali" w:date="2025-05-15T02:59:00Z">
              <w:r>
                <w:t xml:space="preserve"> </w:t>
              </w:r>
            </w:ins>
          </w:p>
        </w:tc>
      </w:tr>
      <w:tr w:rsidR="00F3012A" w:rsidRPr="00103583" w14:paraId="2D78D71C" w14:textId="77777777" w:rsidTr="00B13C56">
        <w:trPr>
          <w:ins w:id="2627" w:author="MAHMOUD Mohamed-Ali" w:date="2025-05-15T02:59:00Z"/>
        </w:trPr>
        <w:tc>
          <w:tcPr>
            <w:tcW w:w="9288" w:type="dxa"/>
          </w:tcPr>
          <w:p w14:paraId="6C5E45CE" w14:textId="77777777" w:rsidR="00F3012A" w:rsidRDefault="00F3012A" w:rsidP="00B13C56">
            <w:pPr>
              <w:rPr>
                <w:ins w:id="2628" w:author="MAHMOUD Mohamed-Ali" w:date="2025-05-15T02:59:00Z"/>
                <w:b/>
                <w:bCs/>
              </w:rPr>
            </w:pPr>
            <w:proofErr w:type="spellStart"/>
            <w:ins w:id="2629" w:author="MAHMOUD Mohamed-Ali" w:date="2025-05-15T02:59:00Z">
              <w:r>
                <w:rPr>
                  <w:b/>
                  <w:bCs/>
                </w:rPr>
                <w:t>Sub</w:t>
              </w:r>
              <w:proofErr w:type="spellEnd"/>
              <w:r>
                <w:rPr>
                  <w:b/>
                  <w:bCs/>
                </w:rPr>
                <w:t>-exigences</w:t>
              </w:r>
              <w:r w:rsidRPr="00633452">
                <w:rPr>
                  <w:b/>
                  <w:bCs/>
                </w:rPr>
                <w:t xml:space="preserve"> : </w:t>
              </w:r>
            </w:ins>
          </w:p>
          <w:p w14:paraId="77A8E09A" w14:textId="77777777" w:rsidR="00F3012A" w:rsidRDefault="00F3012A" w:rsidP="00B13C56">
            <w:pPr>
              <w:pStyle w:val="Paragraphedeliste"/>
              <w:numPr>
                <w:ilvl w:val="0"/>
                <w:numId w:val="8"/>
              </w:numPr>
              <w:rPr>
                <w:ins w:id="2630" w:author="MAHMOUD Mohamed-Ali" w:date="2025-05-15T02:59:00Z"/>
                <w:b/>
                <w:bCs/>
              </w:rPr>
            </w:pPr>
            <w:ins w:id="2631" w:author="MAHMOUD Mohamed-Ali" w:date="2025-05-15T02:59:00Z">
              <w:r>
                <w:rPr>
                  <w:b/>
                  <w:bCs/>
                </w:rPr>
                <w:t xml:space="preserve">Fonctionnelles : </w:t>
              </w:r>
            </w:ins>
          </w:p>
          <w:p w14:paraId="24BD5C06" w14:textId="77777777" w:rsidR="00F3012A" w:rsidRDefault="00F3012A" w:rsidP="00B13C56">
            <w:pPr>
              <w:pStyle w:val="Paragraphedeliste"/>
              <w:spacing w:after="0"/>
              <w:ind w:left="1440"/>
              <w:rPr>
                <w:ins w:id="2632" w:author="MAHMOUD Mohamed-Ali" w:date="2025-05-15T02:59:00Z"/>
                <w:noProof/>
              </w:rPr>
            </w:pPr>
          </w:p>
          <w:p w14:paraId="0F801133" w14:textId="77777777" w:rsidR="00F3012A" w:rsidRPr="00094A97" w:rsidRDefault="00F3012A" w:rsidP="00B13C56">
            <w:pPr>
              <w:pStyle w:val="Paragraphedeliste"/>
              <w:numPr>
                <w:ilvl w:val="0"/>
                <w:numId w:val="8"/>
              </w:numPr>
              <w:rPr>
                <w:ins w:id="2633" w:author="MAHMOUD Mohamed-Ali" w:date="2025-05-15T02:59:00Z"/>
                <w:b/>
                <w:bCs/>
              </w:rPr>
            </w:pPr>
            <w:ins w:id="2634" w:author="MAHMOUD Mohamed-Ali" w:date="2025-05-15T02:59:00Z">
              <w:r w:rsidRPr="00094A97">
                <w:rPr>
                  <w:b/>
                  <w:bCs/>
                </w:rPr>
                <w:t xml:space="preserve">Non fonctionnelles : </w:t>
              </w:r>
            </w:ins>
          </w:p>
          <w:p w14:paraId="3F207BCA" w14:textId="77777777" w:rsidR="00F3012A" w:rsidRPr="00A61000" w:rsidRDefault="00F3012A" w:rsidP="00B13C56">
            <w:pPr>
              <w:pStyle w:val="Paragraphedeliste"/>
              <w:numPr>
                <w:ilvl w:val="0"/>
                <w:numId w:val="8"/>
              </w:numPr>
              <w:rPr>
                <w:ins w:id="2635" w:author="MAHMOUD Mohamed-Ali" w:date="2025-05-15T02:59:00Z"/>
                <w:b/>
                <w:bCs/>
              </w:rPr>
            </w:pPr>
            <w:ins w:id="2636" w:author="MAHMOUD Mohamed-Ali" w:date="2025-05-15T02:59:00Z">
              <w:r>
                <w:rPr>
                  <w:b/>
                  <w:bCs/>
                </w:rPr>
                <w:t xml:space="preserve">De performance : temps de traitement </w:t>
              </w:r>
            </w:ins>
          </w:p>
          <w:p w14:paraId="5C39B8F1" w14:textId="77777777" w:rsidR="00F3012A" w:rsidRPr="00103583" w:rsidRDefault="00F3012A" w:rsidP="00B13C56">
            <w:pPr>
              <w:pStyle w:val="Paragraphedeliste"/>
              <w:numPr>
                <w:ilvl w:val="1"/>
                <w:numId w:val="8"/>
              </w:numPr>
              <w:rPr>
                <w:ins w:id="2637" w:author="MAHMOUD Mohamed-Ali" w:date="2025-05-15T02:59:00Z"/>
                <w:noProof/>
              </w:rPr>
            </w:pPr>
          </w:p>
        </w:tc>
      </w:tr>
      <w:tr w:rsidR="00F3012A" w:rsidRPr="00A61000" w14:paraId="48BCD121" w14:textId="77777777" w:rsidTr="00B13C56">
        <w:trPr>
          <w:ins w:id="2638" w:author="MAHMOUD Mohamed-Ali" w:date="2025-05-15T02:59:00Z"/>
        </w:trPr>
        <w:tc>
          <w:tcPr>
            <w:tcW w:w="9288" w:type="dxa"/>
          </w:tcPr>
          <w:p w14:paraId="0FE113AF" w14:textId="77777777" w:rsidR="00F3012A" w:rsidRPr="00A61000" w:rsidRDefault="00F3012A" w:rsidP="00B13C56">
            <w:pPr>
              <w:rPr>
                <w:ins w:id="2639" w:author="MAHMOUD Mohamed-Ali" w:date="2025-05-15T02:59:00Z"/>
                <w:b/>
                <w:bCs/>
              </w:rPr>
            </w:pPr>
            <w:ins w:id="2640" w:author="MAHMOUD Mohamed-Ali" w:date="2025-05-15T02:59:00Z">
              <w:r>
                <w:rPr>
                  <w:b/>
                  <w:bCs/>
                </w:rPr>
                <w:lastRenderedPageBreak/>
                <w:t xml:space="preserve">Contraintes : à ajouter par </w:t>
              </w:r>
              <w:proofErr w:type="gramStart"/>
              <w:r>
                <w:rPr>
                  <w:b/>
                  <w:bCs/>
                </w:rPr>
                <w:t>team</w:t>
              </w:r>
              <w:proofErr w:type="gram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safety</w:t>
              </w:r>
              <w:proofErr w:type="spellEnd"/>
              <w:r>
                <w:rPr>
                  <w:b/>
                  <w:bCs/>
                </w:rPr>
                <w:t xml:space="preserve"> </w:t>
              </w:r>
            </w:ins>
          </w:p>
        </w:tc>
      </w:tr>
    </w:tbl>
    <w:p w14:paraId="744DC575" w14:textId="77777777" w:rsidR="00832A66" w:rsidRPr="00031AE2" w:rsidRDefault="00832A66" w:rsidP="003D2412">
      <w:pPr>
        <w:jc w:val="left"/>
      </w:pPr>
    </w:p>
    <w:sectPr w:rsidR="00832A66" w:rsidRPr="00031AE2" w:rsidSect="00207E87">
      <w:pgSz w:w="16838" w:h="11906" w:orient="landscape"/>
      <w:pgMar w:top="1304" w:right="1701" w:bottom="1304" w:left="1418" w:header="510" w:footer="709" w:gutter="0"/>
      <w:cols w:space="708"/>
      <w:docGrid w:linePitch="360"/>
      <w:sectPrChange w:id="2641" w:author="MAHMOUD Mohamed-Ali" w:date="2025-05-11T21:25:00Z">
        <w:sectPr w:rsidR="00832A66" w:rsidRPr="00031AE2" w:rsidSect="00207E87">
          <w:pgSz w:w="11906" w:h="16838" w:orient="portrait"/>
          <w:pgMar w:top="1701" w:right="1304" w:bottom="1418" w:left="1304" w:header="510" w:footer="709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9" w:author="Michel EREPMOC" w:date="2025-04-23T13:01:00Z" w:initials="ME">
    <w:p w14:paraId="1643CF0F" w14:textId="77777777" w:rsidR="00F84D78" w:rsidRDefault="00F84D78" w:rsidP="0025004C">
      <w:pPr>
        <w:pStyle w:val="Commentaire"/>
        <w:jc w:val="left"/>
      </w:pPr>
      <w:r>
        <w:rPr>
          <w:rStyle w:val="Marquedecommentaire"/>
        </w:rPr>
        <w:annotationRef/>
      </w:r>
      <w:r>
        <w:t>140-203?</w:t>
      </w:r>
    </w:p>
  </w:comment>
  <w:comment w:id="90" w:author="MAHMOUD Mohamed-Ali" w:date="2025-05-02T16:38:00Z" w:initials="MM">
    <w:p w14:paraId="7EAFE308" w14:textId="77777777" w:rsidR="006D365B" w:rsidRDefault="006D365B" w:rsidP="006D365B">
      <w:pPr>
        <w:pStyle w:val="Commentaire"/>
        <w:jc w:val="left"/>
      </w:pPr>
      <w:r>
        <w:rPr>
          <w:rStyle w:val="Marquedecommentaire"/>
        </w:rPr>
        <w:annotationRef/>
      </w:r>
      <w:r>
        <w:t>Résolu / texte supprimé</w:t>
      </w:r>
    </w:p>
  </w:comment>
  <w:comment w:id="138" w:author="Michel EREPMOC" w:date="2025-04-23T13:01:00Z" w:initials="ME">
    <w:p w14:paraId="2AA79744" w14:textId="4FEA97A9" w:rsidR="00A8468F" w:rsidRDefault="00A8468F" w:rsidP="00A8468F">
      <w:pPr>
        <w:pStyle w:val="Commentaire"/>
        <w:jc w:val="left"/>
      </w:pPr>
      <w:r>
        <w:rPr>
          <w:rStyle w:val="Marquedecommentaire"/>
        </w:rPr>
        <w:annotationRef/>
      </w:r>
      <w:r>
        <w:t xml:space="preserve">Le listing représente une liste limitative ? </w:t>
      </w:r>
    </w:p>
  </w:comment>
  <w:comment w:id="139" w:author="MAHMOUD Mohamed-Ali" w:date="2025-05-02T16:39:00Z" w:initials="MM">
    <w:p w14:paraId="6CBAF5D1" w14:textId="77777777" w:rsidR="00815C0F" w:rsidRDefault="00815C0F" w:rsidP="00815C0F">
      <w:pPr>
        <w:pStyle w:val="Commentaire"/>
        <w:jc w:val="left"/>
      </w:pPr>
      <w:r>
        <w:rPr>
          <w:rStyle w:val="Marquedecommentaire"/>
        </w:rPr>
        <w:annotationRef/>
      </w:r>
      <w:r>
        <w:t>Toutes les valeurs possibles sont listées</w:t>
      </w:r>
    </w:p>
  </w:comment>
  <w:comment w:id="198" w:author="Michel EREPMOC" w:date="2025-04-23T13:30:00Z" w:initials="ME">
    <w:p w14:paraId="1C6CC6D5" w14:textId="050560AC" w:rsidR="00EA0F7E" w:rsidRDefault="00EA0F7E" w:rsidP="00EA0F7E">
      <w:pPr>
        <w:pStyle w:val="Commentaire"/>
        <w:jc w:val="left"/>
      </w:pPr>
      <w:r>
        <w:rPr>
          <w:rStyle w:val="Marquedecommentaire"/>
        </w:rPr>
        <w:annotationRef/>
      </w:r>
      <w:r>
        <w:t>Non introduit</w:t>
      </w:r>
    </w:p>
  </w:comment>
  <w:comment w:id="199" w:author="MAHMOUD Mohamed-Ali" w:date="2025-05-02T16:41:00Z" w:initials="MM">
    <w:p w14:paraId="16275310" w14:textId="77777777" w:rsidR="00174937" w:rsidRDefault="00174937" w:rsidP="00174937">
      <w:pPr>
        <w:pStyle w:val="Commentaire"/>
        <w:jc w:val="left"/>
      </w:pPr>
      <w:r>
        <w:rPr>
          <w:rStyle w:val="Marquedecommentaire"/>
        </w:rPr>
        <w:annotationRef/>
      </w:r>
      <w:r>
        <w:t>C’est le nombre de mileStone à lire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43CF0F" w15:done="0"/>
  <w15:commentEx w15:paraId="7EAFE308" w15:paraIdParent="1643CF0F" w15:done="0"/>
  <w15:commentEx w15:paraId="2AA79744" w15:done="0"/>
  <w15:commentEx w15:paraId="6CBAF5D1" w15:paraIdParent="2AA79744" w15:done="0"/>
  <w15:commentEx w15:paraId="1C6CC6D5" w15:done="0"/>
  <w15:commentEx w15:paraId="16275310" w15:paraIdParent="1C6CC6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64DAFAC" w16cex:dateUtc="2025-04-23T11:01:00Z">
    <w16cex:extLst>
      <w16:ext w16:uri="{CE6994B0-6A32-4C9F-8C6B-6E91EDA988CE}">
        <cr:reactions xmlns:cr="http://schemas.microsoft.com/office/comments/2020/reactions">
          <cr:reaction reactionType="1">
            <cr:reactionInfo dateUtc="2025-05-02T14:38:03Z">
              <cr:user userId="S::Mohamed-Ali.MAHMOUD@akkodis.com::e3512e3e-6b45-4dab-9685-b21ad248e707" userProvider="AD" userName="MAHMOUD Mohamed-Ali"/>
            </cr:reactionInfo>
          </cr:reaction>
        </cr:reactions>
      </w16:ext>
    </w16cex:extLst>
  </w16cex:commentExtensible>
  <w16cex:commentExtensible w16cex:durableId="26422CAA" w16cex:dateUtc="2025-05-02T14:38:00Z"/>
  <w16cex:commentExtensible w16cex:durableId="0BE0F914" w16cex:dateUtc="2025-04-23T11:01:00Z"/>
  <w16cex:commentExtensible w16cex:durableId="071224F9" w16cex:dateUtc="2025-05-02T14:39:00Z"/>
  <w16cex:commentExtensible w16cex:durableId="70003556" w16cex:dateUtc="2025-04-23T11:30:00Z"/>
  <w16cex:commentExtensible w16cex:durableId="11B675A2" w16cex:dateUtc="2025-05-02T1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43CF0F" w16cid:durableId="664DAFAC"/>
  <w16cid:commentId w16cid:paraId="7EAFE308" w16cid:durableId="26422CAA"/>
  <w16cid:commentId w16cid:paraId="2AA79744" w16cid:durableId="0BE0F914"/>
  <w16cid:commentId w16cid:paraId="6CBAF5D1" w16cid:durableId="071224F9"/>
  <w16cid:commentId w16cid:paraId="1C6CC6D5" w16cid:durableId="70003556"/>
  <w16cid:commentId w16cid:paraId="16275310" w16cid:durableId="11B675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27F7" w14:textId="77777777" w:rsidR="006B2BA6" w:rsidRDefault="006B2BA6" w:rsidP="00E23808">
      <w:pPr>
        <w:spacing w:after="0"/>
      </w:pPr>
      <w:r>
        <w:separator/>
      </w:r>
    </w:p>
  </w:endnote>
  <w:endnote w:type="continuationSeparator" w:id="0">
    <w:p w14:paraId="4D471C26" w14:textId="77777777" w:rsidR="006B2BA6" w:rsidRDefault="006B2BA6" w:rsidP="00E23808">
      <w:pPr>
        <w:spacing w:after="0"/>
      </w:pPr>
      <w:r>
        <w:continuationSeparator/>
      </w:r>
    </w:p>
  </w:endnote>
  <w:endnote w:type="continuationNotice" w:id="1">
    <w:p w14:paraId="43FEEFDA" w14:textId="77777777" w:rsidR="006B2BA6" w:rsidRDefault="006B2BA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502E" w14:textId="27F6032A" w:rsidR="00111F65" w:rsidRPr="00211B65" w:rsidRDefault="000A1C4C" w:rsidP="000A1C4C">
    <w:pPr>
      <w:pStyle w:val="Pieddepage"/>
      <w:jc w:val="left"/>
      <w:rPr>
        <w:noProof/>
      </w:rPr>
    </w:pPr>
    <w:r>
      <w:fldChar w:fldCharType="begin"/>
    </w:r>
    <w:r w:rsidRPr="00211B65">
      <w:instrText xml:space="preserve"> FILENAME \* MERGEFORMAT </w:instrText>
    </w:r>
    <w:r>
      <w:fldChar w:fldCharType="separate"/>
    </w:r>
    <w:r w:rsidR="00D2258A">
      <w:rPr>
        <w:noProof/>
      </w:rPr>
      <w:t>1.4.14.Spéciifcation  fonctionnelle_Optimier le référentielle topologique_FM-TZ-L4-TTP-G2-LIV-SIC-00123-v0.</w:t>
    </w:r>
    <w:r w:rsidR="009F5348">
      <w:rPr>
        <w:noProof/>
      </w:rPr>
      <w:t>3</w:t>
    </w:r>
    <w:r w:rsidR="00D2258A">
      <w:rPr>
        <w:noProof/>
      </w:rPr>
      <w:t>.docx</w:t>
    </w:r>
    <w:r>
      <w:fldChar w:fldCharType="end"/>
    </w:r>
    <w:r w:rsidR="00111F65" w:rsidRPr="00211B65">
      <w:tab/>
    </w:r>
    <w:sdt>
      <w:sdtPr>
        <w:id w:val="1038172090"/>
        <w:docPartObj>
          <w:docPartGallery w:val="Page Numbers (Bottom of Page)"/>
          <w:docPartUnique/>
        </w:docPartObj>
      </w:sdtPr>
      <w:sdtContent>
        <w:r w:rsidR="00111F65" w:rsidRPr="005C3F4C">
          <w:fldChar w:fldCharType="begin"/>
        </w:r>
        <w:r w:rsidR="00111F65" w:rsidRPr="00211B65">
          <w:instrText>PAGE   \* MERGEFORMAT</w:instrText>
        </w:r>
        <w:r w:rsidR="00111F65" w:rsidRPr="005C3F4C">
          <w:fldChar w:fldCharType="separate"/>
        </w:r>
        <w:r w:rsidR="00111F65" w:rsidRPr="00211B65">
          <w:t>2</w:t>
        </w:r>
        <w:r w:rsidR="00111F65" w:rsidRPr="005C3F4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5D4B" w14:textId="3D902B1E" w:rsidR="00111F65" w:rsidRDefault="00111F65" w:rsidP="0049112D">
    <w:pPr>
      <w:pStyle w:val="Pieddepage"/>
      <w:ind w:left="-406"/>
      <w:jc w:val="left"/>
      <w:rPr>
        <w:b/>
        <w:bCs/>
        <w:sz w:val="18"/>
        <w:szCs w:val="18"/>
      </w:rPr>
    </w:pPr>
    <w:r w:rsidRPr="0053637B">
      <w:rPr>
        <w:b/>
        <w:bCs/>
        <w:sz w:val="18"/>
        <w:szCs w:val="18"/>
      </w:rPr>
      <w:t>Coordinateur</w:t>
    </w:r>
  </w:p>
  <w:p w14:paraId="79F4AB33" w14:textId="2C632769" w:rsidR="004433AB" w:rsidRDefault="00457B07" w:rsidP="00971AD3">
    <w:pPr>
      <w:pStyle w:val="Pieddepage"/>
      <w:ind w:left="-406"/>
      <w:jc w:val="left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drawing>
        <wp:inline distT="0" distB="0" distL="0" distR="0" wp14:anchorId="46C2E5FB" wp14:editId="75964A09">
          <wp:extent cx="749300" cy="711835"/>
          <wp:effectExtent l="0" t="0" r="0" b="0"/>
          <wp:docPr id="47" name="Image 47" descr="Une image contenant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Image 47" descr="Une image contenant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53" cy="724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F8A509" w14:textId="6EDE5CC7" w:rsidR="00111F65" w:rsidRPr="00971AD3" w:rsidRDefault="004433AB" w:rsidP="009748CB">
    <w:pPr>
      <w:pStyle w:val="Pieddepage"/>
      <w:jc w:val="center"/>
      <w:rPr>
        <w:b/>
        <w:bCs/>
        <w:sz w:val="18"/>
        <w:szCs w:val="18"/>
      </w:rPr>
    </w:pPr>
    <w:r w:rsidRPr="004433AB">
      <w:rPr>
        <w:noProof/>
      </w:rPr>
      <w:drawing>
        <wp:inline distT="0" distB="0" distL="0" distR="0" wp14:anchorId="24CB8D93" wp14:editId="6ECFE385">
          <wp:extent cx="1079500" cy="171450"/>
          <wp:effectExtent l="0" t="0" r="6350" b="0"/>
          <wp:docPr id="41" name="Image 41">
            <a:extLst xmlns:a="http://schemas.openxmlformats.org/drawingml/2006/main">
              <a:ext uri="{FF2B5EF4-FFF2-40B4-BE49-F238E27FC236}">
                <a16:creationId xmlns:a16="http://schemas.microsoft.com/office/drawing/2014/main" id="{27037A6B-99BE-44BF-B161-700C4955539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Google Shape;132;p16">
                    <a:extLst>
                      <a:ext uri="{FF2B5EF4-FFF2-40B4-BE49-F238E27FC236}">
                        <a16:creationId xmlns:a16="http://schemas.microsoft.com/office/drawing/2014/main" id="{27037A6B-99BE-44BF-B161-700C4955539F}"/>
                      </a:ext>
                    </a:extLst>
                  </pic:cNvPr>
                  <pic:cNvPicPr preferRelativeResize="0"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454" cy="171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1AD3">
      <w:rPr>
        <w:b/>
        <w:bCs/>
        <w:sz w:val="18"/>
        <w:szCs w:val="18"/>
      </w:rPr>
      <w:t xml:space="preserve">      </w:t>
    </w:r>
    <w:r w:rsidR="00971AD3" w:rsidRPr="004433AB">
      <w:rPr>
        <w:b/>
        <w:bCs/>
        <w:noProof/>
        <w:sz w:val="18"/>
        <w:szCs w:val="18"/>
      </w:rPr>
      <w:drawing>
        <wp:inline distT="0" distB="0" distL="0" distR="0" wp14:anchorId="3EBA419A" wp14:editId="4D51163D">
          <wp:extent cx="1196598" cy="231493"/>
          <wp:effectExtent l="0" t="0" r="3810" b="0"/>
          <wp:docPr id="43" name="Image 43">
            <a:extLst xmlns:a="http://schemas.openxmlformats.org/drawingml/2006/main">
              <a:ext uri="{FF2B5EF4-FFF2-40B4-BE49-F238E27FC236}">
                <a16:creationId xmlns:a16="http://schemas.microsoft.com/office/drawing/2014/main" id="{E1CD3453-C0B8-4D44-B91D-1922D348B31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Google Shape;131;p16">
                    <a:extLst>
                      <a:ext uri="{FF2B5EF4-FFF2-40B4-BE49-F238E27FC236}">
                        <a16:creationId xmlns:a16="http://schemas.microsoft.com/office/drawing/2014/main" id="{E1CD3453-C0B8-4D44-B91D-1922D348B314}"/>
                      </a:ext>
                    </a:extLst>
                  </pic:cNvPr>
                  <pic:cNvPicPr preferRelativeResize="0"/>
                </pic:nvPicPr>
                <pic:blipFill rotWithShape="1">
                  <a:blip r:embed="rId3">
                    <a:alphaModFix/>
                  </a:blip>
                  <a:srcRect l="6660" t="11082" r="6826" b="-484"/>
                  <a:stretch/>
                </pic:blipFill>
                <pic:spPr bwMode="auto">
                  <a:xfrm>
                    <a:off x="0" y="0"/>
                    <a:ext cx="1203436" cy="2328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b/>
        <w:bCs/>
        <w:sz w:val="18"/>
        <w:szCs w:val="18"/>
      </w:rPr>
      <w:t xml:space="preserve">      </w:t>
    </w:r>
    <w:r w:rsidR="00971AD3" w:rsidRPr="004433AB">
      <w:rPr>
        <w:b/>
        <w:bCs/>
        <w:noProof/>
        <w:sz w:val="18"/>
        <w:szCs w:val="18"/>
      </w:rPr>
      <w:drawing>
        <wp:inline distT="0" distB="0" distL="0" distR="0" wp14:anchorId="0042214A" wp14:editId="0403B1EF">
          <wp:extent cx="387350" cy="336550"/>
          <wp:effectExtent l="0" t="0" r="0" b="6350"/>
          <wp:docPr id="45" name="Image 45">
            <a:extLst xmlns:a="http://schemas.openxmlformats.org/drawingml/2006/main">
              <a:ext uri="{FF2B5EF4-FFF2-40B4-BE49-F238E27FC236}">
                <a16:creationId xmlns:a16="http://schemas.microsoft.com/office/drawing/2014/main" id="{2FB6DB98-F491-4E99-881C-45E00BDEEEE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Google Shape;129;p16">
                    <a:extLst>
                      <a:ext uri="{FF2B5EF4-FFF2-40B4-BE49-F238E27FC236}">
                        <a16:creationId xmlns:a16="http://schemas.microsoft.com/office/drawing/2014/main" id="{2FB6DB98-F491-4E99-881C-45E00BDEEEEC}"/>
                      </a:ext>
                    </a:extLst>
                  </pic:cNvPr>
                  <pic:cNvPicPr preferRelativeResize="0"/>
                </pic:nvPicPr>
                <pic:blipFill>
                  <a:blip r:embed="rId4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795" cy="3369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1AD3">
      <w:rPr>
        <w:b/>
        <w:bCs/>
        <w:sz w:val="18"/>
        <w:szCs w:val="18"/>
      </w:rPr>
      <w:t xml:space="preserve">      </w:t>
    </w:r>
    <w:r w:rsidRPr="004433AB">
      <w:rPr>
        <w:b/>
        <w:bCs/>
        <w:noProof/>
        <w:sz w:val="18"/>
        <w:szCs w:val="18"/>
      </w:rPr>
      <w:drawing>
        <wp:inline distT="0" distB="0" distL="0" distR="0" wp14:anchorId="22C29E12" wp14:editId="51EB7378">
          <wp:extent cx="1007850" cy="171450"/>
          <wp:effectExtent l="0" t="0" r="1905" b="0"/>
          <wp:docPr id="44" name="Image 44">
            <a:extLst xmlns:a="http://schemas.openxmlformats.org/drawingml/2006/main">
              <a:ext uri="{FF2B5EF4-FFF2-40B4-BE49-F238E27FC236}">
                <a16:creationId xmlns:a16="http://schemas.microsoft.com/office/drawing/2014/main" id="{1CA39DA8-1FBF-4D40-8026-CCCB0CA194D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7">
                    <a:extLst>
                      <a:ext uri="{FF2B5EF4-FFF2-40B4-BE49-F238E27FC236}">
                        <a16:creationId xmlns:a16="http://schemas.microsoft.com/office/drawing/2014/main" id="{1CA39DA8-1FBF-4D40-8026-CCCB0CA194D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9826" cy="1751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bCs/>
        <w:sz w:val="18"/>
        <w:szCs w:val="18"/>
      </w:rPr>
      <w:t xml:space="preserve">   </w:t>
    </w:r>
    <w:r w:rsidR="00971AD3">
      <w:rPr>
        <w:b/>
        <w:bCs/>
        <w:sz w:val="18"/>
        <w:szCs w:val="18"/>
      </w:rPr>
      <w:t xml:space="preserve">   </w:t>
    </w:r>
    <w:r w:rsidR="00971AD3" w:rsidRPr="004433AB">
      <w:rPr>
        <w:noProof/>
      </w:rPr>
      <w:drawing>
        <wp:inline distT="0" distB="0" distL="0" distR="0" wp14:anchorId="1F0E6F6E" wp14:editId="07D5A4D5">
          <wp:extent cx="1428750" cy="215900"/>
          <wp:effectExtent l="0" t="0" r="0" b="0"/>
          <wp:docPr id="42" name="Image 42">
            <a:extLst xmlns:a="http://schemas.openxmlformats.org/drawingml/2006/main">
              <a:ext uri="{FF2B5EF4-FFF2-40B4-BE49-F238E27FC236}">
                <a16:creationId xmlns:a16="http://schemas.microsoft.com/office/drawing/2014/main" id="{265960EA-9798-496E-A566-02C9C61C2763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oogle Shape;133;p16">
                    <a:extLst>
                      <a:ext uri="{FF2B5EF4-FFF2-40B4-BE49-F238E27FC236}">
                        <a16:creationId xmlns:a16="http://schemas.microsoft.com/office/drawing/2014/main" id="{265960EA-9798-496E-A566-02C9C61C2763}"/>
                      </a:ext>
                    </a:extLst>
                  </pic:cNvPr>
                  <pic:cNvPicPr preferRelativeResize="0"/>
                </pic:nvPicPr>
                <pic:blipFill>
                  <a:blip r:embed="rId6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935" cy="2160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8D358" w14:textId="77777777" w:rsidR="006B2BA6" w:rsidRDefault="006B2BA6" w:rsidP="00E23808">
      <w:pPr>
        <w:spacing w:after="0"/>
      </w:pPr>
      <w:r>
        <w:separator/>
      </w:r>
    </w:p>
  </w:footnote>
  <w:footnote w:type="continuationSeparator" w:id="0">
    <w:p w14:paraId="71262215" w14:textId="77777777" w:rsidR="006B2BA6" w:rsidRDefault="006B2BA6" w:rsidP="00E23808">
      <w:pPr>
        <w:spacing w:after="0"/>
      </w:pPr>
      <w:r>
        <w:continuationSeparator/>
      </w:r>
    </w:p>
  </w:footnote>
  <w:footnote w:type="continuationNotice" w:id="1">
    <w:p w14:paraId="31A6FF4C" w14:textId="77777777" w:rsidR="006B2BA6" w:rsidRDefault="006B2BA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6B52C" w14:textId="76932C65" w:rsidR="00111F65" w:rsidRPr="00CE0103" w:rsidRDefault="00457B07" w:rsidP="00CE0103">
    <w:pPr>
      <w:pStyle w:val="En-tte"/>
    </w:pPr>
    <w:r>
      <w:rPr>
        <w:noProof/>
        <w:sz w:val="40"/>
        <w:szCs w:val="40"/>
      </w:rPr>
      <w:drawing>
        <wp:inline distT="0" distB="0" distL="0" distR="0" wp14:anchorId="69BC1D21" wp14:editId="383CF117">
          <wp:extent cx="2114550" cy="479462"/>
          <wp:effectExtent l="0" t="0" r="0" b="0"/>
          <wp:docPr id="48" name="Imag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0465" cy="4876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2003"/>
    <w:multiLevelType w:val="hybridMultilevel"/>
    <w:tmpl w:val="788C06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47064"/>
    <w:multiLevelType w:val="multilevel"/>
    <w:tmpl w:val="F2D8CED4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2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yle3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4"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Style5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6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Style7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5E6495B"/>
    <w:multiLevelType w:val="multilevel"/>
    <w:tmpl w:val="0AFE2268"/>
    <w:lvl w:ilvl="0"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F64A73"/>
    <w:multiLevelType w:val="hybridMultilevel"/>
    <w:tmpl w:val="E1947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95420"/>
    <w:multiLevelType w:val="multilevel"/>
    <w:tmpl w:val="8030147C"/>
    <w:name w:val="SGP - structure générale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"/>
      <w:lvlJc w:val="left"/>
      <w:pPr>
        <w:ind w:left="927" w:hanging="360"/>
      </w:pPr>
      <w:rPr>
        <w:rFonts w:ascii="Wingdings" w:hAnsi="Wingdings" w:hint="default"/>
        <w:color w:val="auto"/>
        <w:sz w:val="18"/>
      </w:rPr>
    </w:lvl>
    <w:lvl w:ilvl="3">
      <w:start w:val="1"/>
      <w:numFmt w:val="bullet"/>
      <w:lvlText w:val="→"/>
      <w:lvlJc w:val="left"/>
      <w:pPr>
        <w:ind w:left="1440" w:hanging="360"/>
      </w:pPr>
      <w:rPr>
        <w:rFonts w:ascii="Microsoft Sans Serif" w:hAnsi="Microsoft Sans Serif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326931"/>
    <w:multiLevelType w:val="hybridMultilevel"/>
    <w:tmpl w:val="AFF62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43236"/>
    <w:multiLevelType w:val="hybridMultilevel"/>
    <w:tmpl w:val="E742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20E9C"/>
    <w:multiLevelType w:val="hybridMultilevel"/>
    <w:tmpl w:val="6888929C"/>
    <w:lvl w:ilvl="0" w:tplc="26226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E713C"/>
    <w:multiLevelType w:val="hybridMultilevel"/>
    <w:tmpl w:val="C784B708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74122B72"/>
    <w:multiLevelType w:val="hybridMultilevel"/>
    <w:tmpl w:val="A0C08BF6"/>
    <w:lvl w:ilvl="0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761019FA"/>
    <w:multiLevelType w:val="multilevel"/>
    <w:tmpl w:val="29005C9A"/>
    <w:lvl w:ilvl="0">
      <w:start w:val="1"/>
      <w:numFmt w:val="bullet"/>
      <w:pStyle w:val="Puceniv1"/>
      <w:lvlText w:val="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  <w:b w:val="0"/>
        <w:i w:val="0"/>
        <w:color w:val="1C2691"/>
        <w:sz w:val="28"/>
      </w:rPr>
    </w:lvl>
    <w:lvl w:ilvl="1">
      <w:start w:val="1"/>
      <w:numFmt w:val="bullet"/>
      <w:pStyle w:val="Puceniv2"/>
      <w:lvlText w:val=""/>
      <w:lvlJc w:val="left"/>
      <w:pPr>
        <w:tabs>
          <w:tab w:val="num" w:pos="1588"/>
        </w:tabs>
        <w:ind w:left="1588" w:hanging="454"/>
      </w:pPr>
      <w:rPr>
        <w:rFonts w:ascii="Wingdings" w:hAnsi="Wingdings" w:hint="default"/>
        <w:b w:val="0"/>
        <w:i w:val="0"/>
        <w:color w:val="1C2691"/>
        <w:sz w:val="24"/>
      </w:rPr>
    </w:lvl>
    <w:lvl w:ilvl="2">
      <w:start w:val="1"/>
      <w:numFmt w:val="bullet"/>
      <w:pStyle w:val="Puceniv2"/>
      <w:lvlText w:val=""/>
      <w:lvlJc w:val="left"/>
      <w:pPr>
        <w:tabs>
          <w:tab w:val="num" w:pos="2155"/>
        </w:tabs>
        <w:ind w:left="2155" w:hanging="454"/>
      </w:pPr>
      <w:rPr>
        <w:rFonts w:ascii="Wingdings" w:hAnsi="Wingdings" w:hint="default"/>
        <w:b w:val="0"/>
        <w:i w:val="0"/>
        <w:color w:val="1C2691"/>
        <w:sz w:val="24"/>
      </w:rPr>
    </w:lvl>
    <w:lvl w:ilvl="3">
      <w:start w:val="1"/>
      <w:numFmt w:val="bullet"/>
      <w:pStyle w:val="Puceniv4"/>
      <w:lvlText w:val=""/>
      <w:lvlJc w:val="left"/>
      <w:pPr>
        <w:tabs>
          <w:tab w:val="num" w:pos="2722"/>
        </w:tabs>
        <w:ind w:left="2722" w:hanging="454"/>
      </w:pPr>
      <w:rPr>
        <w:rFonts w:ascii="Wingdings" w:hAnsi="Wingdings" w:hint="default"/>
        <w:b w:val="0"/>
        <w:i w:val="0"/>
        <w:color w:val="1C2691"/>
        <w:sz w:val="22"/>
      </w:rPr>
    </w:lvl>
    <w:lvl w:ilvl="4">
      <w:start w:val="1"/>
      <w:numFmt w:val="bullet"/>
      <w:pStyle w:val="Puceniv5"/>
      <w:lvlText w:val=""/>
      <w:lvlJc w:val="left"/>
      <w:pPr>
        <w:tabs>
          <w:tab w:val="num" w:pos="3289"/>
        </w:tabs>
        <w:ind w:left="3289" w:hanging="454"/>
      </w:pPr>
      <w:rPr>
        <w:rFonts w:ascii="Wingdings" w:hAnsi="Wingdings" w:hint="default"/>
        <w:color w:val="1C2691"/>
        <w:sz w:val="22"/>
      </w:rPr>
    </w:lvl>
    <w:lvl w:ilvl="5">
      <w:start w:val="1"/>
      <w:numFmt w:val="bullet"/>
      <w:pStyle w:val="Puceniv6"/>
      <w:lvlText w:val=""/>
      <w:lvlJc w:val="left"/>
      <w:pPr>
        <w:tabs>
          <w:tab w:val="num" w:pos="3856"/>
        </w:tabs>
        <w:ind w:left="3856" w:hanging="454"/>
      </w:pPr>
      <w:rPr>
        <w:rFonts w:ascii="Wingdings" w:hAnsi="Wingdings" w:hint="default"/>
        <w:color w:val="1C2691"/>
        <w:sz w:val="20"/>
      </w:rPr>
    </w:lvl>
    <w:lvl w:ilvl="6">
      <w:start w:val="1"/>
      <w:numFmt w:val="decimal"/>
      <w:lvlText w:val="%7."/>
      <w:lvlJc w:val="left"/>
      <w:pPr>
        <w:tabs>
          <w:tab w:val="num" w:pos="1666"/>
        </w:tabs>
        <w:ind w:left="16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26"/>
        </w:tabs>
        <w:ind w:left="202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386"/>
        </w:tabs>
        <w:ind w:left="2386" w:hanging="360"/>
      </w:pPr>
      <w:rPr>
        <w:rFonts w:hint="default"/>
      </w:rPr>
    </w:lvl>
  </w:abstractNum>
  <w:num w:numId="1" w16cid:durableId="2106921279">
    <w:abstractNumId w:val="2"/>
  </w:num>
  <w:num w:numId="2" w16cid:durableId="1101996342">
    <w:abstractNumId w:val="10"/>
  </w:num>
  <w:num w:numId="3" w16cid:durableId="494150544">
    <w:abstractNumId w:val="1"/>
  </w:num>
  <w:num w:numId="4" w16cid:durableId="1748577153">
    <w:abstractNumId w:val="3"/>
  </w:num>
  <w:num w:numId="5" w16cid:durableId="355040737">
    <w:abstractNumId w:val="9"/>
  </w:num>
  <w:num w:numId="6" w16cid:durableId="1158228871">
    <w:abstractNumId w:val="7"/>
  </w:num>
  <w:num w:numId="7" w16cid:durableId="954018264">
    <w:abstractNumId w:val="8"/>
  </w:num>
  <w:num w:numId="8" w16cid:durableId="1802527581">
    <w:abstractNumId w:val="6"/>
  </w:num>
  <w:num w:numId="9" w16cid:durableId="512115836">
    <w:abstractNumId w:val="0"/>
  </w:num>
  <w:num w:numId="10" w16cid:durableId="287782886">
    <w:abstractNumId w:val="5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HMOUD Mohamed-Ali">
    <w15:presenceInfo w15:providerId="AD" w15:userId="S::Mohamed-Ali.MAHMOUD@akkodis.com::e3512e3e-6b45-4dab-9685-b21ad248e707"/>
  </w15:person>
  <w15:person w15:author="Michel EREPMOC">
    <w15:presenceInfo w15:providerId="AD" w15:userId="S::michel.erepmoc@ca-app.fr::af85255e-5caf-4c83-88b3-9039ab36be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hdrShapeDefaults>
    <o:shapedefaults v:ext="edit" spidmax="211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808"/>
    <w:rsid w:val="000006A9"/>
    <w:rsid w:val="00000C89"/>
    <w:rsid w:val="00000F7B"/>
    <w:rsid w:val="000011FB"/>
    <w:rsid w:val="00001C42"/>
    <w:rsid w:val="000024B9"/>
    <w:rsid w:val="000024DB"/>
    <w:rsid w:val="00003F78"/>
    <w:rsid w:val="000048B2"/>
    <w:rsid w:val="0000587E"/>
    <w:rsid w:val="00005EDD"/>
    <w:rsid w:val="00005F26"/>
    <w:rsid w:val="00006517"/>
    <w:rsid w:val="0000696C"/>
    <w:rsid w:val="000075F9"/>
    <w:rsid w:val="00007ED6"/>
    <w:rsid w:val="0001006A"/>
    <w:rsid w:val="00011826"/>
    <w:rsid w:val="00011AC8"/>
    <w:rsid w:val="00012774"/>
    <w:rsid w:val="00012A70"/>
    <w:rsid w:val="00013298"/>
    <w:rsid w:val="00013A1A"/>
    <w:rsid w:val="00015208"/>
    <w:rsid w:val="000155D5"/>
    <w:rsid w:val="00015EA9"/>
    <w:rsid w:val="00016267"/>
    <w:rsid w:val="0001680B"/>
    <w:rsid w:val="00016A70"/>
    <w:rsid w:val="00016E85"/>
    <w:rsid w:val="000170B4"/>
    <w:rsid w:val="00017465"/>
    <w:rsid w:val="00017E4D"/>
    <w:rsid w:val="00020F94"/>
    <w:rsid w:val="00020FBA"/>
    <w:rsid w:val="00021796"/>
    <w:rsid w:val="00022117"/>
    <w:rsid w:val="00022491"/>
    <w:rsid w:val="000225A4"/>
    <w:rsid w:val="000228BE"/>
    <w:rsid w:val="00022C41"/>
    <w:rsid w:val="00023229"/>
    <w:rsid w:val="000234DD"/>
    <w:rsid w:val="00023D27"/>
    <w:rsid w:val="00023EB9"/>
    <w:rsid w:val="0002421D"/>
    <w:rsid w:val="00024231"/>
    <w:rsid w:val="00024B0A"/>
    <w:rsid w:val="00025240"/>
    <w:rsid w:val="0002537B"/>
    <w:rsid w:val="00025826"/>
    <w:rsid w:val="00025851"/>
    <w:rsid w:val="000258D1"/>
    <w:rsid w:val="0002612E"/>
    <w:rsid w:val="00026473"/>
    <w:rsid w:val="000267A5"/>
    <w:rsid w:val="00026ABF"/>
    <w:rsid w:val="00026F0C"/>
    <w:rsid w:val="00027504"/>
    <w:rsid w:val="0002795C"/>
    <w:rsid w:val="0003057E"/>
    <w:rsid w:val="00031AE2"/>
    <w:rsid w:val="00031D3A"/>
    <w:rsid w:val="00031E8C"/>
    <w:rsid w:val="000321F4"/>
    <w:rsid w:val="00032450"/>
    <w:rsid w:val="00032817"/>
    <w:rsid w:val="0003292D"/>
    <w:rsid w:val="0003304D"/>
    <w:rsid w:val="000337CE"/>
    <w:rsid w:val="00033E82"/>
    <w:rsid w:val="00033ECB"/>
    <w:rsid w:val="00035EDC"/>
    <w:rsid w:val="000364FB"/>
    <w:rsid w:val="00036B2C"/>
    <w:rsid w:val="00036E1F"/>
    <w:rsid w:val="000377FC"/>
    <w:rsid w:val="0004029B"/>
    <w:rsid w:val="0004063C"/>
    <w:rsid w:val="00040A4A"/>
    <w:rsid w:val="00044314"/>
    <w:rsid w:val="00045695"/>
    <w:rsid w:val="000501EA"/>
    <w:rsid w:val="000502F7"/>
    <w:rsid w:val="000503BA"/>
    <w:rsid w:val="00050D4A"/>
    <w:rsid w:val="00050F16"/>
    <w:rsid w:val="0005102A"/>
    <w:rsid w:val="00051328"/>
    <w:rsid w:val="000520FF"/>
    <w:rsid w:val="00052635"/>
    <w:rsid w:val="00052DED"/>
    <w:rsid w:val="00053707"/>
    <w:rsid w:val="00053D42"/>
    <w:rsid w:val="0005425A"/>
    <w:rsid w:val="00054C58"/>
    <w:rsid w:val="0005551E"/>
    <w:rsid w:val="0005626E"/>
    <w:rsid w:val="000567AD"/>
    <w:rsid w:val="00057C0C"/>
    <w:rsid w:val="00057F99"/>
    <w:rsid w:val="000602E1"/>
    <w:rsid w:val="0006084A"/>
    <w:rsid w:val="0006114C"/>
    <w:rsid w:val="00062B78"/>
    <w:rsid w:val="000634E8"/>
    <w:rsid w:val="00063E7A"/>
    <w:rsid w:val="000654A4"/>
    <w:rsid w:val="0006644A"/>
    <w:rsid w:val="000670FB"/>
    <w:rsid w:val="000676FD"/>
    <w:rsid w:val="00070A65"/>
    <w:rsid w:val="000710E6"/>
    <w:rsid w:val="00071153"/>
    <w:rsid w:val="00071560"/>
    <w:rsid w:val="00071E60"/>
    <w:rsid w:val="00072A5D"/>
    <w:rsid w:val="00072E18"/>
    <w:rsid w:val="00072ED4"/>
    <w:rsid w:val="000730DA"/>
    <w:rsid w:val="000736C7"/>
    <w:rsid w:val="00073BC3"/>
    <w:rsid w:val="000744C1"/>
    <w:rsid w:val="00075642"/>
    <w:rsid w:val="000756E8"/>
    <w:rsid w:val="00076637"/>
    <w:rsid w:val="00076C59"/>
    <w:rsid w:val="00077A0E"/>
    <w:rsid w:val="00080554"/>
    <w:rsid w:val="00080B7D"/>
    <w:rsid w:val="00080F8F"/>
    <w:rsid w:val="0008112E"/>
    <w:rsid w:val="00081EA0"/>
    <w:rsid w:val="00081EB7"/>
    <w:rsid w:val="000825E1"/>
    <w:rsid w:val="000831E4"/>
    <w:rsid w:val="000832C4"/>
    <w:rsid w:val="000834F1"/>
    <w:rsid w:val="00083BF0"/>
    <w:rsid w:val="00083FF8"/>
    <w:rsid w:val="00084220"/>
    <w:rsid w:val="0008473F"/>
    <w:rsid w:val="0008597D"/>
    <w:rsid w:val="00086DDD"/>
    <w:rsid w:val="0008759E"/>
    <w:rsid w:val="00087E94"/>
    <w:rsid w:val="000905ED"/>
    <w:rsid w:val="000908F9"/>
    <w:rsid w:val="00091208"/>
    <w:rsid w:val="0009275F"/>
    <w:rsid w:val="00092E4D"/>
    <w:rsid w:val="00093201"/>
    <w:rsid w:val="00093223"/>
    <w:rsid w:val="000940D5"/>
    <w:rsid w:val="00094FB2"/>
    <w:rsid w:val="000963B5"/>
    <w:rsid w:val="000967BC"/>
    <w:rsid w:val="0009722C"/>
    <w:rsid w:val="00097395"/>
    <w:rsid w:val="00097A35"/>
    <w:rsid w:val="00097D8E"/>
    <w:rsid w:val="00097D94"/>
    <w:rsid w:val="00097E9E"/>
    <w:rsid w:val="000A0879"/>
    <w:rsid w:val="000A1B3F"/>
    <w:rsid w:val="000A1C4C"/>
    <w:rsid w:val="000A2D1D"/>
    <w:rsid w:val="000A3DB7"/>
    <w:rsid w:val="000A401A"/>
    <w:rsid w:val="000A4331"/>
    <w:rsid w:val="000A4C9E"/>
    <w:rsid w:val="000A50BF"/>
    <w:rsid w:val="000A55E2"/>
    <w:rsid w:val="000A5704"/>
    <w:rsid w:val="000A5B46"/>
    <w:rsid w:val="000A5C5C"/>
    <w:rsid w:val="000A5DC4"/>
    <w:rsid w:val="000A601A"/>
    <w:rsid w:val="000A61E2"/>
    <w:rsid w:val="000A70EA"/>
    <w:rsid w:val="000A75EC"/>
    <w:rsid w:val="000A78E1"/>
    <w:rsid w:val="000A795B"/>
    <w:rsid w:val="000A7B5C"/>
    <w:rsid w:val="000A7BEC"/>
    <w:rsid w:val="000A7F34"/>
    <w:rsid w:val="000B06C4"/>
    <w:rsid w:val="000B0855"/>
    <w:rsid w:val="000B0C1C"/>
    <w:rsid w:val="000B167A"/>
    <w:rsid w:val="000B1A23"/>
    <w:rsid w:val="000B1EEB"/>
    <w:rsid w:val="000B281E"/>
    <w:rsid w:val="000B2A81"/>
    <w:rsid w:val="000B432D"/>
    <w:rsid w:val="000B4822"/>
    <w:rsid w:val="000B4C68"/>
    <w:rsid w:val="000B5C13"/>
    <w:rsid w:val="000B5F1C"/>
    <w:rsid w:val="000B64CB"/>
    <w:rsid w:val="000B65E1"/>
    <w:rsid w:val="000B6706"/>
    <w:rsid w:val="000B689D"/>
    <w:rsid w:val="000B68C8"/>
    <w:rsid w:val="000B69E9"/>
    <w:rsid w:val="000B7317"/>
    <w:rsid w:val="000B739E"/>
    <w:rsid w:val="000B76BA"/>
    <w:rsid w:val="000B7890"/>
    <w:rsid w:val="000B7D00"/>
    <w:rsid w:val="000C0003"/>
    <w:rsid w:val="000C0C32"/>
    <w:rsid w:val="000C0D88"/>
    <w:rsid w:val="000C12BE"/>
    <w:rsid w:val="000C1709"/>
    <w:rsid w:val="000C1C95"/>
    <w:rsid w:val="000C2920"/>
    <w:rsid w:val="000C2AB0"/>
    <w:rsid w:val="000C33EB"/>
    <w:rsid w:val="000C490C"/>
    <w:rsid w:val="000C4A44"/>
    <w:rsid w:val="000C505C"/>
    <w:rsid w:val="000C5561"/>
    <w:rsid w:val="000C5A1D"/>
    <w:rsid w:val="000C7737"/>
    <w:rsid w:val="000D044D"/>
    <w:rsid w:val="000D06F6"/>
    <w:rsid w:val="000D11A8"/>
    <w:rsid w:val="000D1A42"/>
    <w:rsid w:val="000D1B04"/>
    <w:rsid w:val="000D1BAE"/>
    <w:rsid w:val="000D1BFD"/>
    <w:rsid w:val="000D1C0A"/>
    <w:rsid w:val="000D362B"/>
    <w:rsid w:val="000D3F2C"/>
    <w:rsid w:val="000D604F"/>
    <w:rsid w:val="000D690F"/>
    <w:rsid w:val="000D7BF3"/>
    <w:rsid w:val="000D7F49"/>
    <w:rsid w:val="000D7FFC"/>
    <w:rsid w:val="000E04FD"/>
    <w:rsid w:val="000E0671"/>
    <w:rsid w:val="000E0905"/>
    <w:rsid w:val="000E17D1"/>
    <w:rsid w:val="000E218F"/>
    <w:rsid w:val="000E3389"/>
    <w:rsid w:val="000E3FC6"/>
    <w:rsid w:val="000E41B9"/>
    <w:rsid w:val="000E4706"/>
    <w:rsid w:val="000E4A9E"/>
    <w:rsid w:val="000E5785"/>
    <w:rsid w:val="000E60A5"/>
    <w:rsid w:val="000E619D"/>
    <w:rsid w:val="000E7491"/>
    <w:rsid w:val="000E7DD1"/>
    <w:rsid w:val="000F0261"/>
    <w:rsid w:val="000F04C5"/>
    <w:rsid w:val="000F1513"/>
    <w:rsid w:val="000F18AD"/>
    <w:rsid w:val="000F1B6C"/>
    <w:rsid w:val="000F206E"/>
    <w:rsid w:val="000F2182"/>
    <w:rsid w:val="000F36E7"/>
    <w:rsid w:val="000F3B2C"/>
    <w:rsid w:val="000F41E3"/>
    <w:rsid w:val="000F492B"/>
    <w:rsid w:val="000F4B34"/>
    <w:rsid w:val="000F5458"/>
    <w:rsid w:val="000F5812"/>
    <w:rsid w:val="000F581F"/>
    <w:rsid w:val="000F58D8"/>
    <w:rsid w:val="000F631E"/>
    <w:rsid w:val="000F633E"/>
    <w:rsid w:val="000F636B"/>
    <w:rsid w:val="000F63E9"/>
    <w:rsid w:val="000F66BA"/>
    <w:rsid w:val="000F674B"/>
    <w:rsid w:val="000F7381"/>
    <w:rsid w:val="000F73A0"/>
    <w:rsid w:val="000F7ADB"/>
    <w:rsid w:val="00100312"/>
    <w:rsid w:val="001005F4"/>
    <w:rsid w:val="00100A25"/>
    <w:rsid w:val="00101376"/>
    <w:rsid w:val="00102215"/>
    <w:rsid w:val="00102CA6"/>
    <w:rsid w:val="00102E1A"/>
    <w:rsid w:val="001032EF"/>
    <w:rsid w:val="0010360A"/>
    <w:rsid w:val="001052BD"/>
    <w:rsid w:val="001056F9"/>
    <w:rsid w:val="00105766"/>
    <w:rsid w:val="00105BB6"/>
    <w:rsid w:val="00106085"/>
    <w:rsid w:val="0010797C"/>
    <w:rsid w:val="00107A81"/>
    <w:rsid w:val="00107AA2"/>
    <w:rsid w:val="00107E8B"/>
    <w:rsid w:val="00110185"/>
    <w:rsid w:val="001101A0"/>
    <w:rsid w:val="00110CC3"/>
    <w:rsid w:val="00111F65"/>
    <w:rsid w:val="00112754"/>
    <w:rsid w:val="00112807"/>
    <w:rsid w:val="00112817"/>
    <w:rsid w:val="00113267"/>
    <w:rsid w:val="0011350A"/>
    <w:rsid w:val="00113624"/>
    <w:rsid w:val="00113EC3"/>
    <w:rsid w:val="00114B15"/>
    <w:rsid w:val="00114D91"/>
    <w:rsid w:val="00114EA7"/>
    <w:rsid w:val="00115A78"/>
    <w:rsid w:val="00115F5A"/>
    <w:rsid w:val="00116DA9"/>
    <w:rsid w:val="001174BD"/>
    <w:rsid w:val="00117B4C"/>
    <w:rsid w:val="001203FB"/>
    <w:rsid w:val="0012043F"/>
    <w:rsid w:val="0012111E"/>
    <w:rsid w:val="00121708"/>
    <w:rsid w:val="00121E6A"/>
    <w:rsid w:val="0012304D"/>
    <w:rsid w:val="001233C7"/>
    <w:rsid w:val="00123BD7"/>
    <w:rsid w:val="00124332"/>
    <w:rsid w:val="00124359"/>
    <w:rsid w:val="0012471C"/>
    <w:rsid w:val="00124921"/>
    <w:rsid w:val="00125EEC"/>
    <w:rsid w:val="001264A4"/>
    <w:rsid w:val="00126DCC"/>
    <w:rsid w:val="0012730E"/>
    <w:rsid w:val="00127BD5"/>
    <w:rsid w:val="00130B46"/>
    <w:rsid w:val="00130B6E"/>
    <w:rsid w:val="001315AF"/>
    <w:rsid w:val="001316A8"/>
    <w:rsid w:val="00132D25"/>
    <w:rsid w:val="00132E4C"/>
    <w:rsid w:val="00133A9E"/>
    <w:rsid w:val="00134533"/>
    <w:rsid w:val="001345CB"/>
    <w:rsid w:val="00134658"/>
    <w:rsid w:val="00136345"/>
    <w:rsid w:val="00136BF7"/>
    <w:rsid w:val="00136DD2"/>
    <w:rsid w:val="001408D9"/>
    <w:rsid w:val="001411A7"/>
    <w:rsid w:val="00141752"/>
    <w:rsid w:val="00141F54"/>
    <w:rsid w:val="00142459"/>
    <w:rsid w:val="00142D3D"/>
    <w:rsid w:val="001431A8"/>
    <w:rsid w:val="001435D8"/>
    <w:rsid w:val="00143CFF"/>
    <w:rsid w:val="00143E53"/>
    <w:rsid w:val="0014476F"/>
    <w:rsid w:val="00144B70"/>
    <w:rsid w:val="00144FEC"/>
    <w:rsid w:val="00145A58"/>
    <w:rsid w:val="00145BBE"/>
    <w:rsid w:val="00146646"/>
    <w:rsid w:val="00146FC1"/>
    <w:rsid w:val="00147B84"/>
    <w:rsid w:val="00147F97"/>
    <w:rsid w:val="00150080"/>
    <w:rsid w:val="001502BB"/>
    <w:rsid w:val="00150368"/>
    <w:rsid w:val="0015070D"/>
    <w:rsid w:val="00151737"/>
    <w:rsid w:val="001518AA"/>
    <w:rsid w:val="00151ACA"/>
    <w:rsid w:val="00151B2C"/>
    <w:rsid w:val="00152BE0"/>
    <w:rsid w:val="00153828"/>
    <w:rsid w:val="0015392A"/>
    <w:rsid w:val="001541B3"/>
    <w:rsid w:val="001543DE"/>
    <w:rsid w:val="00155C1F"/>
    <w:rsid w:val="00156402"/>
    <w:rsid w:val="00156824"/>
    <w:rsid w:val="001568DF"/>
    <w:rsid w:val="00156E5E"/>
    <w:rsid w:val="0016019C"/>
    <w:rsid w:val="0016019E"/>
    <w:rsid w:val="00160564"/>
    <w:rsid w:val="00161208"/>
    <w:rsid w:val="001619AB"/>
    <w:rsid w:val="00162119"/>
    <w:rsid w:val="00162F64"/>
    <w:rsid w:val="0016439D"/>
    <w:rsid w:val="00164AD3"/>
    <w:rsid w:val="001656BF"/>
    <w:rsid w:val="00165BD7"/>
    <w:rsid w:val="00165DFE"/>
    <w:rsid w:val="00165E8E"/>
    <w:rsid w:val="001664BA"/>
    <w:rsid w:val="00166763"/>
    <w:rsid w:val="00167B73"/>
    <w:rsid w:val="00167EC8"/>
    <w:rsid w:val="00170345"/>
    <w:rsid w:val="00170566"/>
    <w:rsid w:val="001706C7"/>
    <w:rsid w:val="00170787"/>
    <w:rsid w:val="00170EE1"/>
    <w:rsid w:val="00171212"/>
    <w:rsid w:val="00171879"/>
    <w:rsid w:val="00171DF9"/>
    <w:rsid w:val="0017222B"/>
    <w:rsid w:val="001722A0"/>
    <w:rsid w:val="001725C0"/>
    <w:rsid w:val="00172C04"/>
    <w:rsid w:val="00173203"/>
    <w:rsid w:val="00173EE3"/>
    <w:rsid w:val="00174937"/>
    <w:rsid w:val="00174B4D"/>
    <w:rsid w:val="00174BAC"/>
    <w:rsid w:val="00174C2F"/>
    <w:rsid w:val="00174CDC"/>
    <w:rsid w:val="0017515A"/>
    <w:rsid w:val="00175EFD"/>
    <w:rsid w:val="001768BC"/>
    <w:rsid w:val="00176AF3"/>
    <w:rsid w:val="00176BE7"/>
    <w:rsid w:val="00176E8E"/>
    <w:rsid w:val="00177874"/>
    <w:rsid w:val="00180696"/>
    <w:rsid w:val="001806FA"/>
    <w:rsid w:val="00180F22"/>
    <w:rsid w:val="0018144A"/>
    <w:rsid w:val="00181B63"/>
    <w:rsid w:val="0018220F"/>
    <w:rsid w:val="0018231A"/>
    <w:rsid w:val="001827F8"/>
    <w:rsid w:val="00183804"/>
    <w:rsid w:val="00184299"/>
    <w:rsid w:val="001844C4"/>
    <w:rsid w:val="00184ED6"/>
    <w:rsid w:val="001852CF"/>
    <w:rsid w:val="00186911"/>
    <w:rsid w:val="00186D59"/>
    <w:rsid w:val="00187288"/>
    <w:rsid w:val="0018733D"/>
    <w:rsid w:val="00187713"/>
    <w:rsid w:val="001906E3"/>
    <w:rsid w:val="00190BA8"/>
    <w:rsid w:val="00190C77"/>
    <w:rsid w:val="00190F4B"/>
    <w:rsid w:val="001919B2"/>
    <w:rsid w:val="00192F11"/>
    <w:rsid w:val="00193114"/>
    <w:rsid w:val="00193535"/>
    <w:rsid w:val="00193B72"/>
    <w:rsid w:val="00193E39"/>
    <w:rsid w:val="00194345"/>
    <w:rsid w:val="00194733"/>
    <w:rsid w:val="00194CBE"/>
    <w:rsid w:val="0019502D"/>
    <w:rsid w:val="001950E3"/>
    <w:rsid w:val="00195710"/>
    <w:rsid w:val="00195AAD"/>
    <w:rsid w:val="00196A86"/>
    <w:rsid w:val="00197579"/>
    <w:rsid w:val="0019793C"/>
    <w:rsid w:val="001A0C30"/>
    <w:rsid w:val="001A133F"/>
    <w:rsid w:val="001A1B47"/>
    <w:rsid w:val="001A22C2"/>
    <w:rsid w:val="001A24F5"/>
    <w:rsid w:val="001A2B47"/>
    <w:rsid w:val="001A2EF9"/>
    <w:rsid w:val="001A3C90"/>
    <w:rsid w:val="001A4B45"/>
    <w:rsid w:val="001A4EB8"/>
    <w:rsid w:val="001A4FED"/>
    <w:rsid w:val="001A551F"/>
    <w:rsid w:val="001A6097"/>
    <w:rsid w:val="001A6D9A"/>
    <w:rsid w:val="001A72CF"/>
    <w:rsid w:val="001A7B97"/>
    <w:rsid w:val="001A7DFE"/>
    <w:rsid w:val="001B07EE"/>
    <w:rsid w:val="001B1573"/>
    <w:rsid w:val="001B164F"/>
    <w:rsid w:val="001B19B6"/>
    <w:rsid w:val="001B1BAE"/>
    <w:rsid w:val="001B1E53"/>
    <w:rsid w:val="001B2222"/>
    <w:rsid w:val="001B2352"/>
    <w:rsid w:val="001B2395"/>
    <w:rsid w:val="001B29F3"/>
    <w:rsid w:val="001B2B0E"/>
    <w:rsid w:val="001B2BEE"/>
    <w:rsid w:val="001B3CFE"/>
    <w:rsid w:val="001B4025"/>
    <w:rsid w:val="001B5122"/>
    <w:rsid w:val="001B52D8"/>
    <w:rsid w:val="001B6B50"/>
    <w:rsid w:val="001B6E17"/>
    <w:rsid w:val="001C0511"/>
    <w:rsid w:val="001C06B5"/>
    <w:rsid w:val="001C07D3"/>
    <w:rsid w:val="001C1BF6"/>
    <w:rsid w:val="001C1D22"/>
    <w:rsid w:val="001C2000"/>
    <w:rsid w:val="001C257B"/>
    <w:rsid w:val="001C3510"/>
    <w:rsid w:val="001C3D41"/>
    <w:rsid w:val="001C3E89"/>
    <w:rsid w:val="001C4130"/>
    <w:rsid w:val="001C47E0"/>
    <w:rsid w:val="001C4E88"/>
    <w:rsid w:val="001C4E9C"/>
    <w:rsid w:val="001C612A"/>
    <w:rsid w:val="001C64A1"/>
    <w:rsid w:val="001C6979"/>
    <w:rsid w:val="001C6A75"/>
    <w:rsid w:val="001C6B1A"/>
    <w:rsid w:val="001C7E77"/>
    <w:rsid w:val="001D0500"/>
    <w:rsid w:val="001D0668"/>
    <w:rsid w:val="001D13E8"/>
    <w:rsid w:val="001D14D0"/>
    <w:rsid w:val="001D177E"/>
    <w:rsid w:val="001D19DE"/>
    <w:rsid w:val="001D1B7F"/>
    <w:rsid w:val="001D1C7B"/>
    <w:rsid w:val="001D1F94"/>
    <w:rsid w:val="001D246B"/>
    <w:rsid w:val="001D27B9"/>
    <w:rsid w:val="001D2CE4"/>
    <w:rsid w:val="001D3108"/>
    <w:rsid w:val="001D3627"/>
    <w:rsid w:val="001D3EDB"/>
    <w:rsid w:val="001D453B"/>
    <w:rsid w:val="001D4B8A"/>
    <w:rsid w:val="001D4CF9"/>
    <w:rsid w:val="001D4E5C"/>
    <w:rsid w:val="001D5119"/>
    <w:rsid w:val="001D53E4"/>
    <w:rsid w:val="001D5420"/>
    <w:rsid w:val="001D551C"/>
    <w:rsid w:val="001D5C08"/>
    <w:rsid w:val="001D619E"/>
    <w:rsid w:val="001D702A"/>
    <w:rsid w:val="001D731A"/>
    <w:rsid w:val="001D77D9"/>
    <w:rsid w:val="001E04E6"/>
    <w:rsid w:val="001E0CBA"/>
    <w:rsid w:val="001E1610"/>
    <w:rsid w:val="001E16E9"/>
    <w:rsid w:val="001E2523"/>
    <w:rsid w:val="001E3497"/>
    <w:rsid w:val="001E4213"/>
    <w:rsid w:val="001E434D"/>
    <w:rsid w:val="001E4C79"/>
    <w:rsid w:val="001E4E02"/>
    <w:rsid w:val="001E53BD"/>
    <w:rsid w:val="001E5974"/>
    <w:rsid w:val="001E5BBA"/>
    <w:rsid w:val="001E5C05"/>
    <w:rsid w:val="001E612C"/>
    <w:rsid w:val="001E72A3"/>
    <w:rsid w:val="001E7A3C"/>
    <w:rsid w:val="001F06D3"/>
    <w:rsid w:val="001F0A78"/>
    <w:rsid w:val="001F0C1F"/>
    <w:rsid w:val="001F1F52"/>
    <w:rsid w:val="001F2DF6"/>
    <w:rsid w:val="001F31F2"/>
    <w:rsid w:val="001F3349"/>
    <w:rsid w:val="001F52E2"/>
    <w:rsid w:val="001F5F38"/>
    <w:rsid w:val="001F5FEB"/>
    <w:rsid w:val="001F6412"/>
    <w:rsid w:val="001F6A3A"/>
    <w:rsid w:val="001F749A"/>
    <w:rsid w:val="001F7EB2"/>
    <w:rsid w:val="002004E5"/>
    <w:rsid w:val="00200E46"/>
    <w:rsid w:val="002010F2"/>
    <w:rsid w:val="002013FE"/>
    <w:rsid w:val="00202C47"/>
    <w:rsid w:val="00202CD7"/>
    <w:rsid w:val="00203E46"/>
    <w:rsid w:val="002056D8"/>
    <w:rsid w:val="002061CC"/>
    <w:rsid w:val="00207420"/>
    <w:rsid w:val="002074F0"/>
    <w:rsid w:val="0020755C"/>
    <w:rsid w:val="00207E87"/>
    <w:rsid w:val="00210277"/>
    <w:rsid w:val="00210423"/>
    <w:rsid w:val="0021049B"/>
    <w:rsid w:val="002105E6"/>
    <w:rsid w:val="002107E0"/>
    <w:rsid w:val="002115FD"/>
    <w:rsid w:val="00211B65"/>
    <w:rsid w:val="00212995"/>
    <w:rsid w:val="00212F35"/>
    <w:rsid w:val="00213109"/>
    <w:rsid w:val="00213359"/>
    <w:rsid w:val="002134FD"/>
    <w:rsid w:val="00213FAC"/>
    <w:rsid w:val="00214075"/>
    <w:rsid w:val="00215E01"/>
    <w:rsid w:val="0021703A"/>
    <w:rsid w:val="0021719F"/>
    <w:rsid w:val="002175C0"/>
    <w:rsid w:val="00217B88"/>
    <w:rsid w:val="00220168"/>
    <w:rsid w:val="0022034D"/>
    <w:rsid w:val="00221688"/>
    <w:rsid w:val="002219D9"/>
    <w:rsid w:val="00221AE1"/>
    <w:rsid w:val="002222D5"/>
    <w:rsid w:val="002229F0"/>
    <w:rsid w:val="00224C33"/>
    <w:rsid w:val="00225AA8"/>
    <w:rsid w:val="002264AC"/>
    <w:rsid w:val="00226827"/>
    <w:rsid w:val="002274FD"/>
    <w:rsid w:val="002277D8"/>
    <w:rsid w:val="0023105C"/>
    <w:rsid w:val="00231431"/>
    <w:rsid w:val="002315B1"/>
    <w:rsid w:val="00231657"/>
    <w:rsid w:val="00231A0B"/>
    <w:rsid w:val="00231F8C"/>
    <w:rsid w:val="00232D08"/>
    <w:rsid w:val="00232FD8"/>
    <w:rsid w:val="002339D3"/>
    <w:rsid w:val="002346D4"/>
    <w:rsid w:val="0023478A"/>
    <w:rsid w:val="002349FE"/>
    <w:rsid w:val="00234CCA"/>
    <w:rsid w:val="00234DFF"/>
    <w:rsid w:val="002353AC"/>
    <w:rsid w:val="00235472"/>
    <w:rsid w:val="002354BD"/>
    <w:rsid w:val="0023634C"/>
    <w:rsid w:val="0023789A"/>
    <w:rsid w:val="00237BEA"/>
    <w:rsid w:val="00237D6B"/>
    <w:rsid w:val="002403CC"/>
    <w:rsid w:val="00240D6F"/>
    <w:rsid w:val="00241066"/>
    <w:rsid w:val="002417DB"/>
    <w:rsid w:val="00241F68"/>
    <w:rsid w:val="00241F8A"/>
    <w:rsid w:val="00242A3B"/>
    <w:rsid w:val="0024334E"/>
    <w:rsid w:val="002445FF"/>
    <w:rsid w:val="00245676"/>
    <w:rsid w:val="002456B9"/>
    <w:rsid w:val="002468F2"/>
    <w:rsid w:val="00247E24"/>
    <w:rsid w:val="0025004C"/>
    <w:rsid w:val="00250ABC"/>
    <w:rsid w:val="00250D72"/>
    <w:rsid w:val="00250F9F"/>
    <w:rsid w:val="00251330"/>
    <w:rsid w:val="0025146F"/>
    <w:rsid w:val="002517AD"/>
    <w:rsid w:val="0025328A"/>
    <w:rsid w:val="002533ED"/>
    <w:rsid w:val="002549B5"/>
    <w:rsid w:val="00254EA4"/>
    <w:rsid w:val="002568B3"/>
    <w:rsid w:val="00256903"/>
    <w:rsid w:val="002575EC"/>
    <w:rsid w:val="00257799"/>
    <w:rsid w:val="002604ED"/>
    <w:rsid w:val="00261573"/>
    <w:rsid w:val="00262128"/>
    <w:rsid w:val="00262A25"/>
    <w:rsid w:val="0026311F"/>
    <w:rsid w:val="002639DD"/>
    <w:rsid w:val="00263B1F"/>
    <w:rsid w:val="00263FCB"/>
    <w:rsid w:val="00264FFB"/>
    <w:rsid w:val="002653FB"/>
    <w:rsid w:val="00265A03"/>
    <w:rsid w:val="00266651"/>
    <w:rsid w:val="00266878"/>
    <w:rsid w:val="00267C05"/>
    <w:rsid w:val="00267E4E"/>
    <w:rsid w:val="002707BA"/>
    <w:rsid w:val="00270C3B"/>
    <w:rsid w:val="002710FD"/>
    <w:rsid w:val="00271192"/>
    <w:rsid w:val="0027146E"/>
    <w:rsid w:val="00271A5E"/>
    <w:rsid w:val="00271D5E"/>
    <w:rsid w:val="0027219C"/>
    <w:rsid w:val="002730E3"/>
    <w:rsid w:val="002735A5"/>
    <w:rsid w:val="002737A3"/>
    <w:rsid w:val="00274075"/>
    <w:rsid w:val="002740B5"/>
    <w:rsid w:val="002741C6"/>
    <w:rsid w:val="00274D0D"/>
    <w:rsid w:val="0027522C"/>
    <w:rsid w:val="00276040"/>
    <w:rsid w:val="002764DD"/>
    <w:rsid w:val="0027680E"/>
    <w:rsid w:val="00276C63"/>
    <w:rsid w:val="00277836"/>
    <w:rsid w:val="00281675"/>
    <w:rsid w:val="002817E4"/>
    <w:rsid w:val="00281CCF"/>
    <w:rsid w:val="002823A3"/>
    <w:rsid w:val="002843B4"/>
    <w:rsid w:val="002845B8"/>
    <w:rsid w:val="002847BF"/>
    <w:rsid w:val="00285B08"/>
    <w:rsid w:val="00290127"/>
    <w:rsid w:val="00290D03"/>
    <w:rsid w:val="00293D48"/>
    <w:rsid w:val="002945E3"/>
    <w:rsid w:val="002952AB"/>
    <w:rsid w:val="0029532A"/>
    <w:rsid w:val="002953DD"/>
    <w:rsid w:val="00295D68"/>
    <w:rsid w:val="0029623E"/>
    <w:rsid w:val="00296497"/>
    <w:rsid w:val="00297341"/>
    <w:rsid w:val="0029755F"/>
    <w:rsid w:val="0029770E"/>
    <w:rsid w:val="00297CE1"/>
    <w:rsid w:val="002A00E7"/>
    <w:rsid w:val="002A0382"/>
    <w:rsid w:val="002A06B6"/>
    <w:rsid w:val="002A097E"/>
    <w:rsid w:val="002A0B84"/>
    <w:rsid w:val="002A12BC"/>
    <w:rsid w:val="002A144F"/>
    <w:rsid w:val="002A1FC0"/>
    <w:rsid w:val="002A2320"/>
    <w:rsid w:val="002A2611"/>
    <w:rsid w:val="002A2785"/>
    <w:rsid w:val="002A2A2D"/>
    <w:rsid w:val="002A340B"/>
    <w:rsid w:val="002A39B1"/>
    <w:rsid w:val="002A4634"/>
    <w:rsid w:val="002A4777"/>
    <w:rsid w:val="002A4BA1"/>
    <w:rsid w:val="002A546D"/>
    <w:rsid w:val="002A565A"/>
    <w:rsid w:val="002A5A88"/>
    <w:rsid w:val="002A78AC"/>
    <w:rsid w:val="002A78D6"/>
    <w:rsid w:val="002A7938"/>
    <w:rsid w:val="002B07DC"/>
    <w:rsid w:val="002B091F"/>
    <w:rsid w:val="002B29A0"/>
    <w:rsid w:val="002B2F9D"/>
    <w:rsid w:val="002B3182"/>
    <w:rsid w:val="002B32C1"/>
    <w:rsid w:val="002B34B3"/>
    <w:rsid w:val="002B3CF3"/>
    <w:rsid w:val="002B46A2"/>
    <w:rsid w:val="002B51FA"/>
    <w:rsid w:val="002B66C0"/>
    <w:rsid w:val="002B6DAF"/>
    <w:rsid w:val="002B6F09"/>
    <w:rsid w:val="002B7292"/>
    <w:rsid w:val="002B7E24"/>
    <w:rsid w:val="002B7F8F"/>
    <w:rsid w:val="002C05BA"/>
    <w:rsid w:val="002C0912"/>
    <w:rsid w:val="002C09C0"/>
    <w:rsid w:val="002C0B8D"/>
    <w:rsid w:val="002C0E40"/>
    <w:rsid w:val="002C100F"/>
    <w:rsid w:val="002C1A8B"/>
    <w:rsid w:val="002C1C28"/>
    <w:rsid w:val="002C238F"/>
    <w:rsid w:val="002C25EB"/>
    <w:rsid w:val="002C2AC1"/>
    <w:rsid w:val="002C3705"/>
    <w:rsid w:val="002C3CFD"/>
    <w:rsid w:val="002C4498"/>
    <w:rsid w:val="002C528F"/>
    <w:rsid w:val="002C57A5"/>
    <w:rsid w:val="002C693B"/>
    <w:rsid w:val="002C695C"/>
    <w:rsid w:val="002C709D"/>
    <w:rsid w:val="002C7B6B"/>
    <w:rsid w:val="002C7BEF"/>
    <w:rsid w:val="002D0D51"/>
    <w:rsid w:val="002D1350"/>
    <w:rsid w:val="002D1548"/>
    <w:rsid w:val="002D1B83"/>
    <w:rsid w:val="002D2B72"/>
    <w:rsid w:val="002D2E09"/>
    <w:rsid w:val="002D3B79"/>
    <w:rsid w:val="002D3C96"/>
    <w:rsid w:val="002D4036"/>
    <w:rsid w:val="002D44FB"/>
    <w:rsid w:val="002D5017"/>
    <w:rsid w:val="002D576B"/>
    <w:rsid w:val="002D6510"/>
    <w:rsid w:val="002D6987"/>
    <w:rsid w:val="002D6FC2"/>
    <w:rsid w:val="002D71E9"/>
    <w:rsid w:val="002E0619"/>
    <w:rsid w:val="002E09E5"/>
    <w:rsid w:val="002E120C"/>
    <w:rsid w:val="002E142C"/>
    <w:rsid w:val="002E1B11"/>
    <w:rsid w:val="002E2235"/>
    <w:rsid w:val="002E28B7"/>
    <w:rsid w:val="002E3476"/>
    <w:rsid w:val="002E4010"/>
    <w:rsid w:val="002E46D2"/>
    <w:rsid w:val="002E5215"/>
    <w:rsid w:val="002E551D"/>
    <w:rsid w:val="002E5AE6"/>
    <w:rsid w:val="002E5B65"/>
    <w:rsid w:val="002E69A1"/>
    <w:rsid w:val="002E6D8F"/>
    <w:rsid w:val="002E6F3C"/>
    <w:rsid w:val="002E70C5"/>
    <w:rsid w:val="002E71F9"/>
    <w:rsid w:val="002F06C5"/>
    <w:rsid w:val="002F0F31"/>
    <w:rsid w:val="002F11CA"/>
    <w:rsid w:val="002F1287"/>
    <w:rsid w:val="002F1496"/>
    <w:rsid w:val="002F2A9B"/>
    <w:rsid w:val="002F2E15"/>
    <w:rsid w:val="002F369C"/>
    <w:rsid w:val="002F4C09"/>
    <w:rsid w:val="002F4D31"/>
    <w:rsid w:val="002F54E0"/>
    <w:rsid w:val="002F61AB"/>
    <w:rsid w:val="003004B7"/>
    <w:rsid w:val="00300A17"/>
    <w:rsid w:val="00300F1A"/>
    <w:rsid w:val="00301AFE"/>
    <w:rsid w:val="003020B6"/>
    <w:rsid w:val="003021A0"/>
    <w:rsid w:val="003030BC"/>
    <w:rsid w:val="00304219"/>
    <w:rsid w:val="003042BE"/>
    <w:rsid w:val="00306828"/>
    <w:rsid w:val="003069A5"/>
    <w:rsid w:val="003102FE"/>
    <w:rsid w:val="00310710"/>
    <w:rsid w:val="00311659"/>
    <w:rsid w:val="00311817"/>
    <w:rsid w:val="00311BF3"/>
    <w:rsid w:val="00312174"/>
    <w:rsid w:val="003122E3"/>
    <w:rsid w:val="003128DC"/>
    <w:rsid w:val="003137A2"/>
    <w:rsid w:val="00313A0E"/>
    <w:rsid w:val="00313F6F"/>
    <w:rsid w:val="003143FD"/>
    <w:rsid w:val="00314504"/>
    <w:rsid w:val="003153AF"/>
    <w:rsid w:val="003160CF"/>
    <w:rsid w:val="003165AE"/>
    <w:rsid w:val="00316FD7"/>
    <w:rsid w:val="00317391"/>
    <w:rsid w:val="00317626"/>
    <w:rsid w:val="003177ED"/>
    <w:rsid w:val="00317BA8"/>
    <w:rsid w:val="00320138"/>
    <w:rsid w:val="0032096C"/>
    <w:rsid w:val="00320CA0"/>
    <w:rsid w:val="00324B4C"/>
    <w:rsid w:val="00325826"/>
    <w:rsid w:val="00325E0D"/>
    <w:rsid w:val="00325F8E"/>
    <w:rsid w:val="00326A78"/>
    <w:rsid w:val="00326BF0"/>
    <w:rsid w:val="00326CEF"/>
    <w:rsid w:val="00327CBB"/>
    <w:rsid w:val="003302A7"/>
    <w:rsid w:val="003303F0"/>
    <w:rsid w:val="003313AB"/>
    <w:rsid w:val="00331551"/>
    <w:rsid w:val="00332EFB"/>
    <w:rsid w:val="00333136"/>
    <w:rsid w:val="00333152"/>
    <w:rsid w:val="00333863"/>
    <w:rsid w:val="00334D05"/>
    <w:rsid w:val="003353E9"/>
    <w:rsid w:val="00335583"/>
    <w:rsid w:val="00335AE6"/>
    <w:rsid w:val="0033655A"/>
    <w:rsid w:val="00337BC4"/>
    <w:rsid w:val="00340634"/>
    <w:rsid w:val="00340ACB"/>
    <w:rsid w:val="00342671"/>
    <w:rsid w:val="0034294D"/>
    <w:rsid w:val="0034301F"/>
    <w:rsid w:val="00343A5B"/>
    <w:rsid w:val="00344DBF"/>
    <w:rsid w:val="00344FF5"/>
    <w:rsid w:val="00345091"/>
    <w:rsid w:val="00345129"/>
    <w:rsid w:val="00345A2E"/>
    <w:rsid w:val="0034662B"/>
    <w:rsid w:val="00346645"/>
    <w:rsid w:val="003467BC"/>
    <w:rsid w:val="00346E53"/>
    <w:rsid w:val="00347A07"/>
    <w:rsid w:val="00347BB7"/>
    <w:rsid w:val="00347F28"/>
    <w:rsid w:val="003505F9"/>
    <w:rsid w:val="00350839"/>
    <w:rsid w:val="00350A20"/>
    <w:rsid w:val="0035127E"/>
    <w:rsid w:val="003513CE"/>
    <w:rsid w:val="00351907"/>
    <w:rsid w:val="00351B15"/>
    <w:rsid w:val="00351D72"/>
    <w:rsid w:val="003524AA"/>
    <w:rsid w:val="00353D9E"/>
    <w:rsid w:val="00354440"/>
    <w:rsid w:val="00354AAA"/>
    <w:rsid w:val="003557AD"/>
    <w:rsid w:val="00355C07"/>
    <w:rsid w:val="00355D09"/>
    <w:rsid w:val="0035641E"/>
    <w:rsid w:val="00356641"/>
    <w:rsid w:val="00357633"/>
    <w:rsid w:val="0036000D"/>
    <w:rsid w:val="0036083C"/>
    <w:rsid w:val="00360B87"/>
    <w:rsid w:val="00361802"/>
    <w:rsid w:val="00361AE3"/>
    <w:rsid w:val="00361C4D"/>
    <w:rsid w:val="00361EB6"/>
    <w:rsid w:val="00362D9B"/>
    <w:rsid w:val="003631A5"/>
    <w:rsid w:val="00363DC4"/>
    <w:rsid w:val="00364CC7"/>
    <w:rsid w:val="00365F78"/>
    <w:rsid w:val="003663AD"/>
    <w:rsid w:val="00366B90"/>
    <w:rsid w:val="00367069"/>
    <w:rsid w:val="0036765B"/>
    <w:rsid w:val="0037022E"/>
    <w:rsid w:val="003702B7"/>
    <w:rsid w:val="00370CF2"/>
    <w:rsid w:val="00371AAE"/>
    <w:rsid w:val="00371B7B"/>
    <w:rsid w:val="003723C9"/>
    <w:rsid w:val="00372EEE"/>
    <w:rsid w:val="00373FF7"/>
    <w:rsid w:val="003741FB"/>
    <w:rsid w:val="003744E5"/>
    <w:rsid w:val="003751EC"/>
    <w:rsid w:val="00375247"/>
    <w:rsid w:val="00375674"/>
    <w:rsid w:val="00375774"/>
    <w:rsid w:val="0037581D"/>
    <w:rsid w:val="003758EB"/>
    <w:rsid w:val="00375C2A"/>
    <w:rsid w:val="00376786"/>
    <w:rsid w:val="00376A70"/>
    <w:rsid w:val="00377023"/>
    <w:rsid w:val="00377ADE"/>
    <w:rsid w:val="00377D48"/>
    <w:rsid w:val="00377D61"/>
    <w:rsid w:val="003809CB"/>
    <w:rsid w:val="00381655"/>
    <w:rsid w:val="00381A14"/>
    <w:rsid w:val="00381DA6"/>
    <w:rsid w:val="00382A5B"/>
    <w:rsid w:val="00383551"/>
    <w:rsid w:val="00384146"/>
    <w:rsid w:val="00385374"/>
    <w:rsid w:val="0038660E"/>
    <w:rsid w:val="00386620"/>
    <w:rsid w:val="00386DFB"/>
    <w:rsid w:val="00387B3C"/>
    <w:rsid w:val="003904CB"/>
    <w:rsid w:val="00390D63"/>
    <w:rsid w:val="0039194D"/>
    <w:rsid w:val="00392DBD"/>
    <w:rsid w:val="00392FE5"/>
    <w:rsid w:val="003935E2"/>
    <w:rsid w:val="00393E81"/>
    <w:rsid w:val="00394518"/>
    <w:rsid w:val="00394BF5"/>
    <w:rsid w:val="0039513C"/>
    <w:rsid w:val="003966DA"/>
    <w:rsid w:val="003977D8"/>
    <w:rsid w:val="00397B62"/>
    <w:rsid w:val="003A09DE"/>
    <w:rsid w:val="003A1146"/>
    <w:rsid w:val="003A12A9"/>
    <w:rsid w:val="003A14F0"/>
    <w:rsid w:val="003A218C"/>
    <w:rsid w:val="003A2391"/>
    <w:rsid w:val="003A286C"/>
    <w:rsid w:val="003A2AC5"/>
    <w:rsid w:val="003A2E34"/>
    <w:rsid w:val="003A324F"/>
    <w:rsid w:val="003A3993"/>
    <w:rsid w:val="003A3A26"/>
    <w:rsid w:val="003A3AE7"/>
    <w:rsid w:val="003A3CAA"/>
    <w:rsid w:val="003A4323"/>
    <w:rsid w:val="003A60CD"/>
    <w:rsid w:val="003A6ED8"/>
    <w:rsid w:val="003A7CDB"/>
    <w:rsid w:val="003B07B8"/>
    <w:rsid w:val="003B0E3D"/>
    <w:rsid w:val="003B10AD"/>
    <w:rsid w:val="003B1A4F"/>
    <w:rsid w:val="003B2626"/>
    <w:rsid w:val="003B286B"/>
    <w:rsid w:val="003B294B"/>
    <w:rsid w:val="003B2A79"/>
    <w:rsid w:val="003B4374"/>
    <w:rsid w:val="003B4605"/>
    <w:rsid w:val="003B5855"/>
    <w:rsid w:val="003B5E28"/>
    <w:rsid w:val="003B5FF0"/>
    <w:rsid w:val="003B60E4"/>
    <w:rsid w:val="003B737F"/>
    <w:rsid w:val="003C0A81"/>
    <w:rsid w:val="003C28A5"/>
    <w:rsid w:val="003C3D37"/>
    <w:rsid w:val="003C4A3B"/>
    <w:rsid w:val="003C4B89"/>
    <w:rsid w:val="003C4D71"/>
    <w:rsid w:val="003C6649"/>
    <w:rsid w:val="003C6E31"/>
    <w:rsid w:val="003C7690"/>
    <w:rsid w:val="003C7C36"/>
    <w:rsid w:val="003D1E7F"/>
    <w:rsid w:val="003D1F7F"/>
    <w:rsid w:val="003D2412"/>
    <w:rsid w:val="003D273F"/>
    <w:rsid w:val="003D2B1B"/>
    <w:rsid w:val="003D2BA7"/>
    <w:rsid w:val="003D2D7A"/>
    <w:rsid w:val="003D2E96"/>
    <w:rsid w:val="003D2EA6"/>
    <w:rsid w:val="003D469F"/>
    <w:rsid w:val="003D4976"/>
    <w:rsid w:val="003D53F4"/>
    <w:rsid w:val="003D5F33"/>
    <w:rsid w:val="003D68F5"/>
    <w:rsid w:val="003D717F"/>
    <w:rsid w:val="003D7796"/>
    <w:rsid w:val="003D77DB"/>
    <w:rsid w:val="003D78C0"/>
    <w:rsid w:val="003D7ACC"/>
    <w:rsid w:val="003E0ACB"/>
    <w:rsid w:val="003E0C70"/>
    <w:rsid w:val="003E0CD0"/>
    <w:rsid w:val="003E165C"/>
    <w:rsid w:val="003E1CCA"/>
    <w:rsid w:val="003E236A"/>
    <w:rsid w:val="003E2542"/>
    <w:rsid w:val="003E2655"/>
    <w:rsid w:val="003E28E5"/>
    <w:rsid w:val="003E2B68"/>
    <w:rsid w:val="003E32D9"/>
    <w:rsid w:val="003E365F"/>
    <w:rsid w:val="003E3721"/>
    <w:rsid w:val="003E3BEA"/>
    <w:rsid w:val="003E3F08"/>
    <w:rsid w:val="003E4350"/>
    <w:rsid w:val="003E4719"/>
    <w:rsid w:val="003E4981"/>
    <w:rsid w:val="003E4CD5"/>
    <w:rsid w:val="003E4DCA"/>
    <w:rsid w:val="003E639A"/>
    <w:rsid w:val="003E70CF"/>
    <w:rsid w:val="003F0027"/>
    <w:rsid w:val="003F097A"/>
    <w:rsid w:val="003F11BE"/>
    <w:rsid w:val="003F2296"/>
    <w:rsid w:val="003F3E3E"/>
    <w:rsid w:val="003F403B"/>
    <w:rsid w:val="003F46FB"/>
    <w:rsid w:val="003F5127"/>
    <w:rsid w:val="003F5C60"/>
    <w:rsid w:val="003F61F0"/>
    <w:rsid w:val="003F63A2"/>
    <w:rsid w:val="003F6964"/>
    <w:rsid w:val="003F6AAE"/>
    <w:rsid w:val="003F6ABC"/>
    <w:rsid w:val="003F72CA"/>
    <w:rsid w:val="003F78A9"/>
    <w:rsid w:val="0040127B"/>
    <w:rsid w:val="00402286"/>
    <w:rsid w:val="0040231A"/>
    <w:rsid w:val="004023B8"/>
    <w:rsid w:val="0040442B"/>
    <w:rsid w:val="00404B6D"/>
    <w:rsid w:val="004056BE"/>
    <w:rsid w:val="00405B11"/>
    <w:rsid w:val="004060BB"/>
    <w:rsid w:val="0040626E"/>
    <w:rsid w:val="00406BB9"/>
    <w:rsid w:val="00407333"/>
    <w:rsid w:val="004117B8"/>
    <w:rsid w:val="00411D56"/>
    <w:rsid w:val="0041334A"/>
    <w:rsid w:val="00416092"/>
    <w:rsid w:val="004169D2"/>
    <w:rsid w:val="0041737D"/>
    <w:rsid w:val="004205AD"/>
    <w:rsid w:val="004208A3"/>
    <w:rsid w:val="0042092D"/>
    <w:rsid w:val="00420B5F"/>
    <w:rsid w:val="004218F6"/>
    <w:rsid w:val="00421B82"/>
    <w:rsid w:val="004229B1"/>
    <w:rsid w:val="0042373D"/>
    <w:rsid w:val="00424B2D"/>
    <w:rsid w:val="004254B0"/>
    <w:rsid w:val="004255F2"/>
    <w:rsid w:val="00425B57"/>
    <w:rsid w:val="004265B1"/>
    <w:rsid w:val="00426EED"/>
    <w:rsid w:val="00427328"/>
    <w:rsid w:val="004306FB"/>
    <w:rsid w:val="00430950"/>
    <w:rsid w:val="00431001"/>
    <w:rsid w:val="00431735"/>
    <w:rsid w:val="00431B26"/>
    <w:rsid w:val="00431C60"/>
    <w:rsid w:val="00432067"/>
    <w:rsid w:val="00432476"/>
    <w:rsid w:val="00432D52"/>
    <w:rsid w:val="004334F1"/>
    <w:rsid w:val="004335F7"/>
    <w:rsid w:val="00433F66"/>
    <w:rsid w:val="0043432F"/>
    <w:rsid w:val="00434A50"/>
    <w:rsid w:val="00434BB1"/>
    <w:rsid w:val="004364BD"/>
    <w:rsid w:val="00436634"/>
    <w:rsid w:val="004376FD"/>
    <w:rsid w:val="0044082E"/>
    <w:rsid w:val="00440B48"/>
    <w:rsid w:val="00440BB7"/>
    <w:rsid w:val="00440EDC"/>
    <w:rsid w:val="0044176F"/>
    <w:rsid w:val="004418FA"/>
    <w:rsid w:val="00441CE7"/>
    <w:rsid w:val="004422CC"/>
    <w:rsid w:val="00442A41"/>
    <w:rsid w:val="004431D3"/>
    <w:rsid w:val="004433AB"/>
    <w:rsid w:val="004436F8"/>
    <w:rsid w:val="00443D11"/>
    <w:rsid w:val="00443E66"/>
    <w:rsid w:val="0044571E"/>
    <w:rsid w:val="00446C21"/>
    <w:rsid w:val="00446D7A"/>
    <w:rsid w:val="0044706B"/>
    <w:rsid w:val="004475B8"/>
    <w:rsid w:val="004479C1"/>
    <w:rsid w:val="004513D6"/>
    <w:rsid w:val="0045307F"/>
    <w:rsid w:val="00453227"/>
    <w:rsid w:val="00453434"/>
    <w:rsid w:val="00453543"/>
    <w:rsid w:val="00453D0F"/>
    <w:rsid w:val="00453EA0"/>
    <w:rsid w:val="00454BDD"/>
    <w:rsid w:val="00454E17"/>
    <w:rsid w:val="00455579"/>
    <w:rsid w:val="004555C1"/>
    <w:rsid w:val="00455E1A"/>
    <w:rsid w:val="004567E1"/>
    <w:rsid w:val="00456B39"/>
    <w:rsid w:val="00456ED1"/>
    <w:rsid w:val="00457635"/>
    <w:rsid w:val="00457B07"/>
    <w:rsid w:val="00460662"/>
    <w:rsid w:val="00460983"/>
    <w:rsid w:val="00460B9C"/>
    <w:rsid w:val="00462460"/>
    <w:rsid w:val="0046307E"/>
    <w:rsid w:val="004632C2"/>
    <w:rsid w:val="0046380C"/>
    <w:rsid w:val="00463F01"/>
    <w:rsid w:val="00464545"/>
    <w:rsid w:val="00464965"/>
    <w:rsid w:val="00464CF2"/>
    <w:rsid w:val="004657D1"/>
    <w:rsid w:val="004664E4"/>
    <w:rsid w:val="00466D31"/>
    <w:rsid w:val="00466DBE"/>
    <w:rsid w:val="004670F4"/>
    <w:rsid w:val="00467B73"/>
    <w:rsid w:val="00467DF0"/>
    <w:rsid w:val="00470809"/>
    <w:rsid w:val="00470A87"/>
    <w:rsid w:val="004714B3"/>
    <w:rsid w:val="00471ABE"/>
    <w:rsid w:val="00471F5A"/>
    <w:rsid w:val="0047297C"/>
    <w:rsid w:val="00472AE1"/>
    <w:rsid w:val="00473021"/>
    <w:rsid w:val="00473A5E"/>
    <w:rsid w:val="00473C8C"/>
    <w:rsid w:val="00474584"/>
    <w:rsid w:val="00476359"/>
    <w:rsid w:val="0047642E"/>
    <w:rsid w:val="00476675"/>
    <w:rsid w:val="0047696E"/>
    <w:rsid w:val="0048031E"/>
    <w:rsid w:val="0048049F"/>
    <w:rsid w:val="00482E9A"/>
    <w:rsid w:val="00482FB3"/>
    <w:rsid w:val="00483DE0"/>
    <w:rsid w:val="0048410F"/>
    <w:rsid w:val="00484467"/>
    <w:rsid w:val="0048460B"/>
    <w:rsid w:val="00484727"/>
    <w:rsid w:val="00484CD9"/>
    <w:rsid w:val="00484FB1"/>
    <w:rsid w:val="0048633E"/>
    <w:rsid w:val="004863FD"/>
    <w:rsid w:val="00486CF2"/>
    <w:rsid w:val="00486E28"/>
    <w:rsid w:val="004872D4"/>
    <w:rsid w:val="0048748E"/>
    <w:rsid w:val="0049054D"/>
    <w:rsid w:val="00490827"/>
    <w:rsid w:val="004910A1"/>
    <w:rsid w:val="0049112D"/>
    <w:rsid w:val="0049272B"/>
    <w:rsid w:val="004928E3"/>
    <w:rsid w:val="00492F1D"/>
    <w:rsid w:val="004942C6"/>
    <w:rsid w:val="004948D4"/>
    <w:rsid w:val="00494C66"/>
    <w:rsid w:val="004954A7"/>
    <w:rsid w:val="004960BE"/>
    <w:rsid w:val="004963BD"/>
    <w:rsid w:val="00496974"/>
    <w:rsid w:val="00496D7A"/>
    <w:rsid w:val="00497016"/>
    <w:rsid w:val="00497293"/>
    <w:rsid w:val="004A0570"/>
    <w:rsid w:val="004A0CDB"/>
    <w:rsid w:val="004A18B8"/>
    <w:rsid w:val="004A26C1"/>
    <w:rsid w:val="004A2EE6"/>
    <w:rsid w:val="004A2F00"/>
    <w:rsid w:val="004A2FBA"/>
    <w:rsid w:val="004A38B1"/>
    <w:rsid w:val="004A4B58"/>
    <w:rsid w:val="004A58DD"/>
    <w:rsid w:val="004A5E7E"/>
    <w:rsid w:val="004A69C3"/>
    <w:rsid w:val="004A6C33"/>
    <w:rsid w:val="004A6DCB"/>
    <w:rsid w:val="004A6FC4"/>
    <w:rsid w:val="004A79AA"/>
    <w:rsid w:val="004A7FFC"/>
    <w:rsid w:val="004B083A"/>
    <w:rsid w:val="004B0F12"/>
    <w:rsid w:val="004B0FDB"/>
    <w:rsid w:val="004B135E"/>
    <w:rsid w:val="004B1839"/>
    <w:rsid w:val="004B2B11"/>
    <w:rsid w:val="004B41D4"/>
    <w:rsid w:val="004B54F6"/>
    <w:rsid w:val="004B6920"/>
    <w:rsid w:val="004B6C75"/>
    <w:rsid w:val="004B73F7"/>
    <w:rsid w:val="004B7420"/>
    <w:rsid w:val="004C0059"/>
    <w:rsid w:val="004C030C"/>
    <w:rsid w:val="004C0809"/>
    <w:rsid w:val="004C0B9D"/>
    <w:rsid w:val="004C1128"/>
    <w:rsid w:val="004C1A39"/>
    <w:rsid w:val="004C1D7E"/>
    <w:rsid w:val="004C21A6"/>
    <w:rsid w:val="004C2961"/>
    <w:rsid w:val="004C34CC"/>
    <w:rsid w:val="004C3AE4"/>
    <w:rsid w:val="004C579B"/>
    <w:rsid w:val="004C59F5"/>
    <w:rsid w:val="004C5B94"/>
    <w:rsid w:val="004C5DCA"/>
    <w:rsid w:val="004C5F99"/>
    <w:rsid w:val="004C6552"/>
    <w:rsid w:val="004C694D"/>
    <w:rsid w:val="004C6BA7"/>
    <w:rsid w:val="004C6E72"/>
    <w:rsid w:val="004C71BC"/>
    <w:rsid w:val="004C7301"/>
    <w:rsid w:val="004C7AB4"/>
    <w:rsid w:val="004C7F23"/>
    <w:rsid w:val="004D00D1"/>
    <w:rsid w:val="004D0873"/>
    <w:rsid w:val="004D09F4"/>
    <w:rsid w:val="004D1620"/>
    <w:rsid w:val="004D1ACD"/>
    <w:rsid w:val="004D1CB3"/>
    <w:rsid w:val="004D2B82"/>
    <w:rsid w:val="004D2E34"/>
    <w:rsid w:val="004D312E"/>
    <w:rsid w:val="004D359D"/>
    <w:rsid w:val="004D3EF5"/>
    <w:rsid w:val="004D3F8F"/>
    <w:rsid w:val="004D543D"/>
    <w:rsid w:val="004D556B"/>
    <w:rsid w:val="004D57B4"/>
    <w:rsid w:val="004D58A0"/>
    <w:rsid w:val="004D5944"/>
    <w:rsid w:val="004D5A67"/>
    <w:rsid w:val="004D5BE6"/>
    <w:rsid w:val="004D5FA6"/>
    <w:rsid w:val="004D7805"/>
    <w:rsid w:val="004D7E65"/>
    <w:rsid w:val="004E05AB"/>
    <w:rsid w:val="004E074A"/>
    <w:rsid w:val="004E0DD1"/>
    <w:rsid w:val="004E1A5B"/>
    <w:rsid w:val="004E2316"/>
    <w:rsid w:val="004E30E5"/>
    <w:rsid w:val="004E4162"/>
    <w:rsid w:val="004E45F6"/>
    <w:rsid w:val="004E4C25"/>
    <w:rsid w:val="004E4F3D"/>
    <w:rsid w:val="004E50D1"/>
    <w:rsid w:val="004E5158"/>
    <w:rsid w:val="004E643F"/>
    <w:rsid w:val="004E67C3"/>
    <w:rsid w:val="004E68C5"/>
    <w:rsid w:val="004E6C52"/>
    <w:rsid w:val="004E6FC8"/>
    <w:rsid w:val="004E7930"/>
    <w:rsid w:val="004F0B4C"/>
    <w:rsid w:val="004F0EDC"/>
    <w:rsid w:val="004F1427"/>
    <w:rsid w:val="004F2619"/>
    <w:rsid w:val="004F2E34"/>
    <w:rsid w:val="004F33E5"/>
    <w:rsid w:val="004F3912"/>
    <w:rsid w:val="004F44C1"/>
    <w:rsid w:val="004F48FC"/>
    <w:rsid w:val="004F4ADB"/>
    <w:rsid w:val="004F4CF7"/>
    <w:rsid w:val="004F4D81"/>
    <w:rsid w:val="004F530A"/>
    <w:rsid w:val="004F5538"/>
    <w:rsid w:val="004F5991"/>
    <w:rsid w:val="004F60F6"/>
    <w:rsid w:val="004F75E1"/>
    <w:rsid w:val="0050091F"/>
    <w:rsid w:val="00500C7E"/>
    <w:rsid w:val="00501044"/>
    <w:rsid w:val="00501491"/>
    <w:rsid w:val="0050154F"/>
    <w:rsid w:val="00501889"/>
    <w:rsid w:val="005019DD"/>
    <w:rsid w:val="00501BB2"/>
    <w:rsid w:val="00502260"/>
    <w:rsid w:val="0050230F"/>
    <w:rsid w:val="00502BEC"/>
    <w:rsid w:val="0050335B"/>
    <w:rsid w:val="0050342A"/>
    <w:rsid w:val="00503951"/>
    <w:rsid w:val="0050575E"/>
    <w:rsid w:val="00505D14"/>
    <w:rsid w:val="00505E20"/>
    <w:rsid w:val="00507BD4"/>
    <w:rsid w:val="00510B29"/>
    <w:rsid w:val="00510E17"/>
    <w:rsid w:val="00510F8A"/>
    <w:rsid w:val="0051125D"/>
    <w:rsid w:val="00511D1A"/>
    <w:rsid w:val="00512E3E"/>
    <w:rsid w:val="0051407B"/>
    <w:rsid w:val="0051430A"/>
    <w:rsid w:val="00514D57"/>
    <w:rsid w:val="005167D8"/>
    <w:rsid w:val="005169C2"/>
    <w:rsid w:val="00516C66"/>
    <w:rsid w:val="00516F87"/>
    <w:rsid w:val="00517702"/>
    <w:rsid w:val="00517B25"/>
    <w:rsid w:val="005202CF"/>
    <w:rsid w:val="00520FA4"/>
    <w:rsid w:val="00521257"/>
    <w:rsid w:val="00521A8A"/>
    <w:rsid w:val="00521C99"/>
    <w:rsid w:val="00521D0F"/>
    <w:rsid w:val="00521FC6"/>
    <w:rsid w:val="005220D7"/>
    <w:rsid w:val="0052231F"/>
    <w:rsid w:val="005230BE"/>
    <w:rsid w:val="005235D8"/>
    <w:rsid w:val="00523F76"/>
    <w:rsid w:val="0052471A"/>
    <w:rsid w:val="005248FA"/>
    <w:rsid w:val="0052493B"/>
    <w:rsid w:val="00525359"/>
    <w:rsid w:val="00525443"/>
    <w:rsid w:val="005256CE"/>
    <w:rsid w:val="005257AF"/>
    <w:rsid w:val="005261FD"/>
    <w:rsid w:val="00526814"/>
    <w:rsid w:val="005270DE"/>
    <w:rsid w:val="00527968"/>
    <w:rsid w:val="00527BD4"/>
    <w:rsid w:val="00527D60"/>
    <w:rsid w:val="00531BDE"/>
    <w:rsid w:val="0053209D"/>
    <w:rsid w:val="00532177"/>
    <w:rsid w:val="0053251B"/>
    <w:rsid w:val="0053280C"/>
    <w:rsid w:val="00534760"/>
    <w:rsid w:val="00535152"/>
    <w:rsid w:val="00535A08"/>
    <w:rsid w:val="00535C52"/>
    <w:rsid w:val="00535E37"/>
    <w:rsid w:val="005360C1"/>
    <w:rsid w:val="00537612"/>
    <w:rsid w:val="00537796"/>
    <w:rsid w:val="00537A09"/>
    <w:rsid w:val="005442C4"/>
    <w:rsid w:val="005444E1"/>
    <w:rsid w:val="00545AD9"/>
    <w:rsid w:val="0054667B"/>
    <w:rsid w:val="00546CB5"/>
    <w:rsid w:val="00547C12"/>
    <w:rsid w:val="00547CD0"/>
    <w:rsid w:val="00550A3F"/>
    <w:rsid w:val="005524FF"/>
    <w:rsid w:val="00553685"/>
    <w:rsid w:val="005541D8"/>
    <w:rsid w:val="0055474B"/>
    <w:rsid w:val="00554F89"/>
    <w:rsid w:val="00555305"/>
    <w:rsid w:val="005561BB"/>
    <w:rsid w:val="00556BE5"/>
    <w:rsid w:val="00557F84"/>
    <w:rsid w:val="00560459"/>
    <w:rsid w:val="0056283D"/>
    <w:rsid w:val="00562C60"/>
    <w:rsid w:val="00563934"/>
    <w:rsid w:val="00563C53"/>
    <w:rsid w:val="005654E8"/>
    <w:rsid w:val="005657BC"/>
    <w:rsid w:val="00565ADD"/>
    <w:rsid w:val="00565AFC"/>
    <w:rsid w:val="00566C14"/>
    <w:rsid w:val="00570EBE"/>
    <w:rsid w:val="00570FB9"/>
    <w:rsid w:val="00571C3B"/>
    <w:rsid w:val="005724A1"/>
    <w:rsid w:val="00572656"/>
    <w:rsid w:val="00572A95"/>
    <w:rsid w:val="00573183"/>
    <w:rsid w:val="00573AC7"/>
    <w:rsid w:val="00573FFE"/>
    <w:rsid w:val="00574211"/>
    <w:rsid w:val="00574E35"/>
    <w:rsid w:val="005750FA"/>
    <w:rsid w:val="00575D2E"/>
    <w:rsid w:val="00576C8C"/>
    <w:rsid w:val="005773A7"/>
    <w:rsid w:val="0057787E"/>
    <w:rsid w:val="005779DF"/>
    <w:rsid w:val="00577CEE"/>
    <w:rsid w:val="00580058"/>
    <w:rsid w:val="005815B1"/>
    <w:rsid w:val="00581BCA"/>
    <w:rsid w:val="00581D95"/>
    <w:rsid w:val="005821C1"/>
    <w:rsid w:val="005822A1"/>
    <w:rsid w:val="005828D1"/>
    <w:rsid w:val="00583859"/>
    <w:rsid w:val="00585030"/>
    <w:rsid w:val="0058550A"/>
    <w:rsid w:val="0058580A"/>
    <w:rsid w:val="00585988"/>
    <w:rsid w:val="00585D48"/>
    <w:rsid w:val="00586264"/>
    <w:rsid w:val="00586E67"/>
    <w:rsid w:val="00590093"/>
    <w:rsid w:val="0059011D"/>
    <w:rsid w:val="0059063C"/>
    <w:rsid w:val="005907AB"/>
    <w:rsid w:val="00590E85"/>
    <w:rsid w:val="00591253"/>
    <w:rsid w:val="005916AF"/>
    <w:rsid w:val="00591FC4"/>
    <w:rsid w:val="00592465"/>
    <w:rsid w:val="00592805"/>
    <w:rsid w:val="00592CFA"/>
    <w:rsid w:val="0059327A"/>
    <w:rsid w:val="00593BF9"/>
    <w:rsid w:val="00593DCB"/>
    <w:rsid w:val="0059509B"/>
    <w:rsid w:val="00596124"/>
    <w:rsid w:val="00596319"/>
    <w:rsid w:val="00596540"/>
    <w:rsid w:val="0059695D"/>
    <w:rsid w:val="00597B28"/>
    <w:rsid w:val="005A0720"/>
    <w:rsid w:val="005A13F7"/>
    <w:rsid w:val="005A2A38"/>
    <w:rsid w:val="005A369B"/>
    <w:rsid w:val="005A4143"/>
    <w:rsid w:val="005A4E54"/>
    <w:rsid w:val="005A5491"/>
    <w:rsid w:val="005A59A4"/>
    <w:rsid w:val="005A5EA1"/>
    <w:rsid w:val="005A5F3D"/>
    <w:rsid w:val="005A6597"/>
    <w:rsid w:val="005A6625"/>
    <w:rsid w:val="005A7E06"/>
    <w:rsid w:val="005B03DA"/>
    <w:rsid w:val="005B0832"/>
    <w:rsid w:val="005B087B"/>
    <w:rsid w:val="005B0D2C"/>
    <w:rsid w:val="005B0E92"/>
    <w:rsid w:val="005B1930"/>
    <w:rsid w:val="005B20D0"/>
    <w:rsid w:val="005B2193"/>
    <w:rsid w:val="005B2FFF"/>
    <w:rsid w:val="005B3DCC"/>
    <w:rsid w:val="005B3E6D"/>
    <w:rsid w:val="005B5964"/>
    <w:rsid w:val="005B65CC"/>
    <w:rsid w:val="005B6839"/>
    <w:rsid w:val="005B693F"/>
    <w:rsid w:val="005B6B19"/>
    <w:rsid w:val="005B70D5"/>
    <w:rsid w:val="005C00A8"/>
    <w:rsid w:val="005C0B88"/>
    <w:rsid w:val="005C0EF7"/>
    <w:rsid w:val="005C0F96"/>
    <w:rsid w:val="005C16EC"/>
    <w:rsid w:val="005C176A"/>
    <w:rsid w:val="005C22E0"/>
    <w:rsid w:val="005C2DCA"/>
    <w:rsid w:val="005C33C5"/>
    <w:rsid w:val="005C3435"/>
    <w:rsid w:val="005C3697"/>
    <w:rsid w:val="005C3BBD"/>
    <w:rsid w:val="005C3F4C"/>
    <w:rsid w:val="005C414D"/>
    <w:rsid w:val="005C4992"/>
    <w:rsid w:val="005C55D5"/>
    <w:rsid w:val="005C55EA"/>
    <w:rsid w:val="005C58DE"/>
    <w:rsid w:val="005C5A0F"/>
    <w:rsid w:val="005C5CB0"/>
    <w:rsid w:val="005C5D87"/>
    <w:rsid w:val="005C6310"/>
    <w:rsid w:val="005C6813"/>
    <w:rsid w:val="005C7109"/>
    <w:rsid w:val="005C7723"/>
    <w:rsid w:val="005C7B72"/>
    <w:rsid w:val="005D087F"/>
    <w:rsid w:val="005D0BBF"/>
    <w:rsid w:val="005D0ED3"/>
    <w:rsid w:val="005D1007"/>
    <w:rsid w:val="005D1784"/>
    <w:rsid w:val="005D1A6F"/>
    <w:rsid w:val="005D1AD7"/>
    <w:rsid w:val="005D2002"/>
    <w:rsid w:val="005D26DD"/>
    <w:rsid w:val="005D281D"/>
    <w:rsid w:val="005D2C70"/>
    <w:rsid w:val="005D4147"/>
    <w:rsid w:val="005D45E8"/>
    <w:rsid w:val="005D6851"/>
    <w:rsid w:val="005D6853"/>
    <w:rsid w:val="005E03F4"/>
    <w:rsid w:val="005E0467"/>
    <w:rsid w:val="005E187E"/>
    <w:rsid w:val="005E30CA"/>
    <w:rsid w:val="005E3571"/>
    <w:rsid w:val="005E3D9D"/>
    <w:rsid w:val="005E3EAA"/>
    <w:rsid w:val="005E4752"/>
    <w:rsid w:val="005E53B2"/>
    <w:rsid w:val="005E59CE"/>
    <w:rsid w:val="005E5A1D"/>
    <w:rsid w:val="005E5C0E"/>
    <w:rsid w:val="005E715B"/>
    <w:rsid w:val="005E7D06"/>
    <w:rsid w:val="005E7ECA"/>
    <w:rsid w:val="005F06D7"/>
    <w:rsid w:val="005F0966"/>
    <w:rsid w:val="005F0DBB"/>
    <w:rsid w:val="005F0DF9"/>
    <w:rsid w:val="005F11C2"/>
    <w:rsid w:val="005F172C"/>
    <w:rsid w:val="005F1C81"/>
    <w:rsid w:val="005F1FCC"/>
    <w:rsid w:val="005F30AA"/>
    <w:rsid w:val="005F36EF"/>
    <w:rsid w:val="005F384D"/>
    <w:rsid w:val="005F502E"/>
    <w:rsid w:val="005F6701"/>
    <w:rsid w:val="005F7435"/>
    <w:rsid w:val="005F7AB2"/>
    <w:rsid w:val="005F7AC5"/>
    <w:rsid w:val="005F7D83"/>
    <w:rsid w:val="005F7DD4"/>
    <w:rsid w:val="00600E52"/>
    <w:rsid w:val="006010E2"/>
    <w:rsid w:val="0060119D"/>
    <w:rsid w:val="006014D2"/>
    <w:rsid w:val="0060210F"/>
    <w:rsid w:val="00602F61"/>
    <w:rsid w:val="0060309D"/>
    <w:rsid w:val="006039A3"/>
    <w:rsid w:val="00603B38"/>
    <w:rsid w:val="006044EC"/>
    <w:rsid w:val="00605778"/>
    <w:rsid w:val="00605E0D"/>
    <w:rsid w:val="00605EAD"/>
    <w:rsid w:val="00606842"/>
    <w:rsid w:val="00606BDB"/>
    <w:rsid w:val="00606CB5"/>
    <w:rsid w:val="00606ED1"/>
    <w:rsid w:val="00606ED8"/>
    <w:rsid w:val="00607343"/>
    <w:rsid w:val="006078FA"/>
    <w:rsid w:val="00610C5F"/>
    <w:rsid w:val="00611835"/>
    <w:rsid w:val="00611955"/>
    <w:rsid w:val="00611B79"/>
    <w:rsid w:val="00611C00"/>
    <w:rsid w:val="006128A6"/>
    <w:rsid w:val="00612C92"/>
    <w:rsid w:val="0061328D"/>
    <w:rsid w:val="0061340B"/>
    <w:rsid w:val="006144BD"/>
    <w:rsid w:val="00614AEB"/>
    <w:rsid w:val="00615169"/>
    <w:rsid w:val="006153D5"/>
    <w:rsid w:val="0061622A"/>
    <w:rsid w:val="00616714"/>
    <w:rsid w:val="00616B05"/>
    <w:rsid w:val="006177EA"/>
    <w:rsid w:val="0062085D"/>
    <w:rsid w:val="00622CA6"/>
    <w:rsid w:val="00623B24"/>
    <w:rsid w:val="00623D7D"/>
    <w:rsid w:val="00623DDE"/>
    <w:rsid w:val="00623DF2"/>
    <w:rsid w:val="006259DA"/>
    <w:rsid w:val="00626C9B"/>
    <w:rsid w:val="00627A54"/>
    <w:rsid w:val="00630CE7"/>
    <w:rsid w:val="006317FB"/>
    <w:rsid w:val="0063192D"/>
    <w:rsid w:val="00631C0D"/>
    <w:rsid w:val="006322DB"/>
    <w:rsid w:val="00632911"/>
    <w:rsid w:val="00632CC4"/>
    <w:rsid w:val="0063397E"/>
    <w:rsid w:val="00634298"/>
    <w:rsid w:val="0063448A"/>
    <w:rsid w:val="00634C06"/>
    <w:rsid w:val="006355E6"/>
    <w:rsid w:val="00635DE8"/>
    <w:rsid w:val="006364C6"/>
    <w:rsid w:val="0063667B"/>
    <w:rsid w:val="00641500"/>
    <w:rsid w:val="00642192"/>
    <w:rsid w:val="0064223A"/>
    <w:rsid w:val="00642D3F"/>
    <w:rsid w:val="00642E2E"/>
    <w:rsid w:val="00642F36"/>
    <w:rsid w:val="00642F66"/>
    <w:rsid w:val="00643153"/>
    <w:rsid w:val="00644BBA"/>
    <w:rsid w:val="00644C2B"/>
    <w:rsid w:val="0064599F"/>
    <w:rsid w:val="00645B46"/>
    <w:rsid w:val="0064639C"/>
    <w:rsid w:val="0064668B"/>
    <w:rsid w:val="00647138"/>
    <w:rsid w:val="00647751"/>
    <w:rsid w:val="00647BFF"/>
    <w:rsid w:val="006502A2"/>
    <w:rsid w:val="006505DF"/>
    <w:rsid w:val="006508A7"/>
    <w:rsid w:val="0065123D"/>
    <w:rsid w:val="0065205D"/>
    <w:rsid w:val="006525A5"/>
    <w:rsid w:val="0065272B"/>
    <w:rsid w:val="00652A3E"/>
    <w:rsid w:val="00652B32"/>
    <w:rsid w:val="00654AF7"/>
    <w:rsid w:val="00654D01"/>
    <w:rsid w:val="00654E5B"/>
    <w:rsid w:val="0065581D"/>
    <w:rsid w:val="00655B2B"/>
    <w:rsid w:val="00655B7B"/>
    <w:rsid w:val="0065618A"/>
    <w:rsid w:val="006572C2"/>
    <w:rsid w:val="00657339"/>
    <w:rsid w:val="006574B6"/>
    <w:rsid w:val="00657C8C"/>
    <w:rsid w:val="0066050F"/>
    <w:rsid w:val="006607C6"/>
    <w:rsid w:val="0066166F"/>
    <w:rsid w:val="006617F9"/>
    <w:rsid w:val="00661872"/>
    <w:rsid w:val="00661F26"/>
    <w:rsid w:val="00662052"/>
    <w:rsid w:val="0066224D"/>
    <w:rsid w:val="00663AF8"/>
    <w:rsid w:val="006642A3"/>
    <w:rsid w:val="006642C5"/>
    <w:rsid w:val="006648A6"/>
    <w:rsid w:val="00665B82"/>
    <w:rsid w:val="00666016"/>
    <w:rsid w:val="006666CA"/>
    <w:rsid w:val="006667A3"/>
    <w:rsid w:val="006673AB"/>
    <w:rsid w:val="006678D5"/>
    <w:rsid w:val="006705FD"/>
    <w:rsid w:val="00670DDB"/>
    <w:rsid w:val="006729F0"/>
    <w:rsid w:val="00672DB2"/>
    <w:rsid w:val="00673E9B"/>
    <w:rsid w:val="00674002"/>
    <w:rsid w:val="0067475E"/>
    <w:rsid w:val="00674770"/>
    <w:rsid w:val="00675689"/>
    <w:rsid w:val="00676638"/>
    <w:rsid w:val="006769C9"/>
    <w:rsid w:val="00676D6B"/>
    <w:rsid w:val="00677DEC"/>
    <w:rsid w:val="00677F37"/>
    <w:rsid w:val="006810E7"/>
    <w:rsid w:val="006811C9"/>
    <w:rsid w:val="00682C1D"/>
    <w:rsid w:val="0068308A"/>
    <w:rsid w:val="006837BC"/>
    <w:rsid w:val="00683B2D"/>
    <w:rsid w:val="00683EB0"/>
    <w:rsid w:val="0068444B"/>
    <w:rsid w:val="006851C5"/>
    <w:rsid w:val="00685928"/>
    <w:rsid w:val="00685A59"/>
    <w:rsid w:val="00686347"/>
    <w:rsid w:val="0068779A"/>
    <w:rsid w:val="00687E4E"/>
    <w:rsid w:val="00690212"/>
    <w:rsid w:val="00690726"/>
    <w:rsid w:val="00690E16"/>
    <w:rsid w:val="006918CF"/>
    <w:rsid w:val="00691AD7"/>
    <w:rsid w:val="00692C3A"/>
    <w:rsid w:val="00692DD6"/>
    <w:rsid w:val="0069329F"/>
    <w:rsid w:val="00693533"/>
    <w:rsid w:val="00693DA2"/>
    <w:rsid w:val="00693EF7"/>
    <w:rsid w:val="00694132"/>
    <w:rsid w:val="006943F4"/>
    <w:rsid w:val="0069535D"/>
    <w:rsid w:val="006954FF"/>
    <w:rsid w:val="00695ACF"/>
    <w:rsid w:val="006961C0"/>
    <w:rsid w:val="00696371"/>
    <w:rsid w:val="0069639E"/>
    <w:rsid w:val="00696701"/>
    <w:rsid w:val="00697313"/>
    <w:rsid w:val="00697EC4"/>
    <w:rsid w:val="006A0E25"/>
    <w:rsid w:val="006A0FB1"/>
    <w:rsid w:val="006A182B"/>
    <w:rsid w:val="006A2265"/>
    <w:rsid w:val="006A2F3C"/>
    <w:rsid w:val="006A31F4"/>
    <w:rsid w:val="006A32CC"/>
    <w:rsid w:val="006A450B"/>
    <w:rsid w:val="006A453F"/>
    <w:rsid w:val="006A4704"/>
    <w:rsid w:val="006A52C2"/>
    <w:rsid w:val="006A5934"/>
    <w:rsid w:val="006A5CD7"/>
    <w:rsid w:val="006A5F34"/>
    <w:rsid w:val="006A656B"/>
    <w:rsid w:val="006B016C"/>
    <w:rsid w:val="006B027C"/>
    <w:rsid w:val="006B1D0F"/>
    <w:rsid w:val="006B1DD7"/>
    <w:rsid w:val="006B21B5"/>
    <w:rsid w:val="006B2BA6"/>
    <w:rsid w:val="006B311E"/>
    <w:rsid w:val="006B3BFD"/>
    <w:rsid w:val="006B3EA5"/>
    <w:rsid w:val="006B410B"/>
    <w:rsid w:val="006B4E76"/>
    <w:rsid w:val="006B4FD7"/>
    <w:rsid w:val="006B52FF"/>
    <w:rsid w:val="006B5412"/>
    <w:rsid w:val="006B5778"/>
    <w:rsid w:val="006B6181"/>
    <w:rsid w:val="006B6500"/>
    <w:rsid w:val="006B6CF2"/>
    <w:rsid w:val="006B6FEA"/>
    <w:rsid w:val="006B7444"/>
    <w:rsid w:val="006B7EBF"/>
    <w:rsid w:val="006C04E7"/>
    <w:rsid w:val="006C0778"/>
    <w:rsid w:val="006C0B0F"/>
    <w:rsid w:val="006C114A"/>
    <w:rsid w:val="006C1426"/>
    <w:rsid w:val="006C158F"/>
    <w:rsid w:val="006C16D0"/>
    <w:rsid w:val="006C1F89"/>
    <w:rsid w:val="006C2167"/>
    <w:rsid w:val="006C278A"/>
    <w:rsid w:val="006C3A0D"/>
    <w:rsid w:val="006C4918"/>
    <w:rsid w:val="006C59FD"/>
    <w:rsid w:val="006D021A"/>
    <w:rsid w:val="006D0FE0"/>
    <w:rsid w:val="006D1582"/>
    <w:rsid w:val="006D1E56"/>
    <w:rsid w:val="006D26A9"/>
    <w:rsid w:val="006D2973"/>
    <w:rsid w:val="006D2D20"/>
    <w:rsid w:val="006D31CC"/>
    <w:rsid w:val="006D365B"/>
    <w:rsid w:val="006D3920"/>
    <w:rsid w:val="006D4099"/>
    <w:rsid w:val="006D41B1"/>
    <w:rsid w:val="006D4AD4"/>
    <w:rsid w:val="006D4BBD"/>
    <w:rsid w:val="006D4CEF"/>
    <w:rsid w:val="006D5A47"/>
    <w:rsid w:val="006D5C24"/>
    <w:rsid w:val="006D606E"/>
    <w:rsid w:val="006D65DD"/>
    <w:rsid w:val="006D7436"/>
    <w:rsid w:val="006E02C8"/>
    <w:rsid w:val="006E0450"/>
    <w:rsid w:val="006E0D87"/>
    <w:rsid w:val="006E11A3"/>
    <w:rsid w:val="006E156B"/>
    <w:rsid w:val="006E1B6A"/>
    <w:rsid w:val="006E2052"/>
    <w:rsid w:val="006E23B2"/>
    <w:rsid w:val="006E2454"/>
    <w:rsid w:val="006E31F5"/>
    <w:rsid w:val="006E3519"/>
    <w:rsid w:val="006E3541"/>
    <w:rsid w:val="006E3737"/>
    <w:rsid w:val="006E42B3"/>
    <w:rsid w:val="006E593F"/>
    <w:rsid w:val="006E5BE7"/>
    <w:rsid w:val="006F0099"/>
    <w:rsid w:val="006F0BBA"/>
    <w:rsid w:val="006F0C83"/>
    <w:rsid w:val="006F13A2"/>
    <w:rsid w:val="006F233C"/>
    <w:rsid w:val="006F2B76"/>
    <w:rsid w:val="006F2D60"/>
    <w:rsid w:val="006F2D92"/>
    <w:rsid w:val="006F3B4F"/>
    <w:rsid w:val="006F4D30"/>
    <w:rsid w:val="006F4DBB"/>
    <w:rsid w:val="006F6D37"/>
    <w:rsid w:val="006F6EA8"/>
    <w:rsid w:val="006F6F3B"/>
    <w:rsid w:val="006F7837"/>
    <w:rsid w:val="006F79BE"/>
    <w:rsid w:val="006F7ACF"/>
    <w:rsid w:val="006F7E6B"/>
    <w:rsid w:val="00701304"/>
    <w:rsid w:val="0070206C"/>
    <w:rsid w:val="0070290A"/>
    <w:rsid w:val="00702B6F"/>
    <w:rsid w:val="00703539"/>
    <w:rsid w:val="00703BE8"/>
    <w:rsid w:val="00703D50"/>
    <w:rsid w:val="00704E03"/>
    <w:rsid w:val="00704EB6"/>
    <w:rsid w:val="00706635"/>
    <w:rsid w:val="00706820"/>
    <w:rsid w:val="00706FD8"/>
    <w:rsid w:val="007076D6"/>
    <w:rsid w:val="0071017A"/>
    <w:rsid w:val="007105B1"/>
    <w:rsid w:val="00710F4F"/>
    <w:rsid w:val="007119FD"/>
    <w:rsid w:val="00711E0E"/>
    <w:rsid w:val="007127C2"/>
    <w:rsid w:val="00713056"/>
    <w:rsid w:val="00713C6E"/>
    <w:rsid w:val="0071485B"/>
    <w:rsid w:val="007161D7"/>
    <w:rsid w:val="007166FC"/>
    <w:rsid w:val="007169D7"/>
    <w:rsid w:val="00717283"/>
    <w:rsid w:val="007176F5"/>
    <w:rsid w:val="00720204"/>
    <w:rsid w:val="00720596"/>
    <w:rsid w:val="0072062B"/>
    <w:rsid w:val="007213A7"/>
    <w:rsid w:val="0072217D"/>
    <w:rsid w:val="007223F0"/>
    <w:rsid w:val="007224D3"/>
    <w:rsid w:val="00722DEA"/>
    <w:rsid w:val="00722F5A"/>
    <w:rsid w:val="007244F8"/>
    <w:rsid w:val="00724A61"/>
    <w:rsid w:val="00724D94"/>
    <w:rsid w:val="00725807"/>
    <w:rsid w:val="00725B18"/>
    <w:rsid w:val="007265CD"/>
    <w:rsid w:val="00726836"/>
    <w:rsid w:val="00726A97"/>
    <w:rsid w:val="007277C0"/>
    <w:rsid w:val="00730990"/>
    <w:rsid w:val="007309F3"/>
    <w:rsid w:val="007318C5"/>
    <w:rsid w:val="007318D8"/>
    <w:rsid w:val="00731A1B"/>
    <w:rsid w:val="00731A2A"/>
    <w:rsid w:val="00731CA2"/>
    <w:rsid w:val="00731F10"/>
    <w:rsid w:val="00731F60"/>
    <w:rsid w:val="00732BC4"/>
    <w:rsid w:val="00733029"/>
    <w:rsid w:val="00733D64"/>
    <w:rsid w:val="0073421C"/>
    <w:rsid w:val="0073495C"/>
    <w:rsid w:val="00734D67"/>
    <w:rsid w:val="00734E01"/>
    <w:rsid w:val="00734F3A"/>
    <w:rsid w:val="00734F49"/>
    <w:rsid w:val="00735FD3"/>
    <w:rsid w:val="00736522"/>
    <w:rsid w:val="00736692"/>
    <w:rsid w:val="00736CB7"/>
    <w:rsid w:val="00737A24"/>
    <w:rsid w:val="007415B4"/>
    <w:rsid w:val="007423EF"/>
    <w:rsid w:val="0074254A"/>
    <w:rsid w:val="007425C6"/>
    <w:rsid w:val="00742775"/>
    <w:rsid w:val="007428D5"/>
    <w:rsid w:val="00742B7D"/>
    <w:rsid w:val="00742C8A"/>
    <w:rsid w:val="00743A36"/>
    <w:rsid w:val="00743C3C"/>
    <w:rsid w:val="007443D9"/>
    <w:rsid w:val="007448A3"/>
    <w:rsid w:val="00744C84"/>
    <w:rsid w:val="00745EC6"/>
    <w:rsid w:val="007460F4"/>
    <w:rsid w:val="00750052"/>
    <w:rsid w:val="0075038F"/>
    <w:rsid w:val="00750B92"/>
    <w:rsid w:val="007512A6"/>
    <w:rsid w:val="0075162D"/>
    <w:rsid w:val="007527ED"/>
    <w:rsid w:val="00752C8E"/>
    <w:rsid w:val="0075310D"/>
    <w:rsid w:val="007538E6"/>
    <w:rsid w:val="00754152"/>
    <w:rsid w:val="00754361"/>
    <w:rsid w:val="00754556"/>
    <w:rsid w:val="00755408"/>
    <w:rsid w:val="007557C0"/>
    <w:rsid w:val="00756149"/>
    <w:rsid w:val="00756D00"/>
    <w:rsid w:val="007574BD"/>
    <w:rsid w:val="00757C87"/>
    <w:rsid w:val="0076037B"/>
    <w:rsid w:val="007612A2"/>
    <w:rsid w:val="00762083"/>
    <w:rsid w:val="0076239F"/>
    <w:rsid w:val="007626E0"/>
    <w:rsid w:val="0076300E"/>
    <w:rsid w:val="007632D9"/>
    <w:rsid w:val="007637E9"/>
    <w:rsid w:val="00764630"/>
    <w:rsid w:val="00764B1F"/>
    <w:rsid w:val="00764ECB"/>
    <w:rsid w:val="00765D96"/>
    <w:rsid w:val="007675E5"/>
    <w:rsid w:val="00767896"/>
    <w:rsid w:val="00767CEA"/>
    <w:rsid w:val="00767F7D"/>
    <w:rsid w:val="00770D5B"/>
    <w:rsid w:val="00771870"/>
    <w:rsid w:val="00771A8E"/>
    <w:rsid w:val="00771DCE"/>
    <w:rsid w:val="007727EB"/>
    <w:rsid w:val="00772B3C"/>
    <w:rsid w:val="00773C7C"/>
    <w:rsid w:val="00774F52"/>
    <w:rsid w:val="007756AF"/>
    <w:rsid w:val="00775CF0"/>
    <w:rsid w:val="00775F2C"/>
    <w:rsid w:val="00776499"/>
    <w:rsid w:val="00777606"/>
    <w:rsid w:val="00777F6E"/>
    <w:rsid w:val="00777F89"/>
    <w:rsid w:val="00780912"/>
    <w:rsid w:val="007819C1"/>
    <w:rsid w:val="0078305F"/>
    <w:rsid w:val="0078329C"/>
    <w:rsid w:val="007843B2"/>
    <w:rsid w:val="00784F5F"/>
    <w:rsid w:val="00785FBA"/>
    <w:rsid w:val="007878B6"/>
    <w:rsid w:val="00790BA2"/>
    <w:rsid w:val="00791444"/>
    <w:rsid w:val="00792D5C"/>
    <w:rsid w:val="00792F5E"/>
    <w:rsid w:val="00794942"/>
    <w:rsid w:val="00794C34"/>
    <w:rsid w:val="0079532C"/>
    <w:rsid w:val="007956D7"/>
    <w:rsid w:val="00795AC0"/>
    <w:rsid w:val="00795B45"/>
    <w:rsid w:val="00795FA4"/>
    <w:rsid w:val="007964AB"/>
    <w:rsid w:val="007966CE"/>
    <w:rsid w:val="00796F3F"/>
    <w:rsid w:val="00797EC3"/>
    <w:rsid w:val="007A0FD7"/>
    <w:rsid w:val="007A1070"/>
    <w:rsid w:val="007A1161"/>
    <w:rsid w:val="007A224D"/>
    <w:rsid w:val="007A289D"/>
    <w:rsid w:val="007A2987"/>
    <w:rsid w:val="007A3588"/>
    <w:rsid w:val="007A35BB"/>
    <w:rsid w:val="007A4866"/>
    <w:rsid w:val="007A4A73"/>
    <w:rsid w:val="007A4C11"/>
    <w:rsid w:val="007A63A5"/>
    <w:rsid w:val="007A6632"/>
    <w:rsid w:val="007A6697"/>
    <w:rsid w:val="007B0747"/>
    <w:rsid w:val="007B1E3B"/>
    <w:rsid w:val="007B363D"/>
    <w:rsid w:val="007B3F96"/>
    <w:rsid w:val="007B4773"/>
    <w:rsid w:val="007B59E9"/>
    <w:rsid w:val="007B5B03"/>
    <w:rsid w:val="007B65E2"/>
    <w:rsid w:val="007B69F4"/>
    <w:rsid w:val="007B7458"/>
    <w:rsid w:val="007C0CF2"/>
    <w:rsid w:val="007C0D97"/>
    <w:rsid w:val="007C12E9"/>
    <w:rsid w:val="007C1771"/>
    <w:rsid w:val="007C2201"/>
    <w:rsid w:val="007C2851"/>
    <w:rsid w:val="007C2C45"/>
    <w:rsid w:val="007C3331"/>
    <w:rsid w:val="007C38B1"/>
    <w:rsid w:val="007C466C"/>
    <w:rsid w:val="007C47C4"/>
    <w:rsid w:val="007C4DD1"/>
    <w:rsid w:val="007C5159"/>
    <w:rsid w:val="007C565C"/>
    <w:rsid w:val="007C6377"/>
    <w:rsid w:val="007C69AC"/>
    <w:rsid w:val="007C6B64"/>
    <w:rsid w:val="007C6D78"/>
    <w:rsid w:val="007C72CB"/>
    <w:rsid w:val="007C77B6"/>
    <w:rsid w:val="007C7E65"/>
    <w:rsid w:val="007C7F27"/>
    <w:rsid w:val="007C7F79"/>
    <w:rsid w:val="007D0903"/>
    <w:rsid w:val="007D115D"/>
    <w:rsid w:val="007D2E6C"/>
    <w:rsid w:val="007D3491"/>
    <w:rsid w:val="007D3AD6"/>
    <w:rsid w:val="007D3B01"/>
    <w:rsid w:val="007D3B77"/>
    <w:rsid w:val="007D3BC6"/>
    <w:rsid w:val="007D4302"/>
    <w:rsid w:val="007D54F3"/>
    <w:rsid w:val="007D599D"/>
    <w:rsid w:val="007D5AA1"/>
    <w:rsid w:val="007D659A"/>
    <w:rsid w:val="007D6831"/>
    <w:rsid w:val="007D6A7E"/>
    <w:rsid w:val="007D6F7B"/>
    <w:rsid w:val="007D720F"/>
    <w:rsid w:val="007D73A0"/>
    <w:rsid w:val="007D7631"/>
    <w:rsid w:val="007D7DD3"/>
    <w:rsid w:val="007E0A18"/>
    <w:rsid w:val="007E0DB2"/>
    <w:rsid w:val="007E0DE5"/>
    <w:rsid w:val="007E14F6"/>
    <w:rsid w:val="007E1978"/>
    <w:rsid w:val="007E1B81"/>
    <w:rsid w:val="007E2450"/>
    <w:rsid w:val="007E390B"/>
    <w:rsid w:val="007E4241"/>
    <w:rsid w:val="007E437B"/>
    <w:rsid w:val="007E468E"/>
    <w:rsid w:val="007E4D10"/>
    <w:rsid w:val="007E5202"/>
    <w:rsid w:val="007E54C0"/>
    <w:rsid w:val="007E5B66"/>
    <w:rsid w:val="007E5F13"/>
    <w:rsid w:val="007E76F6"/>
    <w:rsid w:val="007E7AE9"/>
    <w:rsid w:val="007E7C8E"/>
    <w:rsid w:val="007E7E04"/>
    <w:rsid w:val="007E7F7F"/>
    <w:rsid w:val="007F1651"/>
    <w:rsid w:val="007F3BAE"/>
    <w:rsid w:val="007F4CFE"/>
    <w:rsid w:val="007F4EC5"/>
    <w:rsid w:val="007F5BBF"/>
    <w:rsid w:val="007F5C4E"/>
    <w:rsid w:val="007F7227"/>
    <w:rsid w:val="007F7AF0"/>
    <w:rsid w:val="007F7F9D"/>
    <w:rsid w:val="00801AF7"/>
    <w:rsid w:val="00802C7E"/>
    <w:rsid w:val="00802EC4"/>
    <w:rsid w:val="00803462"/>
    <w:rsid w:val="008035C2"/>
    <w:rsid w:val="008037DA"/>
    <w:rsid w:val="00803BA7"/>
    <w:rsid w:val="008041D9"/>
    <w:rsid w:val="008045E7"/>
    <w:rsid w:val="00805879"/>
    <w:rsid w:val="00805D9B"/>
    <w:rsid w:val="00806B7D"/>
    <w:rsid w:val="008070E0"/>
    <w:rsid w:val="0080746D"/>
    <w:rsid w:val="00807673"/>
    <w:rsid w:val="00807B1B"/>
    <w:rsid w:val="00810BB8"/>
    <w:rsid w:val="00811042"/>
    <w:rsid w:val="00811392"/>
    <w:rsid w:val="00811AE6"/>
    <w:rsid w:val="00811D9C"/>
    <w:rsid w:val="0081297A"/>
    <w:rsid w:val="008133F5"/>
    <w:rsid w:val="00815AE2"/>
    <w:rsid w:val="00815C0F"/>
    <w:rsid w:val="00816924"/>
    <w:rsid w:val="00816B64"/>
    <w:rsid w:val="0081738E"/>
    <w:rsid w:val="0081798B"/>
    <w:rsid w:val="0082029C"/>
    <w:rsid w:val="00820F41"/>
    <w:rsid w:val="0082221C"/>
    <w:rsid w:val="00822A8A"/>
    <w:rsid w:val="00822D50"/>
    <w:rsid w:val="00822EA9"/>
    <w:rsid w:val="008232F3"/>
    <w:rsid w:val="00824308"/>
    <w:rsid w:val="008261C4"/>
    <w:rsid w:val="00826986"/>
    <w:rsid w:val="008269A8"/>
    <w:rsid w:val="00826BAE"/>
    <w:rsid w:val="00826DF0"/>
    <w:rsid w:val="008272A2"/>
    <w:rsid w:val="00827977"/>
    <w:rsid w:val="008279DA"/>
    <w:rsid w:val="0083026F"/>
    <w:rsid w:val="008305BB"/>
    <w:rsid w:val="0083076E"/>
    <w:rsid w:val="00831125"/>
    <w:rsid w:val="008313D0"/>
    <w:rsid w:val="008316C1"/>
    <w:rsid w:val="008316F9"/>
    <w:rsid w:val="008319A2"/>
    <w:rsid w:val="00832A66"/>
    <w:rsid w:val="00833281"/>
    <w:rsid w:val="008334CE"/>
    <w:rsid w:val="00836BAD"/>
    <w:rsid w:val="00836EF2"/>
    <w:rsid w:val="008375C4"/>
    <w:rsid w:val="0084064D"/>
    <w:rsid w:val="00840F81"/>
    <w:rsid w:val="00841050"/>
    <w:rsid w:val="008412E2"/>
    <w:rsid w:val="00841333"/>
    <w:rsid w:val="00841B51"/>
    <w:rsid w:val="00842C3F"/>
    <w:rsid w:val="008433B3"/>
    <w:rsid w:val="00843C89"/>
    <w:rsid w:val="008446D3"/>
    <w:rsid w:val="00845F2E"/>
    <w:rsid w:val="00846762"/>
    <w:rsid w:val="00846A11"/>
    <w:rsid w:val="00846F5C"/>
    <w:rsid w:val="00847514"/>
    <w:rsid w:val="00847F23"/>
    <w:rsid w:val="00850CEB"/>
    <w:rsid w:val="00850FA1"/>
    <w:rsid w:val="00851278"/>
    <w:rsid w:val="0085163E"/>
    <w:rsid w:val="00851A13"/>
    <w:rsid w:val="0085406B"/>
    <w:rsid w:val="00854805"/>
    <w:rsid w:val="0085540C"/>
    <w:rsid w:val="008554CA"/>
    <w:rsid w:val="00856D4E"/>
    <w:rsid w:val="00856E7A"/>
    <w:rsid w:val="008572B4"/>
    <w:rsid w:val="008577C1"/>
    <w:rsid w:val="00857ACF"/>
    <w:rsid w:val="00857E59"/>
    <w:rsid w:val="00860BF4"/>
    <w:rsid w:val="008613C2"/>
    <w:rsid w:val="0086203E"/>
    <w:rsid w:val="008628F5"/>
    <w:rsid w:val="00863012"/>
    <w:rsid w:val="00863931"/>
    <w:rsid w:val="00863AE6"/>
    <w:rsid w:val="00863D47"/>
    <w:rsid w:val="008645FE"/>
    <w:rsid w:val="008649AF"/>
    <w:rsid w:val="00866085"/>
    <w:rsid w:val="008666FA"/>
    <w:rsid w:val="008668B2"/>
    <w:rsid w:val="008676BB"/>
    <w:rsid w:val="00867787"/>
    <w:rsid w:val="008679F5"/>
    <w:rsid w:val="00870269"/>
    <w:rsid w:val="00871652"/>
    <w:rsid w:val="00871F2B"/>
    <w:rsid w:val="00872FED"/>
    <w:rsid w:val="008730B0"/>
    <w:rsid w:val="00874919"/>
    <w:rsid w:val="008749BE"/>
    <w:rsid w:val="0087516B"/>
    <w:rsid w:val="008756AB"/>
    <w:rsid w:val="00875C2E"/>
    <w:rsid w:val="0087670D"/>
    <w:rsid w:val="00880C3E"/>
    <w:rsid w:val="00881A5F"/>
    <w:rsid w:val="00881CBA"/>
    <w:rsid w:val="0088224D"/>
    <w:rsid w:val="00882E45"/>
    <w:rsid w:val="00882FA6"/>
    <w:rsid w:val="00883015"/>
    <w:rsid w:val="008832D3"/>
    <w:rsid w:val="0088388F"/>
    <w:rsid w:val="00883E5B"/>
    <w:rsid w:val="00884DDD"/>
    <w:rsid w:val="00884E64"/>
    <w:rsid w:val="00885F66"/>
    <w:rsid w:val="00886F72"/>
    <w:rsid w:val="00886F81"/>
    <w:rsid w:val="00887B2A"/>
    <w:rsid w:val="00887E6F"/>
    <w:rsid w:val="0089099D"/>
    <w:rsid w:val="008913BA"/>
    <w:rsid w:val="0089197F"/>
    <w:rsid w:val="00892726"/>
    <w:rsid w:val="00892985"/>
    <w:rsid w:val="008934C5"/>
    <w:rsid w:val="00893DC0"/>
    <w:rsid w:val="00894C46"/>
    <w:rsid w:val="008959F7"/>
    <w:rsid w:val="008965BD"/>
    <w:rsid w:val="008A00F0"/>
    <w:rsid w:val="008A039D"/>
    <w:rsid w:val="008A0C10"/>
    <w:rsid w:val="008A0DE3"/>
    <w:rsid w:val="008A0E2A"/>
    <w:rsid w:val="008A12FD"/>
    <w:rsid w:val="008A163D"/>
    <w:rsid w:val="008A1B5D"/>
    <w:rsid w:val="008A238B"/>
    <w:rsid w:val="008A240A"/>
    <w:rsid w:val="008A3103"/>
    <w:rsid w:val="008A33C0"/>
    <w:rsid w:val="008A3881"/>
    <w:rsid w:val="008A4E4A"/>
    <w:rsid w:val="008A554D"/>
    <w:rsid w:val="008A641E"/>
    <w:rsid w:val="008A64EF"/>
    <w:rsid w:val="008A681B"/>
    <w:rsid w:val="008A6A26"/>
    <w:rsid w:val="008A715A"/>
    <w:rsid w:val="008A754F"/>
    <w:rsid w:val="008A7552"/>
    <w:rsid w:val="008A76A3"/>
    <w:rsid w:val="008A78CC"/>
    <w:rsid w:val="008B0395"/>
    <w:rsid w:val="008B0585"/>
    <w:rsid w:val="008B0894"/>
    <w:rsid w:val="008B1763"/>
    <w:rsid w:val="008B2F49"/>
    <w:rsid w:val="008B3903"/>
    <w:rsid w:val="008B4480"/>
    <w:rsid w:val="008B4652"/>
    <w:rsid w:val="008B4AED"/>
    <w:rsid w:val="008B4C36"/>
    <w:rsid w:val="008B4CDA"/>
    <w:rsid w:val="008B4E9D"/>
    <w:rsid w:val="008B5AC0"/>
    <w:rsid w:val="008B5F73"/>
    <w:rsid w:val="008B616D"/>
    <w:rsid w:val="008B6527"/>
    <w:rsid w:val="008B718E"/>
    <w:rsid w:val="008B7584"/>
    <w:rsid w:val="008B77AA"/>
    <w:rsid w:val="008C0E61"/>
    <w:rsid w:val="008C18C2"/>
    <w:rsid w:val="008C1D5D"/>
    <w:rsid w:val="008C1FE7"/>
    <w:rsid w:val="008C2426"/>
    <w:rsid w:val="008C2D39"/>
    <w:rsid w:val="008C43E4"/>
    <w:rsid w:val="008C47A1"/>
    <w:rsid w:val="008C6BAF"/>
    <w:rsid w:val="008C6FD1"/>
    <w:rsid w:val="008C7DF0"/>
    <w:rsid w:val="008D07A0"/>
    <w:rsid w:val="008D100F"/>
    <w:rsid w:val="008D1060"/>
    <w:rsid w:val="008D169B"/>
    <w:rsid w:val="008D288D"/>
    <w:rsid w:val="008D28F5"/>
    <w:rsid w:val="008D301E"/>
    <w:rsid w:val="008D3B1A"/>
    <w:rsid w:val="008D4A79"/>
    <w:rsid w:val="008D4E77"/>
    <w:rsid w:val="008D56C1"/>
    <w:rsid w:val="008D5B23"/>
    <w:rsid w:val="008D5FE3"/>
    <w:rsid w:val="008D601D"/>
    <w:rsid w:val="008D6BAA"/>
    <w:rsid w:val="008D6E71"/>
    <w:rsid w:val="008D7446"/>
    <w:rsid w:val="008D75F5"/>
    <w:rsid w:val="008D7BDD"/>
    <w:rsid w:val="008D7BF9"/>
    <w:rsid w:val="008E0A1F"/>
    <w:rsid w:val="008E1203"/>
    <w:rsid w:val="008E18D4"/>
    <w:rsid w:val="008E3020"/>
    <w:rsid w:val="008E3D43"/>
    <w:rsid w:val="008E3E8C"/>
    <w:rsid w:val="008E40F7"/>
    <w:rsid w:val="008E4511"/>
    <w:rsid w:val="008E4DA5"/>
    <w:rsid w:val="008E4EB7"/>
    <w:rsid w:val="008E59AA"/>
    <w:rsid w:val="008E66EF"/>
    <w:rsid w:val="008E6D41"/>
    <w:rsid w:val="008F0EF4"/>
    <w:rsid w:val="008F12DA"/>
    <w:rsid w:val="008F1B80"/>
    <w:rsid w:val="008F1C24"/>
    <w:rsid w:val="008F2152"/>
    <w:rsid w:val="008F276D"/>
    <w:rsid w:val="008F2B63"/>
    <w:rsid w:val="008F3476"/>
    <w:rsid w:val="008F3F29"/>
    <w:rsid w:val="008F5301"/>
    <w:rsid w:val="008F54D1"/>
    <w:rsid w:val="008F5B2F"/>
    <w:rsid w:val="008F7540"/>
    <w:rsid w:val="008F7678"/>
    <w:rsid w:val="009003AB"/>
    <w:rsid w:val="009014EE"/>
    <w:rsid w:val="00901AEE"/>
    <w:rsid w:val="00901D8D"/>
    <w:rsid w:val="00901F53"/>
    <w:rsid w:val="00901F90"/>
    <w:rsid w:val="0090481D"/>
    <w:rsid w:val="00905D87"/>
    <w:rsid w:val="00906502"/>
    <w:rsid w:val="00906920"/>
    <w:rsid w:val="00907C86"/>
    <w:rsid w:val="00907F44"/>
    <w:rsid w:val="00910412"/>
    <w:rsid w:val="009104ED"/>
    <w:rsid w:val="00910920"/>
    <w:rsid w:val="00910946"/>
    <w:rsid w:val="009111E1"/>
    <w:rsid w:val="009125A9"/>
    <w:rsid w:val="009130D9"/>
    <w:rsid w:val="00913712"/>
    <w:rsid w:val="0091405A"/>
    <w:rsid w:val="00914773"/>
    <w:rsid w:val="00914B05"/>
    <w:rsid w:val="009150CB"/>
    <w:rsid w:val="009154C1"/>
    <w:rsid w:val="00916423"/>
    <w:rsid w:val="009164E2"/>
    <w:rsid w:val="00916ADA"/>
    <w:rsid w:val="00917159"/>
    <w:rsid w:val="009175B4"/>
    <w:rsid w:val="00921DA3"/>
    <w:rsid w:val="00922886"/>
    <w:rsid w:val="009229AD"/>
    <w:rsid w:val="00922B1A"/>
    <w:rsid w:val="00922CF1"/>
    <w:rsid w:val="00922FA5"/>
    <w:rsid w:val="00923072"/>
    <w:rsid w:val="00923811"/>
    <w:rsid w:val="0092393D"/>
    <w:rsid w:val="00923E1A"/>
    <w:rsid w:val="009243E5"/>
    <w:rsid w:val="00926425"/>
    <w:rsid w:val="009265C1"/>
    <w:rsid w:val="00927D0B"/>
    <w:rsid w:val="0093026F"/>
    <w:rsid w:val="00930376"/>
    <w:rsid w:val="00930557"/>
    <w:rsid w:val="00930A7D"/>
    <w:rsid w:val="00931246"/>
    <w:rsid w:val="00932DFC"/>
    <w:rsid w:val="00933158"/>
    <w:rsid w:val="009336CA"/>
    <w:rsid w:val="009350AF"/>
    <w:rsid w:val="00935258"/>
    <w:rsid w:val="0093572D"/>
    <w:rsid w:val="00936A09"/>
    <w:rsid w:val="00937454"/>
    <w:rsid w:val="00937709"/>
    <w:rsid w:val="009400E8"/>
    <w:rsid w:val="00940162"/>
    <w:rsid w:val="009404D7"/>
    <w:rsid w:val="009407A1"/>
    <w:rsid w:val="00941CE6"/>
    <w:rsid w:val="009423C1"/>
    <w:rsid w:val="009423F3"/>
    <w:rsid w:val="00943217"/>
    <w:rsid w:val="009438C4"/>
    <w:rsid w:val="009445F2"/>
    <w:rsid w:val="009449F3"/>
    <w:rsid w:val="00944AD8"/>
    <w:rsid w:val="00944E7A"/>
    <w:rsid w:val="00945028"/>
    <w:rsid w:val="009452EE"/>
    <w:rsid w:val="00945A5A"/>
    <w:rsid w:val="0094655B"/>
    <w:rsid w:val="00946D56"/>
    <w:rsid w:val="00947A61"/>
    <w:rsid w:val="00947CE7"/>
    <w:rsid w:val="009500F5"/>
    <w:rsid w:val="0095092B"/>
    <w:rsid w:val="00950DB9"/>
    <w:rsid w:val="00951013"/>
    <w:rsid w:val="009518F0"/>
    <w:rsid w:val="0095195C"/>
    <w:rsid w:val="00951D94"/>
    <w:rsid w:val="0095301F"/>
    <w:rsid w:val="0095346B"/>
    <w:rsid w:val="009538C4"/>
    <w:rsid w:val="00953FD0"/>
    <w:rsid w:val="00954441"/>
    <w:rsid w:val="009553A5"/>
    <w:rsid w:val="00955822"/>
    <w:rsid w:val="00955F51"/>
    <w:rsid w:val="00956269"/>
    <w:rsid w:val="009570D4"/>
    <w:rsid w:val="0095771F"/>
    <w:rsid w:val="00957D10"/>
    <w:rsid w:val="00960814"/>
    <w:rsid w:val="00960A4C"/>
    <w:rsid w:val="00960A90"/>
    <w:rsid w:val="00961C5A"/>
    <w:rsid w:val="00962223"/>
    <w:rsid w:val="00962A80"/>
    <w:rsid w:val="00964494"/>
    <w:rsid w:val="00966509"/>
    <w:rsid w:val="00966882"/>
    <w:rsid w:val="00966FBF"/>
    <w:rsid w:val="00967B82"/>
    <w:rsid w:val="009700F0"/>
    <w:rsid w:val="0097026A"/>
    <w:rsid w:val="0097161F"/>
    <w:rsid w:val="00971AD3"/>
    <w:rsid w:val="00972774"/>
    <w:rsid w:val="009734F9"/>
    <w:rsid w:val="0097375A"/>
    <w:rsid w:val="00974660"/>
    <w:rsid w:val="0097478F"/>
    <w:rsid w:val="009748CB"/>
    <w:rsid w:val="00975152"/>
    <w:rsid w:val="009753F9"/>
    <w:rsid w:val="00975C17"/>
    <w:rsid w:val="00975F5C"/>
    <w:rsid w:val="0097651B"/>
    <w:rsid w:val="00976B1A"/>
    <w:rsid w:val="00977179"/>
    <w:rsid w:val="00977593"/>
    <w:rsid w:val="0098083E"/>
    <w:rsid w:val="0098131A"/>
    <w:rsid w:val="009818B2"/>
    <w:rsid w:val="0098212A"/>
    <w:rsid w:val="009822AB"/>
    <w:rsid w:val="009822FB"/>
    <w:rsid w:val="0098236B"/>
    <w:rsid w:val="00982442"/>
    <w:rsid w:val="0098382D"/>
    <w:rsid w:val="009853B6"/>
    <w:rsid w:val="009855B2"/>
    <w:rsid w:val="009877E0"/>
    <w:rsid w:val="00987AC1"/>
    <w:rsid w:val="00987F4C"/>
    <w:rsid w:val="00990397"/>
    <w:rsid w:val="00990C68"/>
    <w:rsid w:val="00993168"/>
    <w:rsid w:val="009934A6"/>
    <w:rsid w:val="009941CA"/>
    <w:rsid w:val="009943B7"/>
    <w:rsid w:val="0099447E"/>
    <w:rsid w:val="00994731"/>
    <w:rsid w:val="00994A8B"/>
    <w:rsid w:val="00995107"/>
    <w:rsid w:val="0099526D"/>
    <w:rsid w:val="00995662"/>
    <w:rsid w:val="00996164"/>
    <w:rsid w:val="00996829"/>
    <w:rsid w:val="00996921"/>
    <w:rsid w:val="00996E02"/>
    <w:rsid w:val="0099797D"/>
    <w:rsid w:val="009A0BB7"/>
    <w:rsid w:val="009A1E68"/>
    <w:rsid w:val="009A2636"/>
    <w:rsid w:val="009A43BF"/>
    <w:rsid w:val="009A4CB9"/>
    <w:rsid w:val="009A66C7"/>
    <w:rsid w:val="009A6F4F"/>
    <w:rsid w:val="009A7410"/>
    <w:rsid w:val="009A7DBE"/>
    <w:rsid w:val="009B02C0"/>
    <w:rsid w:val="009B048F"/>
    <w:rsid w:val="009B05A7"/>
    <w:rsid w:val="009B0924"/>
    <w:rsid w:val="009B092B"/>
    <w:rsid w:val="009B0A3C"/>
    <w:rsid w:val="009B0C66"/>
    <w:rsid w:val="009B11F2"/>
    <w:rsid w:val="009B185B"/>
    <w:rsid w:val="009B188D"/>
    <w:rsid w:val="009B1E9A"/>
    <w:rsid w:val="009B2450"/>
    <w:rsid w:val="009B25B4"/>
    <w:rsid w:val="009B2FBA"/>
    <w:rsid w:val="009B33A9"/>
    <w:rsid w:val="009B3CEA"/>
    <w:rsid w:val="009B4C2F"/>
    <w:rsid w:val="009B5219"/>
    <w:rsid w:val="009B5BBC"/>
    <w:rsid w:val="009B69FD"/>
    <w:rsid w:val="009B6A45"/>
    <w:rsid w:val="009B6A4E"/>
    <w:rsid w:val="009C0112"/>
    <w:rsid w:val="009C0984"/>
    <w:rsid w:val="009C1EDE"/>
    <w:rsid w:val="009C37E0"/>
    <w:rsid w:val="009C3A74"/>
    <w:rsid w:val="009C3D9F"/>
    <w:rsid w:val="009C44FB"/>
    <w:rsid w:val="009C47BC"/>
    <w:rsid w:val="009C4B2A"/>
    <w:rsid w:val="009C551E"/>
    <w:rsid w:val="009C555D"/>
    <w:rsid w:val="009C65AD"/>
    <w:rsid w:val="009C6BA5"/>
    <w:rsid w:val="009C7BCA"/>
    <w:rsid w:val="009C7E4A"/>
    <w:rsid w:val="009D0050"/>
    <w:rsid w:val="009D0DBB"/>
    <w:rsid w:val="009D190B"/>
    <w:rsid w:val="009D1EF3"/>
    <w:rsid w:val="009D28A3"/>
    <w:rsid w:val="009D3214"/>
    <w:rsid w:val="009D3B6E"/>
    <w:rsid w:val="009D3CB9"/>
    <w:rsid w:val="009D4FB2"/>
    <w:rsid w:val="009D511E"/>
    <w:rsid w:val="009D590C"/>
    <w:rsid w:val="009D5C81"/>
    <w:rsid w:val="009D5D70"/>
    <w:rsid w:val="009D5F78"/>
    <w:rsid w:val="009D6CB9"/>
    <w:rsid w:val="009D6ECA"/>
    <w:rsid w:val="009D746B"/>
    <w:rsid w:val="009D78CE"/>
    <w:rsid w:val="009D7AAE"/>
    <w:rsid w:val="009E09B2"/>
    <w:rsid w:val="009E111A"/>
    <w:rsid w:val="009E1335"/>
    <w:rsid w:val="009E1636"/>
    <w:rsid w:val="009E1E56"/>
    <w:rsid w:val="009E2718"/>
    <w:rsid w:val="009E2F2E"/>
    <w:rsid w:val="009E311D"/>
    <w:rsid w:val="009E3AF0"/>
    <w:rsid w:val="009E510D"/>
    <w:rsid w:val="009E5846"/>
    <w:rsid w:val="009E652F"/>
    <w:rsid w:val="009E69D3"/>
    <w:rsid w:val="009E6B20"/>
    <w:rsid w:val="009E6CC0"/>
    <w:rsid w:val="009E6CD9"/>
    <w:rsid w:val="009E7AD1"/>
    <w:rsid w:val="009E7B91"/>
    <w:rsid w:val="009E7F35"/>
    <w:rsid w:val="009F0073"/>
    <w:rsid w:val="009F1726"/>
    <w:rsid w:val="009F1751"/>
    <w:rsid w:val="009F265E"/>
    <w:rsid w:val="009F3FBF"/>
    <w:rsid w:val="009F4A3D"/>
    <w:rsid w:val="009F4F59"/>
    <w:rsid w:val="009F505E"/>
    <w:rsid w:val="009F50DF"/>
    <w:rsid w:val="009F5348"/>
    <w:rsid w:val="009F59E5"/>
    <w:rsid w:val="009F5CBD"/>
    <w:rsid w:val="009F5CBF"/>
    <w:rsid w:val="009F5CF2"/>
    <w:rsid w:val="009F6507"/>
    <w:rsid w:val="009F6A27"/>
    <w:rsid w:val="009F6DFC"/>
    <w:rsid w:val="009F6F2C"/>
    <w:rsid w:val="009F7E1C"/>
    <w:rsid w:val="00A0076C"/>
    <w:rsid w:val="00A00F21"/>
    <w:rsid w:val="00A01711"/>
    <w:rsid w:val="00A01CCE"/>
    <w:rsid w:val="00A022C5"/>
    <w:rsid w:val="00A0324B"/>
    <w:rsid w:val="00A032B5"/>
    <w:rsid w:val="00A03762"/>
    <w:rsid w:val="00A03ABD"/>
    <w:rsid w:val="00A03C91"/>
    <w:rsid w:val="00A047DE"/>
    <w:rsid w:val="00A061D5"/>
    <w:rsid w:val="00A10DB8"/>
    <w:rsid w:val="00A11225"/>
    <w:rsid w:val="00A11284"/>
    <w:rsid w:val="00A11AF8"/>
    <w:rsid w:val="00A11B84"/>
    <w:rsid w:val="00A11F5A"/>
    <w:rsid w:val="00A12802"/>
    <w:rsid w:val="00A141D8"/>
    <w:rsid w:val="00A1503C"/>
    <w:rsid w:val="00A15145"/>
    <w:rsid w:val="00A15319"/>
    <w:rsid w:val="00A15653"/>
    <w:rsid w:val="00A159ED"/>
    <w:rsid w:val="00A160C2"/>
    <w:rsid w:val="00A16608"/>
    <w:rsid w:val="00A17622"/>
    <w:rsid w:val="00A17886"/>
    <w:rsid w:val="00A17B9C"/>
    <w:rsid w:val="00A17EB7"/>
    <w:rsid w:val="00A17F56"/>
    <w:rsid w:val="00A20716"/>
    <w:rsid w:val="00A214A6"/>
    <w:rsid w:val="00A21E14"/>
    <w:rsid w:val="00A22015"/>
    <w:rsid w:val="00A2209C"/>
    <w:rsid w:val="00A22B65"/>
    <w:rsid w:val="00A231B8"/>
    <w:rsid w:val="00A2376D"/>
    <w:rsid w:val="00A23F22"/>
    <w:rsid w:val="00A23F5D"/>
    <w:rsid w:val="00A241F7"/>
    <w:rsid w:val="00A24A3F"/>
    <w:rsid w:val="00A24A60"/>
    <w:rsid w:val="00A255FB"/>
    <w:rsid w:val="00A25975"/>
    <w:rsid w:val="00A25C7D"/>
    <w:rsid w:val="00A25E20"/>
    <w:rsid w:val="00A25F8A"/>
    <w:rsid w:val="00A25FC3"/>
    <w:rsid w:val="00A27090"/>
    <w:rsid w:val="00A277CF"/>
    <w:rsid w:val="00A27CF0"/>
    <w:rsid w:val="00A30332"/>
    <w:rsid w:val="00A3034E"/>
    <w:rsid w:val="00A3074A"/>
    <w:rsid w:val="00A3199D"/>
    <w:rsid w:val="00A323D4"/>
    <w:rsid w:val="00A34775"/>
    <w:rsid w:val="00A3501D"/>
    <w:rsid w:val="00A35533"/>
    <w:rsid w:val="00A3592F"/>
    <w:rsid w:val="00A35A5E"/>
    <w:rsid w:val="00A35B1E"/>
    <w:rsid w:val="00A36180"/>
    <w:rsid w:val="00A36336"/>
    <w:rsid w:val="00A36ADE"/>
    <w:rsid w:val="00A37075"/>
    <w:rsid w:val="00A37222"/>
    <w:rsid w:val="00A37B38"/>
    <w:rsid w:val="00A401AC"/>
    <w:rsid w:val="00A40426"/>
    <w:rsid w:val="00A40541"/>
    <w:rsid w:val="00A41831"/>
    <w:rsid w:val="00A4338C"/>
    <w:rsid w:val="00A434DA"/>
    <w:rsid w:val="00A4397F"/>
    <w:rsid w:val="00A43A07"/>
    <w:rsid w:val="00A4430F"/>
    <w:rsid w:val="00A44E14"/>
    <w:rsid w:val="00A45207"/>
    <w:rsid w:val="00A45BED"/>
    <w:rsid w:val="00A4623C"/>
    <w:rsid w:val="00A46325"/>
    <w:rsid w:val="00A46CC3"/>
    <w:rsid w:val="00A500C8"/>
    <w:rsid w:val="00A50D44"/>
    <w:rsid w:val="00A50E70"/>
    <w:rsid w:val="00A5220E"/>
    <w:rsid w:val="00A52333"/>
    <w:rsid w:val="00A52C2F"/>
    <w:rsid w:val="00A531C0"/>
    <w:rsid w:val="00A5323E"/>
    <w:rsid w:val="00A532CE"/>
    <w:rsid w:val="00A53B82"/>
    <w:rsid w:val="00A54BE7"/>
    <w:rsid w:val="00A55103"/>
    <w:rsid w:val="00A555D8"/>
    <w:rsid w:val="00A55684"/>
    <w:rsid w:val="00A56587"/>
    <w:rsid w:val="00A56686"/>
    <w:rsid w:val="00A574A7"/>
    <w:rsid w:val="00A57F8A"/>
    <w:rsid w:val="00A610E5"/>
    <w:rsid w:val="00A6133B"/>
    <w:rsid w:val="00A62325"/>
    <w:rsid w:val="00A624EC"/>
    <w:rsid w:val="00A62839"/>
    <w:rsid w:val="00A62DA4"/>
    <w:rsid w:val="00A62F9F"/>
    <w:rsid w:val="00A63537"/>
    <w:rsid w:val="00A63FC9"/>
    <w:rsid w:val="00A64C19"/>
    <w:rsid w:val="00A652E4"/>
    <w:rsid w:val="00A658B0"/>
    <w:rsid w:val="00A658D8"/>
    <w:rsid w:val="00A65D1D"/>
    <w:rsid w:val="00A66732"/>
    <w:rsid w:val="00A6706D"/>
    <w:rsid w:val="00A67393"/>
    <w:rsid w:val="00A673CB"/>
    <w:rsid w:val="00A70077"/>
    <w:rsid w:val="00A702AE"/>
    <w:rsid w:val="00A70FA4"/>
    <w:rsid w:val="00A71270"/>
    <w:rsid w:val="00A71380"/>
    <w:rsid w:val="00A72B70"/>
    <w:rsid w:val="00A74BE5"/>
    <w:rsid w:val="00A74EF3"/>
    <w:rsid w:val="00A7531A"/>
    <w:rsid w:val="00A75A36"/>
    <w:rsid w:val="00A76B13"/>
    <w:rsid w:val="00A76B47"/>
    <w:rsid w:val="00A76BA1"/>
    <w:rsid w:val="00A77C4E"/>
    <w:rsid w:val="00A800BD"/>
    <w:rsid w:val="00A808CB"/>
    <w:rsid w:val="00A80D94"/>
    <w:rsid w:val="00A80DAB"/>
    <w:rsid w:val="00A8151E"/>
    <w:rsid w:val="00A81AF9"/>
    <w:rsid w:val="00A81E31"/>
    <w:rsid w:val="00A827D9"/>
    <w:rsid w:val="00A83526"/>
    <w:rsid w:val="00A842D1"/>
    <w:rsid w:val="00A844E3"/>
    <w:rsid w:val="00A8468F"/>
    <w:rsid w:val="00A85128"/>
    <w:rsid w:val="00A85547"/>
    <w:rsid w:val="00A85A4E"/>
    <w:rsid w:val="00A85F04"/>
    <w:rsid w:val="00A865B9"/>
    <w:rsid w:val="00A86621"/>
    <w:rsid w:val="00A86950"/>
    <w:rsid w:val="00A86F66"/>
    <w:rsid w:val="00A8705B"/>
    <w:rsid w:val="00A910FF"/>
    <w:rsid w:val="00A9115F"/>
    <w:rsid w:val="00A91C9C"/>
    <w:rsid w:val="00A9255B"/>
    <w:rsid w:val="00A928A6"/>
    <w:rsid w:val="00A92B1A"/>
    <w:rsid w:val="00A94363"/>
    <w:rsid w:val="00A94537"/>
    <w:rsid w:val="00A957B8"/>
    <w:rsid w:val="00A95C97"/>
    <w:rsid w:val="00A95FB7"/>
    <w:rsid w:val="00A96C20"/>
    <w:rsid w:val="00A97125"/>
    <w:rsid w:val="00AA0618"/>
    <w:rsid w:val="00AA1D20"/>
    <w:rsid w:val="00AA1F7D"/>
    <w:rsid w:val="00AA1FA9"/>
    <w:rsid w:val="00AA24E0"/>
    <w:rsid w:val="00AA2A77"/>
    <w:rsid w:val="00AA314A"/>
    <w:rsid w:val="00AA3DFC"/>
    <w:rsid w:val="00AA413C"/>
    <w:rsid w:val="00AA479F"/>
    <w:rsid w:val="00AA4A0F"/>
    <w:rsid w:val="00AA59BF"/>
    <w:rsid w:val="00AA5A91"/>
    <w:rsid w:val="00AA635E"/>
    <w:rsid w:val="00AA751C"/>
    <w:rsid w:val="00AA7521"/>
    <w:rsid w:val="00AA7537"/>
    <w:rsid w:val="00AA7FBD"/>
    <w:rsid w:val="00AB049F"/>
    <w:rsid w:val="00AB0EEA"/>
    <w:rsid w:val="00AB1111"/>
    <w:rsid w:val="00AB196A"/>
    <w:rsid w:val="00AB2489"/>
    <w:rsid w:val="00AB266E"/>
    <w:rsid w:val="00AB28DB"/>
    <w:rsid w:val="00AB2BA7"/>
    <w:rsid w:val="00AB30E0"/>
    <w:rsid w:val="00AB3D9A"/>
    <w:rsid w:val="00AB439C"/>
    <w:rsid w:val="00AB4A3E"/>
    <w:rsid w:val="00AB5564"/>
    <w:rsid w:val="00AB6D20"/>
    <w:rsid w:val="00AB7131"/>
    <w:rsid w:val="00AB79EC"/>
    <w:rsid w:val="00AB7BFF"/>
    <w:rsid w:val="00AC00FB"/>
    <w:rsid w:val="00AC0120"/>
    <w:rsid w:val="00AC242D"/>
    <w:rsid w:val="00AC245A"/>
    <w:rsid w:val="00AC2D33"/>
    <w:rsid w:val="00AC4347"/>
    <w:rsid w:val="00AC4EBB"/>
    <w:rsid w:val="00AC5690"/>
    <w:rsid w:val="00AC5A92"/>
    <w:rsid w:val="00AC5B53"/>
    <w:rsid w:val="00AC5C03"/>
    <w:rsid w:val="00AC61F2"/>
    <w:rsid w:val="00AC641C"/>
    <w:rsid w:val="00AC65DB"/>
    <w:rsid w:val="00AC69E0"/>
    <w:rsid w:val="00AC6FF7"/>
    <w:rsid w:val="00AC704E"/>
    <w:rsid w:val="00AC705F"/>
    <w:rsid w:val="00AC7DD2"/>
    <w:rsid w:val="00AC7FAC"/>
    <w:rsid w:val="00AC7FC3"/>
    <w:rsid w:val="00AD15CF"/>
    <w:rsid w:val="00AD299F"/>
    <w:rsid w:val="00AD34EE"/>
    <w:rsid w:val="00AD3AD7"/>
    <w:rsid w:val="00AD3EED"/>
    <w:rsid w:val="00AD57FF"/>
    <w:rsid w:val="00AD6004"/>
    <w:rsid w:val="00AD60ED"/>
    <w:rsid w:val="00AD72CF"/>
    <w:rsid w:val="00AD788B"/>
    <w:rsid w:val="00AD7CBE"/>
    <w:rsid w:val="00AE01D9"/>
    <w:rsid w:val="00AE048E"/>
    <w:rsid w:val="00AE08D3"/>
    <w:rsid w:val="00AE196F"/>
    <w:rsid w:val="00AE20C1"/>
    <w:rsid w:val="00AE232C"/>
    <w:rsid w:val="00AE27E2"/>
    <w:rsid w:val="00AE347B"/>
    <w:rsid w:val="00AE3CC6"/>
    <w:rsid w:val="00AE3D77"/>
    <w:rsid w:val="00AE490D"/>
    <w:rsid w:val="00AE4AEE"/>
    <w:rsid w:val="00AE4DF3"/>
    <w:rsid w:val="00AE518F"/>
    <w:rsid w:val="00AE519F"/>
    <w:rsid w:val="00AE5E39"/>
    <w:rsid w:val="00AE6065"/>
    <w:rsid w:val="00AE6337"/>
    <w:rsid w:val="00AE6DFD"/>
    <w:rsid w:val="00AE724C"/>
    <w:rsid w:val="00AE76CD"/>
    <w:rsid w:val="00AE789B"/>
    <w:rsid w:val="00AE7FC9"/>
    <w:rsid w:val="00AF0789"/>
    <w:rsid w:val="00AF0A01"/>
    <w:rsid w:val="00AF0C69"/>
    <w:rsid w:val="00AF1928"/>
    <w:rsid w:val="00AF1F90"/>
    <w:rsid w:val="00AF24CA"/>
    <w:rsid w:val="00AF37C5"/>
    <w:rsid w:val="00AF491F"/>
    <w:rsid w:val="00AF5B01"/>
    <w:rsid w:val="00AF5CB4"/>
    <w:rsid w:val="00AF61A4"/>
    <w:rsid w:val="00AF645C"/>
    <w:rsid w:val="00AF670D"/>
    <w:rsid w:val="00AF6E94"/>
    <w:rsid w:val="00B01764"/>
    <w:rsid w:val="00B02477"/>
    <w:rsid w:val="00B02C53"/>
    <w:rsid w:val="00B040D8"/>
    <w:rsid w:val="00B0410F"/>
    <w:rsid w:val="00B044F7"/>
    <w:rsid w:val="00B04C91"/>
    <w:rsid w:val="00B056AD"/>
    <w:rsid w:val="00B0576C"/>
    <w:rsid w:val="00B060D2"/>
    <w:rsid w:val="00B0636F"/>
    <w:rsid w:val="00B06FDC"/>
    <w:rsid w:val="00B075DD"/>
    <w:rsid w:val="00B10315"/>
    <w:rsid w:val="00B11036"/>
    <w:rsid w:val="00B110FB"/>
    <w:rsid w:val="00B11660"/>
    <w:rsid w:val="00B117C1"/>
    <w:rsid w:val="00B11859"/>
    <w:rsid w:val="00B11B96"/>
    <w:rsid w:val="00B11CC2"/>
    <w:rsid w:val="00B12310"/>
    <w:rsid w:val="00B12331"/>
    <w:rsid w:val="00B124F2"/>
    <w:rsid w:val="00B12AB5"/>
    <w:rsid w:val="00B13943"/>
    <w:rsid w:val="00B13E32"/>
    <w:rsid w:val="00B13ED8"/>
    <w:rsid w:val="00B14C8C"/>
    <w:rsid w:val="00B15076"/>
    <w:rsid w:val="00B15671"/>
    <w:rsid w:val="00B178B5"/>
    <w:rsid w:val="00B17B15"/>
    <w:rsid w:val="00B20074"/>
    <w:rsid w:val="00B205A3"/>
    <w:rsid w:val="00B205B5"/>
    <w:rsid w:val="00B20D50"/>
    <w:rsid w:val="00B212D0"/>
    <w:rsid w:val="00B21617"/>
    <w:rsid w:val="00B226FA"/>
    <w:rsid w:val="00B22CA0"/>
    <w:rsid w:val="00B24A29"/>
    <w:rsid w:val="00B24A56"/>
    <w:rsid w:val="00B24A85"/>
    <w:rsid w:val="00B25778"/>
    <w:rsid w:val="00B2599A"/>
    <w:rsid w:val="00B25A4F"/>
    <w:rsid w:val="00B25C0F"/>
    <w:rsid w:val="00B27409"/>
    <w:rsid w:val="00B30546"/>
    <w:rsid w:val="00B30C3E"/>
    <w:rsid w:val="00B31228"/>
    <w:rsid w:val="00B3124A"/>
    <w:rsid w:val="00B31289"/>
    <w:rsid w:val="00B31E89"/>
    <w:rsid w:val="00B32970"/>
    <w:rsid w:val="00B33183"/>
    <w:rsid w:val="00B331A9"/>
    <w:rsid w:val="00B335A6"/>
    <w:rsid w:val="00B33DD3"/>
    <w:rsid w:val="00B340B3"/>
    <w:rsid w:val="00B349DE"/>
    <w:rsid w:val="00B34AE7"/>
    <w:rsid w:val="00B3538C"/>
    <w:rsid w:val="00B36079"/>
    <w:rsid w:val="00B367F7"/>
    <w:rsid w:val="00B368D7"/>
    <w:rsid w:val="00B37259"/>
    <w:rsid w:val="00B37823"/>
    <w:rsid w:val="00B41476"/>
    <w:rsid w:val="00B414C8"/>
    <w:rsid w:val="00B418A1"/>
    <w:rsid w:val="00B4203D"/>
    <w:rsid w:val="00B4253B"/>
    <w:rsid w:val="00B42F50"/>
    <w:rsid w:val="00B439A1"/>
    <w:rsid w:val="00B43DE9"/>
    <w:rsid w:val="00B440E6"/>
    <w:rsid w:val="00B4501A"/>
    <w:rsid w:val="00B45607"/>
    <w:rsid w:val="00B45BC0"/>
    <w:rsid w:val="00B45EC9"/>
    <w:rsid w:val="00B469E3"/>
    <w:rsid w:val="00B46E00"/>
    <w:rsid w:val="00B46EF0"/>
    <w:rsid w:val="00B5070C"/>
    <w:rsid w:val="00B51373"/>
    <w:rsid w:val="00B52043"/>
    <w:rsid w:val="00B5273B"/>
    <w:rsid w:val="00B52EAC"/>
    <w:rsid w:val="00B53743"/>
    <w:rsid w:val="00B54434"/>
    <w:rsid w:val="00B54787"/>
    <w:rsid w:val="00B54E7A"/>
    <w:rsid w:val="00B55574"/>
    <w:rsid w:val="00B557A6"/>
    <w:rsid w:val="00B55A45"/>
    <w:rsid w:val="00B55AD5"/>
    <w:rsid w:val="00B569BA"/>
    <w:rsid w:val="00B57DBF"/>
    <w:rsid w:val="00B60B84"/>
    <w:rsid w:val="00B60D06"/>
    <w:rsid w:val="00B60E85"/>
    <w:rsid w:val="00B617BB"/>
    <w:rsid w:val="00B6219E"/>
    <w:rsid w:val="00B621BB"/>
    <w:rsid w:val="00B62244"/>
    <w:rsid w:val="00B624E7"/>
    <w:rsid w:val="00B627ED"/>
    <w:rsid w:val="00B62D8C"/>
    <w:rsid w:val="00B63F56"/>
    <w:rsid w:val="00B645CB"/>
    <w:rsid w:val="00B650A8"/>
    <w:rsid w:val="00B65F3B"/>
    <w:rsid w:val="00B662E5"/>
    <w:rsid w:val="00B6659B"/>
    <w:rsid w:val="00B66E07"/>
    <w:rsid w:val="00B6711F"/>
    <w:rsid w:val="00B6720B"/>
    <w:rsid w:val="00B67764"/>
    <w:rsid w:val="00B67D8D"/>
    <w:rsid w:val="00B67FA8"/>
    <w:rsid w:val="00B70A53"/>
    <w:rsid w:val="00B70CD9"/>
    <w:rsid w:val="00B7159D"/>
    <w:rsid w:val="00B722F7"/>
    <w:rsid w:val="00B72650"/>
    <w:rsid w:val="00B73F98"/>
    <w:rsid w:val="00B741D7"/>
    <w:rsid w:val="00B7447C"/>
    <w:rsid w:val="00B75B72"/>
    <w:rsid w:val="00B75E11"/>
    <w:rsid w:val="00B76BEB"/>
    <w:rsid w:val="00B76CAD"/>
    <w:rsid w:val="00B773C1"/>
    <w:rsid w:val="00B775E9"/>
    <w:rsid w:val="00B7773F"/>
    <w:rsid w:val="00B77FB1"/>
    <w:rsid w:val="00B8032C"/>
    <w:rsid w:val="00B80538"/>
    <w:rsid w:val="00B80CB1"/>
    <w:rsid w:val="00B80DA8"/>
    <w:rsid w:val="00B813F3"/>
    <w:rsid w:val="00B81513"/>
    <w:rsid w:val="00B833CF"/>
    <w:rsid w:val="00B834B9"/>
    <w:rsid w:val="00B84039"/>
    <w:rsid w:val="00B8545D"/>
    <w:rsid w:val="00B854F0"/>
    <w:rsid w:val="00B85A1B"/>
    <w:rsid w:val="00B85E7E"/>
    <w:rsid w:val="00B86C02"/>
    <w:rsid w:val="00B902FB"/>
    <w:rsid w:val="00B91334"/>
    <w:rsid w:val="00B919FF"/>
    <w:rsid w:val="00B91A52"/>
    <w:rsid w:val="00B92671"/>
    <w:rsid w:val="00B92969"/>
    <w:rsid w:val="00B932ED"/>
    <w:rsid w:val="00B936EE"/>
    <w:rsid w:val="00B93897"/>
    <w:rsid w:val="00B938E1"/>
    <w:rsid w:val="00B94A62"/>
    <w:rsid w:val="00B94EE8"/>
    <w:rsid w:val="00B956F1"/>
    <w:rsid w:val="00B95E9B"/>
    <w:rsid w:val="00B96472"/>
    <w:rsid w:val="00B964DD"/>
    <w:rsid w:val="00B969F3"/>
    <w:rsid w:val="00B9711D"/>
    <w:rsid w:val="00BA13D1"/>
    <w:rsid w:val="00BA16C2"/>
    <w:rsid w:val="00BA1721"/>
    <w:rsid w:val="00BA1771"/>
    <w:rsid w:val="00BA18BF"/>
    <w:rsid w:val="00BA1B8A"/>
    <w:rsid w:val="00BA1C8B"/>
    <w:rsid w:val="00BA1D9A"/>
    <w:rsid w:val="00BA1E79"/>
    <w:rsid w:val="00BA2EDD"/>
    <w:rsid w:val="00BA327F"/>
    <w:rsid w:val="00BA35F2"/>
    <w:rsid w:val="00BA37C1"/>
    <w:rsid w:val="00BA40EA"/>
    <w:rsid w:val="00BA4575"/>
    <w:rsid w:val="00BA4D9A"/>
    <w:rsid w:val="00BA52ED"/>
    <w:rsid w:val="00BA5412"/>
    <w:rsid w:val="00BA54EA"/>
    <w:rsid w:val="00BA5AEB"/>
    <w:rsid w:val="00BA5FAF"/>
    <w:rsid w:val="00BA6B36"/>
    <w:rsid w:val="00BA7F8D"/>
    <w:rsid w:val="00BB040E"/>
    <w:rsid w:val="00BB0831"/>
    <w:rsid w:val="00BB22ED"/>
    <w:rsid w:val="00BB27E6"/>
    <w:rsid w:val="00BB27E9"/>
    <w:rsid w:val="00BB28D5"/>
    <w:rsid w:val="00BB2B12"/>
    <w:rsid w:val="00BB2B17"/>
    <w:rsid w:val="00BB2ED1"/>
    <w:rsid w:val="00BB3187"/>
    <w:rsid w:val="00BB33C1"/>
    <w:rsid w:val="00BB36AD"/>
    <w:rsid w:val="00BB42CE"/>
    <w:rsid w:val="00BB4C9D"/>
    <w:rsid w:val="00BB590D"/>
    <w:rsid w:val="00BB5E99"/>
    <w:rsid w:val="00BB719B"/>
    <w:rsid w:val="00BB7404"/>
    <w:rsid w:val="00BC0836"/>
    <w:rsid w:val="00BC1510"/>
    <w:rsid w:val="00BC16A5"/>
    <w:rsid w:val="00BC1A94"/>
    <w:rsid w:val="00BC1F4F"/>
    <w:rsid w:val="00BC2882"/>
    <w:rsid w:val="00BC3133"/>
    <w:rsid w:val="00BC34D9"/>
    <w:rsid w:val="00BC3AF7"/>
    <w:rsid w:val="00BC3DE5"/>
    <w:rsid w:val="00BC43F9"/>
    <w:rsid w:val="00BC56CE"/>
    <w:rsid w:val="00BC6558"/>
    <w:rsid w:val="00BC663A"/>
    <w:rsid w:val="00BC7611"/>
    <w:rsid w:val="00BD024B"/>
    <w:rsid w:val="00BD13E3"/>
    <w:rsid w:val="00BD21CB"/>
    <w:rsid w:val="00BD2DF1"/>
    <w:rsid w:val="00BD3242"/>
    <w:rsid w:val="00BD32D1"/>
    <w:rsid w:val="00BD333D"/>
    <w:rsid w:val="00BD3E6F"/>
    <w:rsid w:val="00BD44AE"/>
    <w:rsid w:val="00BD49E1"/>
    <w:rsid w:val="00BD4ED3"/>
    <w:rsid w:val="00BD514D"/>
    <w:rsid w:val="00BD5AC8"/>
    <w:rsid w:val="00BD5D67"/>
    <w:rsid w:val="00BD6866"/>
    <w:rsid w:val="00BD708C"/>
    <w:rsid w:val="00BD747A"/>
    <w:rsid w:val="00BD79BF"/>
    <w:rsid w:val="00BE00FA"/>
    <w:rsid w:val="00BE0DF6"/>
    <w:rsid w:val="00BE12A4"/>
    <w:rsid w:val="00BE1871"/>
    <w:rsid w:val="00BE19AD"/>
    <w:rsid w:val="00BE1A38"/>
    <w:rsid w:val="00BE1E47"/>
    <w:rsid w:val="00BE2A33"/>
    <w:rsid w:val="00BE31A3"/>
    <w:rsid w:val="00BE35F6"/>
    <w:rsid w:val="00BE3BCB"/>
    <w:rsid w:val="00BE3DED"/>
    <w:rsid w:val="00BE43B6"/>
    <w:rsid w:val="00BE447F"/>
    <w:rsid w:val="00BE53A5"/>
    <w:rsid w:val="00BE5403"/>
    <w:rsid w:val="00BE593A"/>
    <w:rsid w:val="00BE5ACB"/>
    <w:rsid w:val="00BE5C90"/>
    <w:rsid w:val="00BE5F73"/>
    <w:rsid w:val="00BE675C"/>
    <w:rsid w:val="00BE6E6B"/>
    <w:rsid w:val="00BF00A5"/>
    <w:rsid w:val="00BF06AA"/>
    <w:rsid w:val="00BF0966"/>
    <w:rsid w:val="00BF0B8A"/>
    <w:rsid w:val="00BF1277"/>
    <w:rsid w:val="00BF14FE"/>
    <w:rsid w:val="00BF2AED"/>
    <w:rsid w:val="00BF39B8"/>
    <w:rsid w:val="00BF3C17"/>
    <w:rsid w:val="00BF41C9"/>
    <w:rsid w:val="00BF44F5"/>
    <w:rsid w:val="00BF47FF"/>
    <w:rsid w:val="00BF4C16"/>
    <w:rsid w:val="00BF534E"/>
    <w:rsid w:val="00BF5350"/>
    <w:rsid w:val="00BF53E3"/>
    <w:rsid w:val="00BF70AA"/>
    <w:rsid w:val="00BF72C3"/>
    <w:rsid w:val="00BF734C"/>
    <w:rsid w:val="00C00001"/>
    <w:rsid w:val="00C00415"/>
    <w:rsid w:val="00C013C7"/>
    <w:rsid w:val="00C01F6F"/>
    <w:rsid w:val="00C029CB"/>
    <w:rsid w:val="00C029F6"/>
    <w:rsid w:val="00C02F94"/>
    <w:rsid w:val="00C03F91"/>
    <w:rsid w:val="00C04456"/>
    <w:rsid w:val="00C0490F"/>
    <w:rsid w:val="00C0528E"/>
    <w:rsid w:val="00C0569D"/>
    <w:rsid w:val="00C05900"/>
    <w:rsid w:val="00C0599F"/>
    <w:rsid w:val="00C05D1F"/>
    <w:rsid w:val="00C06E6E"/>
    <w:rsid w:val="00C07191"/>
    <w:rsid w:val="00C07E7E"/>
    <w:rsid w:val="00C10CB7"/>
    <w:rsid w:val="00C11660"/>
    <w:rsid w:val="00C123D9"/>
    <w:rsid w:val="00C12A08"/>
    <w:rsid w:val="00C1314D"/>
    <w:rsid w:val="00C1322C"/>
    <w:rsid w:val="00C1354B"/>
    <w:rsid w:val="00C1363B"/>
    <w:rsid w:val="00C13E2D"/>
    <w:rsid w:val="00C15A9D"/>
    <w:rsid w:val="00C15CF4"/>
    <w:rsid w:val="00C15D32"/>
    <w:rsid w:val="00C17CAF"/>
    <w:rsid w:val="00C17FB9"/>
    <w:rsid w:val="00C21163"/>
    <w:rsid w:val="00C21237"/>
    <w:rsid w:val="00C21264"/>
    <w:rsid w:val="00C22AEB"/>
    <w:rsid w:val="00C23227"/>
    <w:rsid w:val="00C23585"/>
    <w:rsid w:val="00C24572"/>
    <w:rsid w:val="00C24939"/>
    <w:rsid w:val="00C24AF7"/>
    <w:rsid w:val="00C272CF"/>
    <w:rsid w:val="00C27C62"/>
    <w:rsid w:val="00C27F9E"/>
    <w:rsid w:val="00C3043C"/>
    <w:rsid w:val="00C307B1"/>
    <w:rsid w:val="00C314D2"/>
    <w:rsid w:val="00C31A0F"/>
    <w:rsid w:val="00C31CA3"/>
    <w:rsid w:val="00C31DD0"/>
    <w:rsid w:val="00C32522"/>
    <w:rsid w:val="00C326BC"/>
    <w:rsid w:val="00C32D98"/>
    <w:rsid w:val="00C33AE2"/>
    <w:rsid w:val="00C33B76"/>
    <w:rsid w:val="00C33F1E"/>
    <w:rsid w:val="00C3433D"/>
    <w:rsid w:val="00C34630"/>
    <w:rsid w:val="00C35F26"/>
    <w:rsid w:val="00C36EB9"/>
    <w:rsid w:val="00C36F55"/>
    <w:rsid w:val="00C37B35"/>
    <w:rsid w:val="00C404B1"/>
    <w:rsid w:val="00C40B72"/>
    <w:rsid w:val="00C40E6F"/>
    <w:rsid w:val="00C4131E"/>
    <w:rsid w:val="00C414E7"/>
    <w:rsid w:val="00C41A3D"/>
    <w:rsid w:val="00C41FDF"/>
    <w:rsid w:val="00C42544"/>
    <w:rsid w:val="00C4321F"/>
    <w:rsid w:val="00C438E8"/>
    <w:rsid w:val="00C439B1"/>
    <w:rsid w:val="00C44C89"/>
    <w:rsid w:val="00C44CA3"/>
    <w:rsid w:val="00C45040"/>
    <w:rsid w:val="00C4646B"/>
    <w:rsid w:val="00C469B1"/>
    <w:rsid w:val="00C47209"/>
    <w:rsid w:val="00C47E11"/>
    <w:rsid w:val="00C502E5"/>
    <w:rsid w:val="00C50DBB"/>
    <w:rsid w:val="00C52BF8"/>
    <w:rsid w:val="00C52C08"/>
    <w:rsid w:val="00C53041"/>
    <w:rsid w:val="00C535E8"/>
    <w:rsid w:val="00C55228"/>
    <w:rsid w:val="00C552CB"/>
    <w:rsid w:val="00C55AB9"/>
    <w:rsid w:val="00C55C49"/>
    <w:rsid w:val="00C565B6"/>
    <w:rsid w:val="00C57106"/>
    <w:rsid w:val="00C5717F"/>
    <w:rsid w:val="00C572FA"/>
    <w:rsid w:val="00C60145"/>
    <w:rsid w:val="00C60412"/>
    <w:rsid w:val="00C60544"/>
    <w:rsid w:val="00C60CC2"/>
    <w:rsid w:val="00C614FA"/>
    <w:rsid w:val="00C61867"/>
    <w:rsid w:val="00C61E1B"/>
    <w:rsid w:val="00C62128"/>
    <w:rsid w:val="00C624DF"/>
    <w:rsid w:val="00C627E8"/>
    <w:rsid w:val="00C62B9B"/>
    <w:rsid w:val="00C62D8C"/>
    <w:rsid w:val="00C634FD"/>
    <w:rsid w:val="00C63C7F"/>
    <w:rsid w:val="00C64B3C"/>
    <w:rsid w:val="00C654FA"/>
    <w:rsid w:val="00C6580E"/>
    <w:rsid w:val="00C658E7"/>
    <w:rsid w:val="00C65DC7"/>
    <w:rsid w:val="00C66BC5"/>
    <w:rsid w:val="00C6749C"/>
    <w:rsid w:val="00C67C07"/>
    <w:rsid w:val="00C67FF9"/>
    <w:rsid w:val="00C70649"/>
    <w:rsid w:val="00C71691"/>
    <w:rsid w:val="00C71EF1"/>
    <w:rsid w:val="00C72397"/>
    <w:rsid w:val="00C7259C"/>
    <w:rsid w:val="00C726F7"/>
    <w:rsid w:val="00C72989"/>
    <w:rsid w:val="00C73130"/>
    <w:rsid w:val="00C7381C"/>
    <w:rsid w:val="00C739D6"/>
    <w:rsid w:val="00C73C9B"/>
    <w:rsid w:val="00C73EBE"/>
    <w:rsid w:val="00C74ADD"/>
    <w:rsid w:val="00C7516C"/>
    <w:rsid w:val="00C765A1"/>
    <w:rsid w:val="00C775FC"/>
    <w:rsid w:val="00C77B38"/>
    <w:rsid w:val="00C77EFC"/>
    <w:rsid w:val="00C77F59"/>
    <w:rsid w:val="00C804AA"/>
    <w:rsid w:val="00C80ECB"/>
    <w:rsid w:val="00C81B68"/>
    <w:rsid w:val="00C83E2F"/>
    <w:rsid w:val="00C83FB7"/>
    <w:rsid w:val="00C84163"/>
    <w:rsid w:val="00C84164"/>
    <w:rsid w:val="00C85051"/>
    <w:rsid w:val="00C851EE"/>
    <w:rsid w:val="00C86E09"/>
    <w:rsid w:val="00C91B2D"/>
    <w:rsid w:val="00C92354"/>
    <w:rsid w:val="00C9323A"/>
    <w:rsid w:val="00C9358D"/>
    <w:rsid w:val="00C93745"/>
    <w:rsid w:val="00C93775"/>
    <w:rsid w:val="00C93C44"/>
    <w:rsid w:val="00C97D75"/>
    <w:rsid w:val="00CA09EC"/>
    <w:rsid w:val="00CA1F99"/>
    <w:rsid w:val="00CA3E63"/>
    <w:rsid w:val="00CA4208"/>
    <w:rsid w:val="00CA4714"/>
    <w:rsid w:val="00CA483C"/>
    <w:rsid w:val="00CA4856"/>
    <w:rsid w:val="00CA4BA3"/>
    <w:rsid w:val="00CA4E22"/>
    <w:rsid w:val="00CA4F13"/>
    <w:rsid w:val="00CA55FA"/>
    <w:rsid w:val="00CA6617"/>
    <w:rsid w:val="00CA6BE7"/>
    <w:rsid w:val="00CA6CA2"/>
    <w:rsid w:val="00CA7162"/>
    <w:rsid w:val="00CA7311"/>
    <w:rsid w:val="00CA7B28"/>
    <w:rsid w:val="00CB01C3"/>
    <w:rsid w:val="00CB02E9"/>
    <w:rsid w:val="00CB070C"/>
    <w:rsid w:val="00CB19A2"/>
    <w:rsid w:val="00CB1B14"/>
    <w:rsid w:val="00CB1F3A"/>
    <w:rsid w:val="00CB204B"/>
    <w:rsid w:val="00CB5398"/>
    <w:rsid w:val="00CB567A"/>
    <w:rsid w:val="00CB7222"/>
    <w:rsid w:val="00CB796A"/>
    <w:rsid w:val="00CB7CE2"/>
    <w:rsid w:val="00CC0347"/>
    <w:rsid w:val="00CC0826"/>
    <w:rsid w:val="00CC0931"/>
    <w:rsid w:val="00CC09C5"/>
    <w:rsid w:val="00CC0A3A"/>
    <w:rsid w:val="00CC0EAB"/>
    <w:rsid w:val="00CC1079"/>
    <w:rsid w:val="00CC15AE"/>
    <w:rsid w:val="00CC1ED6"/>
    <w:rsid w:val="00CC246F"/>
    <w:rsid w:val="00CC28F6"/>
    <w:rsid w:val="00CC2C64"/>
    <w:rsid w:val="00CC2DC9"/>
    <w:rsid w:val="00CC2E77"/>
    <w:rsid w:val="00CC2FEC"/>
    <w:rsid w:val="00CC31B7"/>
    <w:rsid w:val="00CC354A"/>
    <w:rsid w:val="00CC59D7"/>
    <w:rsid w:val="00CC6CD6"/>
    <w:rsid w:val="00CC7497"/>
    <w:rsid w:val="00CC7E0A"/>
    <w:rsid w:val="00CC7ECA"/>
    <w:rsid w:val="00CD0103"/>
    <w:rsid w:val="00CD1436"/>
    <w:rsid w:val="00CD29A3"/>
    <w:rsid w:val="00CD2B1A"/>
    <w:rsid w:val="00CD2D3A"/>
    <w:rsid w:val="00CD3D34"/>
    <w:rsid w:val="00CD4000"/>
    <w:rsid w:val="00CD414A"/>
    <w:rsid w:val="00CD4673"/>
    <w:rsid w:val="00CD571F"/>
    <w:rsid w:val="00CD5B76"/>
    <w:rsid w:val="00CD60C4"/>
    <w:rsid w:val="00CD63B1"/>
    <w:rsid w:val="00CE00AA"/>
    <w:rsid w:val="00CE0103"/>
    <w:rsid w:val="00CE1E96"/>
    <w:rsid w:val="00CE3087"/>
    <w:rsid w:val="00CE46B6"/>
    <w:rsid w:val="00CE4BD2"/>
    <w:rsid w:val="00CE547E"/>
    <w:rsid w:val="00CE58F5"/>
    <w:rsid w:val="00CE5A30"/>
    <w:rsid w:val="00CE5CE2"/>
    <w:rsid w:val="00CE69FB"/>
    <w:rsid w:val="00CE743D"/>
    <w:rsid w:val="00CE787B"/>
    <w:rsid w:val="00CE7DB3"/>
    <w:rsid w:val="00CE7E9D"/>
    <w:rsid w:val="00CF041C"/>
    <w:rsid w:val="00CF0BB1"/>
    <w:rsid w:val="00CF0FED"/>
    <w:rsid w:val="00CF120F"/>
    <w:rsid w:val="00CF1570"/>
    <w:rsid w:val="00CF1B83"/>
    <w:rsid w:val="00CF23C1"/>
    <w:rsid w:val="00CF2A4F"/>
    <w:rsid w:val="00CF361D"/>
    <w:rsid w:val="00CF3722"/>
    <w:rsid w:val="00CF377F"/>
    <w:rsid w:val="00CF4610"/>
    <w:rsid w:val="00CF480A"/>
    <w:rsid w:val="00CF5EC1"/>
    <w:rsid w:val="00CF68FE"/>
    <w:rsid w:val="00CF730A"/>
    <w:rsid w:val="00CF7B77"/>
    <w:rsid w:val="00D00A58"/>
    <w:rsid w:val="00D01710"/>
    <w:rsid w:val="00D017F8"/>
    <w:rsid w:val="00D01F16"/>
    <w:rsid w:val="00D02522"/>
    <w:rsid w:val="00D02BB8"/>
    <w:rsid w:val="00D03492"/>
    <w:rsid w:val="00D036B8"/>
    <w:rsid w:val="00D04985"/>
    <w:rsid w:val="00D056A2"/>
    <w:rsid w:val="00D05D13"/>
    <w:rsid w:val="00D06A31"/>
    <w:rsid w:val="00D07331"/>
    <w:rsid w:val="00D105F1"/>
    <w:rsid w:val="00D1071D"/>
    <w:rsid w:val="00D10FBC"/>
    <w:rsid w:val="00D112B3"/>
    <w:rsid w:val="00D1328B"/>
    <w:rsid w:val="00D13B27"/>
    <w:rsid w:val="00D13B2D"/>
    <w:rsid w:val="00D14326"/>
    <w:rsid w:val="00D14342"/>
    <w:rsid w:val="00D14512"/>
    <w:rsid w:val="00D14A99"/>
    <w:rsid w:val="00D15623"/>
    <w:rsid w:val="00D158E1"/>
    <w:rsid w:val="00D17DDF"/>
    <w:rsid w:val="00D21440"/>
    <w:rsid w:val="00D22395"/>
    <w:rsid w:val="00D2258A"/>
    <w:rsid w:val="00D22CEC"/>
    <w:rsid w:val="00D232C6"/>
    <w:rsid w:val="00D23A5C"/>
    <w:rsid w:val="00D23D69"/>
    <w:rsid w:val="00D24CB4"/>
    <w:rsid w:val="00D24F59"/>
    <w:rsid w:val="00D2503B"/>
    <w:rsid w:val="00D252B1"/>
    <w:rsid w:val="00D255F1"/>
    <w:rsid w:val="00D25C8A"/>
    <w:rsid w:val="00D25EC0"/>
    <w:rsid w:val="00D2642E"/>
    <w:rsid w:val="00D26529"/>
    <w:rsid w:val="00D26CBC"/>
    <w:rsid w:val="00D27A15"/>
    <w:rsid w:val="00D3001A"/>
    <w:rsid w:val="00D3087B"/>
    <w:rsid w:val="00D30D14"/>
    <w:rsid w:val="00D30F61"/>
    <w:rsid w:val="00D317AD"/>
    <w:rsid w:val="00D319EE"/>
    <w:rsid w:val="00D31D78"/>
    <w:rsid w:val="00D33895"/>
    <w:rsid w:val="00D33950"/>
    <w:rsid w:val="00D33B16"/>
    <w:rsid w:val="00D33E9E"/>
    <w:rsid w:val="00D340B4"/>
    <w:rsid w:val="00D3421B"/>
    <w:rsid w:val="00D3439D"/>
    <w:rsid w:val="00D34A61"/>
    <w:rsid w:val="00D35A1F"/>
    <w:rsid w:val="00D35F17"/>
    <w:rsid w:val="00D36219"/>
    <w:rsid w:val="00D362E7"/>
    <w:rsid w:val="00D36764"/>
    <w:rsid w:val="00D36D66"/>
    <w:rsid w:val="00D36F4D"/>
    <w:rsid w:val="00D370D9"/>
    <w:rsid w:val="00D37CDE"/>
    <w:rsid w:val="00D402FB"/>
    <w:rsid w:val="00D40360"/>
    <w:rsid w:val="00D405C7"/>
    <w:rsid w:val="00D40745"/>
    <w:rsid w:val="00D40FCA"/>
    <w:rsid w:val="00D41BEB"/>
    <w:rsid w:val="00D41CB6"/>
    <w:rsid w:val="00D41D0D"/>
    <w:rsid w:val="00D42753"/>
    <w:rsid w:val="00D42817"/>
    <w:rsid w:val="00D42DAE"/>
    <w:rsid w:val="00D43812"/>
    <w:rsid w:val="00D43A16"/>
    <w:rsid w:val="00D44FB4"/>
    <w:rsid w:val="00D45BD1"/>
    <w:rsid w:val="00D46219"/>
    <w:rsid w:val="00D462F8"/>
    <w:rsid w:val="00D4760F"/>
    <w:rsid w:val="00D508BF"/>
    <w:rsid w:val="00D50981"/>
    <w:rsid w:val="00D50A7B"/>
    <w:rsid w:val="00D53274"/>
    <w:rsid w:val="00D53AA0"/>
    <w:rsid w:val="00D54751"/>
    <w:rsid w:val="00D5559A"/>
    <w:rsid w:val="00D556B0"/>
    <w:rsid w:val="00D55829"/>
    <w:rsid w:val="00D55AF4"/>
    <w:rsid w:val="00D56444"/>
    <w:rsid w:val="00D56852"/>
    <w:rsid w:val="00D570C5"/>
    <w:rsid w:val="00D575C3"/>
    <w:rsid w:val="00D57630"/>
    <w:rsid w:val="00D57F3C"/>
    <w:rsid w:val="00D6010E"/>
    <w:rsid w:val="00D6070D"/>
    <w:rsid w:val="00D613CA"/>
    <w:rsid w:val="00D6244E"/>
    <w:rsid w:val="00D62D62"/>
    <w:rsid w:val="00D63FED"/>
    <w:rsid w:val="00D643BE"/>
    <w:rsid w:val="00D644F6"/>
    <w:rsid w:val="00D650BB"/>
    <w:rsid w:val="00D655E4"/>
    <w:rsid w:val="00D656F4"/>
    <w:rsid w:val="00D6673A"/>
    <w:rsid w:val="00D66899"/>
    <w:rsid w:val="00D67262"/>
    <w:rsid w:val="00D702EE"/>
    <w:rsid w:val="00D70A19"/>
    <w:rsid w:val="00D70EC5"/>
    <w:rsid w:val="00D71422"/>
    <w:rsid w:val="00D7168F"/>
    <w:rsid w:val="00D71A05"/>
    <w:rsid w:val="00D71CB2"/>
    <w:rsid w:val="00D7281E"/>
    <w:rsid w:val="00D7389E"/>
    <w:rsid w:val="00D73CF2"/>
    <w:rsid w:val="00D741AD"/>
    <w:rsid w:val="00D74992"/>
    <w:rsid w:val="00D74D57"/>
    <w:rsid w:val="00D758D8"/>
    <w:rsid w:val="00D76710"/>
    <w:rsid w:val="00D76E91"/>
    <w:rsid w:val="00D76F78"/>
    <w:rsid w:val="00D77452"/>
    <w:rsid w:val="00D80338"/>
    <w:rsid w:val="00D803D6"/>
    <w:rsid w:val="00D81A05"/>
    <w:rsid w:val="00D820D3"/>
    <w:rsid w:val="00D826CE"/>
    <w:rsid w:val="00D8291C"/>
    <w:rsid w:val="00D83A0E"/>
    <w:rsid w:val="00D840CC"/>
    <w:rsid w:val="00D84F9B"/>
    <w:rsid w:val="00D85848"/>
    <w:rsid w:val="00D85EF5"/>
    <w:rsid w:val="00D867BE"/>
    <w:rsid w:val="00D86C27"/>
    <w:rsid w:val="00D87599"/>
    <w:rsid w:val="00D8780F"/>
    <w:rsid w:val="00D901A0"/>
    <w:rsid w:val="00D902FA"/>
    <w:rsid w:val="00D90F21"/>
    <w:rsid w:val="00D9109F"/>
    <w:rsid w:val="00D92258"/>
    <w:rsid w:val="00D92301"/>
    <w:rsid w:val="00D92515"/>
    <w:rsid w:val="00D9284E"/>
    <w:rsid w:val="00D929A5"/>
    <w:rsid w:val="00D9326D"/>
    <w:rsid w:val="00D93A94"/>
    <w:rsid w:val="00D93D14"/>
    <w:rsid w:val="00D94AFC"/>
    <w:rsid w:val="00D95233"/>
    <w:rsid w:val="00D95B94"/>
    <w:rsid w:val="00D95C06"/>
    <w:rsid w:val="00DA05B5"/>
    <w:rsid w:val="00DA0BB2"/>
    <w:rsid w:val="00DA0E34"/>
    <w:rsid w:val="00DA1CED"/>
    <w:rsid w:val="00DA1DD8"/>
    <w:rsid w:val="00DA274C"/>
    <w:rsid w:val="00DA3E71"/>
    <w:rsid w:val="00DA3E84"/>
    <w:rsid w:val="00DA40CD"/>
    <w:rsid w:val="00DA4256"/>
    <w:rsid w:val="00DA4267"/>
    <w:rsid w:val="00DA42EE"/>
    <w:rsid w:val="00DA4E9B"/>
    <w:rsid w:val="00DA5349"/>
    <w:rsid w:val="00DA54A8"/>
    <w:rsid w:val="00DA5AE4"/>
    <w:rsid w:val="00DA626C"/>
    <w:rsid w:val="00DA71CC"/>
    <w:rsid w:val="00DA7718"/>
    <w:rsid w:val="00DA7F83"/>
    <w:rsid w:val="00DB075B"/>
    <w:rsid w:val="00DB0AAC"/>
    <w:rsid w:val="00DB16AC"/>
    <w:rsid w:val="00DB1F56"/>
    <w:rsid w:val="00DB25A3"/>
    <w:rsid w:val="00DB2EE0"/>
    <w:rsid w:val="00DB37A2"/>
    <w:rsid w:val="00DB4E74"/>
    <w:rsid w:val="00DB5846"/>
    <w:rsid w:val="00DB587B"/>
    <w:rsid w:val="00DB5927"/>
    <w:rsid w:val="00DB641A"/>
    <w:rsid w:val="00DB6F33"/>
    <w:rsid w:val="00DB7D55"/>
    <w:rsid w:val="00DC08D5"/>
    <w:rsid w:val="00DC11F4"/>
    <w:rsid w:val="00DC1558"/>
    <w:rsid w:val="00DC1F2D"/>
    <w:rsid w:val="00DC3005"/>
    <w:rsid w:val="00DC3072"/>
    <w:rsid w:val="00DC322A"/>
    <w:rsid w:val="00DC3F88"/>
    <w:rsid w:val="00DC4198"/>
    <w:rsid w:val="00DC4AD4"/>
    <w:rsid w:val="00DC4D79"/>
    <w:rsid w:val="00DC52C4"/>
    <w:rsid w:val="00DC549C"/>
    <w:rsid w:val="00DC74D6"/>
    <w:rsid w:val="00DC789D"/>
    <w:rsid w:val="00DD0016"/>
    <w:rsid w:val="00DD0C02"/>
    <w:rsid w:val="00DD143D"/>
    <w:rsid w:val="00DD32AF"/>
    <w:rsid w:val="00DD5032"/>
    <w:rsid w:val="00DD5846"/>
    <w:rsid w:val="00DD59E8"/>
    <w:rsid w:val="00DD5A7D"/>
    <w:rsid w:val="00DD6344"/>
    <w:rsid w:val="00DD7B58"/>
    <w:rsid w:val="00DD7D02"/>
    <w:rsid w:val="00DE0040"/>
    <w:rsid w:val="00DE0587"/>
    <w:rsid w:val="00DE0985"/>
    <w:rsid w:val="00DE09EB"/>
    <w:rsid w:val="00DE1366"/>
    <w:rsid w:val="00DE1FA6"/>
    <w:rsid w:val="00DE28E0"/>
    <w:rsid w:val="00DE340F"/>
    <w:rsid w:val="00DE3D69"/>
    <w:rsid w:val="00DE550D"/>
    <w:rsid w:val="00DE5674"/>
    <w:rsid w:val="00DE63BA"/>
    <w:rsid w:val="00DE6AA0"/>
    <w:rsid w:val="00DF0500"/>
    <w:rsid w:val="00DF0895"/>
    <w:rsid w:val="00DF0B89"/>
    <w:rsid w:val="00DF0D5F"/>
    <w:rsid w:val="00DF1329"/>
    <w:rsid w:val="00DF2619"/>
    <w:rsid w:val="00DF3E06"/>
    <w:rsid w:val="00DF4A74"/>
    <w:rsid w:val="00DF4DA0"/>
    <w:rsid w:val="00DF5419"/>
    <w:rsid w:val="00DF56D3"/>
    <w:rsid w:val="00DF5D33"/>
    <w:rsid w:val="00DF6772"/>
    <w:rsid w:val="00DF6D03"/>
    <w:rsid w:val="00DF6DCE"/>
    <w:rsid w:val="00DF70F7"/>
    <w:rsid w:val="00DF74DF"/>
    <w:rsid w:val="00DF7F1F"/>
    <w:rsid w:val="00E00374"/>
    <w:rsid w:val="00E0085C"/>
    <w:rsid w:val="00E0109D"/>
    <w:rsid w:val="00E01144"/>
    <w:rsid w:val="00E0127B"/>
    <w:rsid w:val="00E012E5"/>
    <w:rsid w:val="00E01EC2"/>
    <w:rsid w:val="00E02354"/>
    <w:rsid w:val="00E030DD"/>
    <w:rsid w:val="00E03112"/>
    <w:rsid w:val="00E03F24"/>
    <w:rsid w:val="00E041D3"/>
    <w:rsid w:val="00E04313"/>
    <w:rsid w:val="00E049F1"/>
    <w:rsid w:val="00E0548F"/>
    <w:rsid w:val="00E0573B"/>
    <w:rsid w:val="00E05CEB"/>
    <w:rsid w:val="00E05D84"/>
    <w:rsid w:val="00E07324"/>
    <w:rsid w:val="00E0791F"/>
    <w:rsid w:val="00E1026B"/>
    <w:rsid w:val="00E10907"/>
    <w:rsid w:val="00E10B28"/>
    <w:rsid w:val="00E10E22"/>
    <w:rsid w:val="00E117FA"/>
    <w:rsid w:val="00E11A24"/>
    <w:rsid w:val="00E11FF2"/>
    <w:rsid w:val="00E12CCE"/>
    <w:rsid w:val="00E13899"/>
    <w:rsid w:val="00E139ED"/>
    <w:rsid w:val="00E13B30"/>
    <w:rsid w:val="00E14B96"/>
    <w:rsid w:val="00E14BD2"/>
    <w:rsid w:val="00E14C72"/>
    <w:rsid w:val="00E14E6E"/>
    <w:rsid w:val="00E14E97"/>
    <w:rsid w:val="00E15F01"/>
    <w:rsid w:val="00E16E58"/>
    <w:rsid w:val="00E16EB8"/>
    <w:rsid w:val="00E16F51"/>
    <w:rsid w:val="00E20573"/>
    <w:rsid w:val="00E21547"/>
    <w:rsid w:val="00E221DD"/>
    <w:rsid w:val="00E22D02"/>
    <w:rsid w:val="00E2369E"/>
    <w:rsid w:val="00E23808"/>
    <w:rsid w:val="00E2457F"/>
    <w:rsid w:val="00E246E9"/>
    <w:rsid w:val="00E25515"/>
    <w:rsid w:val="00E2552E"/>
    <w:rsid w:val="00E257AB"/>
    <w:rsid w:val="00E25AC7"/>
    <w:rsid w:val="00E25DFB"/>
    <w:rsid w:val="00E25EE7"/>
    <w:rsid w:val="00E26314"/>
    <w:rsid w:val="00E26445"/>
    <w:rsid w:val="00E26812"/>
    <w:rsid w:val="00E26AD2"/>
    <w:rsid w:val="00E27B0C"/>
    <w:rsid w:val="00E27E08"/>
    <w:rsid w:val="00E30BA0"/>
    <w:rsid w:val="00E310E1"/>
    <w:rsid w:val="00E315B7"/>
    <w:rsid w:val="00E31827"/>
    <w:rsid w:val="00E31E41"/>
    <w:rsid w:val="00E33BE5"/>
    <w:rsid w:val="00E34D18"/>
    <w:rsid w:val="00E356B7"/>
    <w:rsid w:val="00E35CC6"/>
    <w:rsid w:val="00E35D4D"/>
    <w:rsid w:val="00E35D99"/>
    <w:rsid w:val="00E36E06"/>
    <w:rsid w:val="00E37381"/>
    <w:rsid w:val="00E37A6D"/>
    <w:rsid w:val="00E37BC1"/>
    <w:rsid w:val="00E37E9A"/>
    <w:rsid w:val="00E40B71"/>
    <w:rsid w:val="00E41395"/>
    <w:rsid w:val="00E41814"/>
    <w:rsid w:val="00E41AA4"/>
    <w:rsid w:val="00E424B3"/>
    <w:rsid w:val="00E42670"/>
    <w:rsid w:val="00E42805"/>
    <w:rsid w:val="00E436CF"/>
    <w:rsid w:val="00E441D2"/>
    <w:rsid w:val="00E444C4"/>
    <w:rsid w:val="00E44706"/>
    <w:rsid w:val="00E448FA"/>
    <w:rsid w:val="00E455EC"/>
    <w:rsid w:val="00E465A9"/>
    <w:rsid w:val="00E4687B"/>
    <w:rsid w:val="00E4729B"/>
    <w:rsid w:val="00E47AA4"/>
    <w:rsid w:val="00E50893"/>
    <w:rsid w:val="00E52258"/>
    <w:rsid w:val="00E52407"/>
    <w:rsid w:val="00E5269F"/>
    <w:rsid w:val="00E5344F"/>
    <w:rsid w:val="00E536E4"/>
    <w:rsid w:val="00E54FD3"/>
    <w:rsid w:val="00E5562F"/>
    <w:rsid w:val="00E5605E"/>
    <w:rsid w:val="00E56507"/>
    <w:rsid w:val="00E5671A"/>
    <w:rsid w:val="00E56ED5"/>
    <w:rsid w:val="00E57367"/>
    <w:rsid w:val="00E60A3A"/>
    <w:rsid w:val="00E6225C"/>
    <w:rsid w:val="00E65489"/>
    <w:rsid w:val="00E65C65"/>
    <w:rsid w:val="00E6600D"/>
    <w:rsid w:val="00E660E5"/>
    <w:rsid w:val="00E6610E"/>
    <w:rsid w:val="00E66A9A"/>
    <w:rsid w:val="00E66EA1"/>
    <w:rsid w:val="00E67875"/>
    <w:rsid w:val="00E70136"/>
    <w:rsid w:val="00E71B99"/>
    <w:rsid w:val="00E7279B"/>
    <w:rsid w:val="00E73455"/>
    <w:rsid w:val="00E744FC"/>
    <w:rsid w:val="00E75200"/>
    <w:rsid w:val="00E76787"/>
    <w:rsid w:val="00E7684F"/>
    <w:rsid w:val="00E76D4B"/>
    <w:rsid w:val="00E76DF7"/>
    <w:rsid w:val="00E76EA3"/>
    <w:rsid w:val="00E7705C"/>
    <w:rsid w:val="00E770D8"/>
    <w:rsid w:val="00E771C1"/>
    <w:rsid w:val="00E7739B"/>
    <w:rsid w:val="00E80617"/>
    <w:rsid w:val="00E807AB"/>
    <w:rsid w:val="00E80E4E"/>
    <w:rsid w:val="00E8231E"/>
    <w:rsid w:val="00E82E2A"/>
    <w:rsid w:val="00E83065"/>
    <w:rsid w:val="00E831E2"/>
    <w:rsid w:val="00E846C6"/>
    <w:rsid w:val="00E84A46"/>
    <w:rsid w:val="00E84D81"/>
    <w:rsid w:val="00E850A6"/>
    <w:rsid w:val="00E8512E"/>
    <w:rsid w:val="00E85358"/>
    <w:rsid w:val="00E85DCE"/>
    <w:rsid w:val="00E87033"/>
    <w:rsid w:val="00E87502"/>
    <w:rsid w:val="00E87FBE"/>
    <w:rsid w:val="00E9085D"/>
    <w:rsid w:val="00E90879"/>
    <w:rsid w:val="00E90D54"/>
    <w:rsid w:val="00E91792"/>
    <w:rsid w:val="00E92365"/>
    <w:rsid w:val="00E92C3D"/>
    <w:rsid w:val="00E95279"/>
    <w:rsid w:val="00E973CF"/>
    <w:rsid w:val="00E978CF"/>
    <w:rsid w:val="00E97A9B"/>
    <w:rsid w:val="00E97E92"/>
    <w:rsid w:val="00EA0681"/>
    <w:rsid w:val="00EA0F7E"/>
    <w:rsid w:val="00EA1765"/>
    <w:rsid w:val="00EA253C"/>
    <w:rsid w:val="00EA2C81"/>
    <w:rsid w:val="00EA2FD0"/>
    <w:rsid w:val="00EA3028"/>
    <w:rsid w:val="00EA3A47"/>
    <w:rsid w:val="00EA41CD"/>
    <w:rsid w:val="00EA4435"/>
    <w:rsid w:val="00EA49E6"/>
    <w:rsid w:val="00EA4F7D"/>
    <w:rsid w:val="00EA5029"/>
    <w:rsid w:val="00EA544A"/>
    <w:rsid w:val="00EA54DD"/>
    <w:rsid w:val="00EA57DA"/>
    <w:rsid w:val="00EA6183"/>
    <w:rsid w:val="00EA620A"/>
    <w:rsid w:val="00EB05D8"/>
    <w:rsid w:val="00EB159F"/>
    <w:rsid w:val="00EB1EE8"/>
    <w:rsid w:val="00EB1F5E"/>
    <w:rsid w:val="00EB1F6E"/>
    <w:rsid w:val="00EB24AD"/>
    <w:rsid w:val="00EB3AB5"/>
    <w:rsid w:val="00EB3ED8"/>
    <w:rsid w:val="00EB461F"/>
    <w:rsid w:val="00EB5D95"/>
    <w:rsid w:val="00EB5F35"/>
    <w:rsid w:val="00EB61A2"/>
    <w:rsid w:val="00EB71B5"/>
    <w:rsid w:val="00EB7A25"/>
    <w:rsid w:val="00EC025C"/>
    <w:rsid w:val="00EC02CB"/>
    <w:rsid w:val="00EC0C05"/>
    <w:rsid w:val="00EC0C0A"/>
    <w:rsid w:val="00EC1468"/>
    <w:rsid w:val="00EC1C56"/>
    <w:rsid w:val="00EC215F"/>
    <w:rsid w:val="00EC2333"/>
    <w:rsid w:val="00EC234C"/>
    <w:rsid w:val="00EC2C0E"/>
    <w:rsid w:val="00EC2DB2"/>
    <w:rsid w:val="00EC33E7"/>
    <w:rsid w:val="00EC435F"/>
    <w:rsid w:val="00EC4528"/>
    <w:rsid w:val="00EC48DF"/>
    <w:rsid w:val="00EC4959"/>
    <w:rsid w:val="00EC50BB"/>
    <w:rsid w:val="00EC5583"/>
    <w:rsid w:val="00EC64F7"/>
    <w:rsid w:val="00EC6A73"/>
    <w:rsid w:val="00EC75E4"/>
    <w:rsid w:val="00EC7C2B"/>
    <w:rsid w:val="00EC7E35"/>
    <w:rsid w:val="00ED0518"/>
    <w:rsid w:val="00ED06AF"/>
    <w:rsid w:val="00ED178C"/>
    <w:rsid w:val="00ED25F8"/>
    <w:rsid w:val="00ED3933"/>
    <w:rsid w:val="00ED3E7F"/>
    <w:rsid w:val="00ED4238"/>
    <w:rsid w:val="00ED4D18"/>
    <w:rsid w:val="00ED50CB"/>
    <w:rsid w:val="00ED5DD8"/>
    <w:rsid w:val="00ED62C8"/>
    <w:rsid w:val="00ED641B"/>
    <w:rsid w:val="00ED7430"/>
    <w:rsid w:val="00ED77FF"/>
    <w:rsid w:val="00ED7975"/>
    <w:rsid w:val="00EE07F1"/>
    <w:rsid w:val="00EE0C36"/>
    <w:rsid w:val="00EE21EF"/>
    <w:rsid w:val="00EE297A"/>
    <w:rsid w:val="00EE3CBA"/>
    <w:rsid w:val="00EE4200"/>
    <w:rsid w:val="00EE42E5"/>
    <w:rsid w:val="00EE48E1"/>
    <w:rsid w:val="00EE4DEE"/>
    <w:rsid w:val="00EE554D"/>
    <w:rsid w:val="00EE5BB2"/>
    <w:rsid w:val="00EE620C"/>
    <w:rsid w:val="00EE62B8"/>
    <w:rsid w:val="00EE7F52"/>
    <w:rsid w:val="00EF016F"/>
    <w:rsid w:val="00EF12CB"/>
    <w:rsid w:val="00EF2651"/>
    <w:rsid w:val="00EF4864"/>
    <w:rsid w:val="00EF5B4F"/>
    <w:rsid w:val="00EF5C05"/>
    <w:rsid w:val="00EF6275"/>
    <w:rsid w:val="00EF707E"/>
    <w:rsid w:val="00EF74BD"/>
    <w:rsid w:val="00F000D6"/>
    <w:rsid w:val="00F00751"/>
    <w:rsid w:val="00F009F7"/>
    <w:rsid w:val="00F00D5B"/>
    <w:rsid w:val="00F00DD4"/>
    <w:rsid w:val="00F02386"/>
    <w:rsid w:val="00F02492"/>
    <w:rsid w:val="00F02F00"/>
    <w:rsid w:val="00F03AEB"/>
    <w:rsid w:val="00F03B30"/>
    <w:rsid w:val="00F03BA5"/>
    <w:rsid w:val="00F044FC"/>
    <w:rsid w:val="00F04A99"/>
    <w:rsid w:val="00F04EF4"/>
    <w:rsid w:val="00F05278"/>
    <w:rsid w:val="00F05E97"/>
    <w:rsid w:val="00F06D00"/>
    <w:rsid w:val="00F0724D"/>
    <w:rsid w:val="00F074FA"/>
    <w:rsid w:val="00F07A7C"/>
    <w:rsid w:val="00F07EEC"/>
    <w:rsid w:val="00F07FBC"/>
    <w:rsid w:val="00F10A7D"/>
    <w:rsid w:val="00F10EB4"/>
    <w:rsid w:val="00F1113B"/>
    <w:rsid w:val="00F11649"/>
    <w:rsid w:val="00F12C81"/>
    <w:rsid w:val="00F13001"/>
    <w:rsid w:val="00F13210"/>
    <w:rsid w:val="00F1350B"/>
    <w:rsid w:val="00F1419B"/>
    <w:rsid w:val="00F1436F"/>
    <w:rsid w:val="00F155F5"/>
    <w:rsid w:val="00F15747"/>
    <w:rsid w:val="00F1630B"/>
    <w:rsid w:val="00F1694E"/>
    <w:rsid w:val="00F178B0"/>
    <w:rsid w:val="00F201F5"/>
    <w:rsid w:val="00F2077F"/>
    <w:rsid w:val="00F2089A"/>
    <w:rsid w:val="00F216FA"/>
    <w:rsid w:val="00F2225D"/>
    <w:rsid w:val="00F22CD7"/>
    <w:rsid w:val="00F2336F"/>
    <w:rsid w:val="00F23468"/>
    <w:rsid w:val="00F234A7"/>
    <w:rsid w:val="00F23773"/>
    <w:rsid w:val="00F240C5"/>
    <w:rsid w:val="00F2471D"/>
    <w:rsid w:val="00F24D6C"/>
    <w:rsid w:val="00F27243"/>
    <w:rsid w:val="00F3012A"/>
    <w:rsid w:val="00F30413"/>
    <w:rsid w:val="00F30805"/>
    <w:rsid w:val="00F31185"/>
    <w:rsid w:val="00F31851"/>
    <w:rsid w:val="00F31F38"/>
    <w:rsid w:val="00F322AB"/>
    <w:rsid w:val="00F324CE"/>
    <w:rsid w:val="00F3290C"/>
    <w:rsid w:val="00F334E4"/>
    <w:rsid w:val="00F34272"/>
    <w:rsid w:val="00F34604"/>
    <w:rsid w:val="00F349DF"/>
    <w:rsid w:val="00F351FE"/>
    <w:rsid w:val="00F35313"/>
    <w:rsid w:val="00F358E7"/>
    <w:rsid w:val="00F35AC3"/>
    <w:rsid w:val="00F35CC7"/>
    <w:rsid w:val="00F35F9F"/>
    <w:rsid w:val="00F362DE"/>
    <w:rsid w:val="00F36745"/>
    <w:rsid w:val="00F3694D"/>
    <w:rsid w:val="00F37126"/>
    <w:rsid w:val="00F377FA"/>
    <w:rsid w:val="00F40101"/>
    <w:rsid w:val="00F40502"/>
    <w:rsid w:val="00F40792"/>
    <w:rsid w:val="00F40BE4"/>
    <w:rsid w:val="00F4265E"/>
    <w:rsid w:val="00F427F5"/>
    <w:rsid w:val="00F42A92"/>
    <w:rsid w:val="00F43CBC"/>
    <w:rsid w:val="00F43EF8"/>
    <w:rsid w:val="00F44936"/>
    <w:rsid w:val="00F44F0D"/>
    <w:rsid w:val="00F465B2"/>
    <w:rsid w:val="00F46997"/>
    <w:rsid w:val="00F46AC4"/>
    <w:rsid w:val="00F46EC0"/>
    <w:rsid w:val="00F5072F"/>
    <w:rsid w:val="00F515F7"/>
    <w:rsid w:val="00F52030"/>
    <w:rsid w:val="00F5220B"/>
    <w:rsid w:val="00F52411"/>
    <w:rsid w:val="00F5428E"/>
    <w:rsid w:val="00F55A5A"/>
    <w:rsid w:val="00F563BE"/>
    <w:rsid w:val="00F5655C"/>
    <w:rsid w:val="00F56B33"/>
    <w:rsid w:val="00F600F2"/>
    <w:rsid w:val="00F603EF"/>
    <w:rsid w:val="00F60DC7"/>
    <w:rsid w:val="00F6134E"/>
    <w:rsid w:val="00F61B14"/>
    <w:rsid w:val="00F6233A"/>
    <w:rsid w:val="00F632BE"/>
    <w:rsid w:val="00F633A0"/>
    <w:rsid w:val="00F63946"/>
    <w:rsid w:val="00F63A49"/>
    <w:rsid w:val="00F64812"/>
    <w:rsid w:val="00F6526F"/>
    <w:rsid w:val="00F652E7"/>
    <w:rsid w:val="00F65CC7"/>
    <w:rsid w:val="00F65F9D"/>
    <w:rsid w:val="00F66A7D"/>
    <w:rsid w:val="00F6745B"/>
    <w:rsid w:val="00F67787"/>
    <w:rsid w:val="00F67C3E"/>
    <w:rsid w:val="00F67DCE"/>
    <w:rsid w:val="00F708CE"/>
    <w:rsid w:val="00F71716"/>
    <w:rsid w:val="00F718DE"/>
    <w:rsid w:val="00F7253F"/>
    <w:rsid w:val="00F73D59"/>
    <w:rsid w:val="00F73F4D"/>
    <w:rsid w:val="00F74AD1"/>
    <w:rsid w:val="00F7509A"/>
    <w:rsid w:val="00F75663"/>
    <w:rsid w:val="00F75E72"/>
    <w:rsid w:val="00F76298"/>
    <w:rsid w:val="00F773C0"/>
    <w:rsid w:val="00F80338"/>
    <w:rsid w:val="00F8064A"/>
    <w:rsid w:val="00F81549"/>
    <w:rsid w:val="00F81B51"/>
    <w:rsid w:val="00F81D80"/>
    <w:rsid w:val="00F81EFA"/>
    <w:rsid w:val="00F84D5F"/>
    <w:rsid w:val="00F84D78"/>
    <w:rsid w:val="00F852EA"/>
    <w:rsid w:val="00F85622"/>
    <w:rsid w:val="00F86587"/>
    <w:rsid w:val="00F8775E"/>
    <w:rsid w:val="00F87BF4"/>
    <w:rsid w:val="00F90398"/>
    <w:rsid w:val="00F91453"/>
    <w:rsid w:val="00F92736"/>
    <w:rsid w:val="00F938EF"/>
    <w:rsid w:val="00F94BC7"/>
    <w:rsid w:val="00F94CEB"/>
    <w:rsid w:val="00F95019"/>
    <w:rsid w:val="00F96762"/>
    <w:rsid w:val="00F96A48"/>
    <w:rsid w:val="00F9789D"/>
    <w:rsid w:val="00F97A2B"/>
    <w:rsid w:val="00F97ED9"/>
    <w:rsid w:val="00FA053C"/>
    <w:rsid w:val="00FA19F4"/>
    <w:rsid w:val="00FA20B3"/>
    <w:rsid w:val="00FA30C7"/>
    <w:rsid w:val="00FA4AF8"/>
    <w:rsid w:val="00FA59CA"/>
    <w:rsid w:val="00FA5EA0"/>
    <w:rsid w:val="00FA661B"/>
    <w:rsid w:val="00FA6C80"/>
    <w:rsid w:val="00FA7E72"/>
    <w:rsid w:val="00FB010C"/>
    <w:rsid w:val="00FB152B"/>
    <w:rsid w:val="00FB1BE7"/>
    <w:rsid w:val="00FB2493"/>
    <w:rsid w:val="00FB275C"/>
    <w:rsid w:val="00FB2AA9"/>
    <w:rsid w:val="00FB4D62"/>
    <w:rsid w:val="00FB694D"/>
    <w:rsid w:val="00FB7164"/>
    <w:rsid w:val="00FC021D"/>
    <w:rsid w:val="00FC0F10"/>
    <w:rsid w:val="00FC1519"/>
    <w:rsid w:val="00FC1880"/>
    <w:rsid w:val="00FC18C1"/>
    <w:rsid w:val="00FC1B31"/>
    <w:rsid w:val="00FC27F5"/>
    <w:rsid w:val="00FC30BC"/>
    <w:rsid w:val="00FC45ED"/>
    <w:rsid w:val="00FC4C86"/>
    <w:rsid w:val="00FC55A8"/>
    <w:rsid w:val="00FC68E6"/>
    <w:rsid w:val="00FC6D0B"/>
    <w:rsid w:val="00FC6F04"/>
    <w:rsid w:val="00FD0287"/>
    <w:rsid w:val="00FD06DB"/>
    <w:rsid w:val="00FD0E2A"/>
    <w:rsid w:val="00FD0ED2"/>
    <w:rsid w:val="00FD17A0"/>
    <w:rsid w:val="00FD1833"/>
    <w:rsid w:val="00FD1CD9"/>
    <w:rsid w:val="00FD2279"/>
    <w:rsid w:val="00FD2399"/>
    <w:rsid w:val="00FD2474"/>
    <w:rsid w:val="00FD27D6"/>
    <w:rsid w:val="00FD3B65"/>
    <w:rsid w:val="00FD3CD9"/>
    <w:rsid w:val="00FD4727"/>
    <w:rsid w:val="00FD4EDD"/>
    <w:rsid w:val="00FD5082"/>
    <w:rsid w:val="00FD643F"/>
    <w:rsid w:val="00FD6DC4"/>
    <w:rsid w:val="00FD6E67"/>
    <w:rsid w:val="00FD740C"/>
    <w:rsid w:val="00FD7569"/>
    <w:rsid w:val="00FD7C4F"/>
    <w:rsid w:val="00FE0045"/>
    <w:rsid w:val="00FE168D"/>
    <w:rsid w:val="00FE2BF2"/>
    <w:rsid w:val="00FE2EFB"/>
    <w:rsid w:val="00FE391D"/>
    <w:rsid w:val="00FE3C38"/>
    <w:rsid w:val="00FE57AE"/>
    <w:rsid w:val="00FE5D13"/>
    <w:rsid w:val="00FE7857"/>
    <w:rsid w:val="00FF005B"/>
    <w:rsid w:val="00FF0473"/>
    <w:rsid w:val="00FF083D"/>
    <w:rsid w:val="00FF0DDC"/>
    <w:rsid w:val="00FF1481"/>
    <w:rsid w:val="00FF2651"/>
    <w:rsid w:val="00FF2EF0"/>
    <w:rsid w:val="00FF3129"/>
    <w:rsid w:val="00FF3E8F"/>
    <w:rsid w:val="00FF438D"/>
    <w:rsid w:val="00FF4461"/>
    <w:rsid w:val="00FF4841"/>
    <w:rsid w:val="00FF4B00"/>
    <w:rsid w:val="00FF4E0F"/>
    <w:rsid w:val="00FF5447"/>
    <w:rsid w:val="00FF554D"/>
    <w:rsid w:val="00FF6AE6"/>
    <w:rsid w:val="00FF718F"/>
    <w:rsid w:val="00FF73E1"/>
    <w:rsid w:val="00FF7628"/>
    <w:rsid w:val="00FF7789"/>
    <w:rsid w:val="00FF7D17"/>
    <w:rsid w:val="103EA788"/>
    <w:rsid w:val="2EB70381"/>
    <w:rsid w:val="338F0730"/>
    <w:rsid w:val="36C6BCA5"/>
    <w:rsid w:val="66409BB0"/>
    <w:rsid w:val="7A7F1A99"/>
    <w:rsid w:val="7F26B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2"/>
      <o:rules v:ext="edit">
        <o:r id="V:Rule1" type="connector" idref="#_x0000_s2109"/>
        <o:r id="V:Rule2" type="connector" idref="#_x0000_s2110"/>
      </o:rules>
    </o:shapelayout>
  </w:shapeDefaults>
  <w:decimalSymbol w:val="."/>
  <w:listSeparator w:val=","/>
  <w14:docId w14:val="2A8E1E74"/>
  <w15:docId w15:val="{58B300C0-559B-42A9-AD82-2AE3D22E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36"/>
    <w:pPr>
      <w:spacing w:after="120" w:line="240" w:lineRule="auto"/>
      <w:jc w:val="both"/>
    </w:pPr>
    <w:rPr>
      <w:rFonts w:ascii="Calibri" w:hAnsi="Calibri"/>
      <w:color w:val="28385A"/>
    </w:rPr>
  </w:style>
  <w:style w:type="paragraph" w:styleId="Titre1">
    <w:name w:val="heading 1"/>
    <w:basedOn w:val="Normal"/>
    <w:next w:val="Normal"/>
    <w:link w:val="Titre1Car"/>
    <w:uiPriority w:val="9"/>
    <w:qFormat/>
    <w:rsid w:val="00B6711F"/>
    <w:pPr>
      <w:keepNext/>
      <w:keepLines/>
      <w:numPr>
        <w:numId w:val="1"/>
      </w:numPr>
      <w:spacing w:before="120" w:after="240"/>
      <w:outlineLvl w:val="0"/>
    </w:pPr>
    <w:rPr>
      <w:b/>
      <w:bCs/>
      <w:color w:val="E4173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5128"/>
    <w:pPr>
      <w:keepNext/>
      <w:keepLines/>
      <w:numPr>
        <w:ilvl w:val="1"/>
        <w:numId w:val="1"/>
      </w:numPr>
      <w:spacing w:before="360" w:after="24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A85128"/>
    <w:pPr>
      <w:numPr>
        <w:ilvl w:val="2"/>
      </w:numPr>
      <w:outlineLvl w:val="2"/>
    </w:pPr>
    <w:rPr>
      <w:sz w:val="24"/>
      <w:szCs w:val="24"/>
    </w:rPr>
  </w:style>
  <w:style w:type="paragraph" w:styleId="Titre40">
    <w:name w:val="heading 4"/>
    <w:basedOn w:val="Normal"/>
    <w:next w:val="Normal"/>
    <w:link w:val="Titre4Car"/>
    <w:uiPriority w:val="9"/>
    <w:semiHidden/>
    <w:unhideWhenUsed/>
    <w:rsid w:val="00BF3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0">
    <w:name w:val="heading 5"/>
    <w:basedOn w:val="Normal"/>
    <w:next w:val="Normal"/>
    <w:link w:val="Titre5Car"/>
    <w:uiPriority w:val="9"/>
    <w:semiHidden/>
    <w:unhideWhenUsed/>
    <w:qFormat/>
    <w:rsid w:val="00D624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E6CD9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E6CD9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9E6CD9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9E6CD9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80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23808"/>
  </w:style>
  <w:style w:type="paragraph" w:styleId="Pieddepage">
    <w:name w:val="footer"/>
    <w:basedOn w:val="Normal"/>
    <w:link w:val="PieddepageCar"/>
    <w:uiPriority w:val="99"/>
    <w:unhideWhenUsed/>
    <w:rsid w:val="00E2380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3808"/>
  </w:style>
  <w:style w:type="table" w:styleId="Grilledutableau">
    <w:name w:val="Table Grid"/>
    <w:basedOn w:val="TableauNormal"/>
    <w:uiPriority w:val="39"/>
    <w:rsid w:val="00524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4A3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4A3F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B6711F"/>
    <w:rPr>
      <w:rFonts w:ascii="Calibri" w:hAnsi="Calibri"/>
      <w:b/>
      <w:bCs/>
      <w:color w:val="E4173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7F8F"/>
    <w:pPr>
      <w:spacing w:before="0" w:after="0" w:line="360" w:lineRule="auto"/>
      <w:outlineLvl w:val="9"/>
    </w:pPr>
    <w:rPr>
      <w:rFonts w:eastAsiaTheme="majorEastAsia" w:cstheme="maj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0442B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A70FA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05879"/>
    <w:pPr>
      <w:spacing w:after="60"/>
      <w:ind w:left="221"/>
      <w:contextualSpacing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65F9D"/>
    <w:pPr>
      <w:spacing w:after="60"/>
      <w:ind w:left="442"/>
      <w:contextualSpacing/>
    </w:pPr>
    <w:rPr>
      <w:rFonts w:eastAsiaTheme="minorEastAsia" w:cs="Times New Roman"/>
      <w:lang w:eastAsia="fr-FR"/>
    </w:rPr>
  </w:style>
  <w:style w:type="paragraph" w:styleId="Paragraphedeliste">
    <w:name w:val="List Paragraph"/>
    <w:aliases w:val="Puce,Liste à puces retrait droite,R1,NUMPARAG,Parag numéroté,Listes,Liste à puce - SC,Paragraphe de liste1,normal,Puce1"/>
    <w:basedOn w:val="Normal"/>
    <w:link w:val="ParagraphedelisteCar"/>
    <w:uiPriority w:val="34"/>
    <w:qFormat/>
    <w:rsid w:val="009B2450"/>
    <w:rPr>
      <w:rFonts w:asciiTheme="minorHAnsi" w:hAnsiTheme="minorHAnsi" w:cstheme="minorHAnsi"/>
    </w:rPr>
  </w:style>
  <w:style w:type="character" w:styleId="Titredulivre">
    <w:name w:val="Book Title"/>
    <w:basedOn w:val="Policepardfaut"/>
    <w:uiPriority w:val="33"/>
    <w:rsid w:val="002B7F8F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rsid w:val="002B7F8F"/>
    <w:rPr>
      <w:b/>
      <w:bCs/>
      <w:smallCaps/>
      <w:color w:val="4472C4" w:themeColor="accent1"/>
      <w:spacing w:val="5"/>
    </w:rPr>
  </w:style>
  <w:style w:type="character" w:styleId="Rfrencelgre">
    <w:name w:val="Subtle Reference"/>
    <w:basedOn w:val="Policepardfaut"/>
    <w:uiPriority w:val="31"/>
    <w:rsid w:val="002B7F8F"/>
    <w:rPr>
      <w:smallCaps/>
      <w:color w:val="5A5A5A" w:themeColor="text1" w:themeTint="A5"/>
    </w:rPr>
  </w:style>
  <w:style w:type="character" w:styleId="Marquedecommentaire">
    <w:name w:val="annotation reference"/>
    <w:basedOn w:val="Policepardfaut"/>
    <w:uiPriority w:val="99"/>
    <w:unhideWhenUsed/>
    <w:rsid w:val="002604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1"/>
    <w:unhideWhenUsed/>
    <w:rsid w:val="002604E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1"/>
    <w:rsid w:val="002604ED"/>
    <w:rPr>
      <w:rFonts w:ascii="Univers Condensed" w:hAnsi="Univers Condensed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04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04ED"/>
    <w:rPr>
      <w:rFonts w:ascii="Univers Condensed" w:hAnsi="Univers Condensed"/>
      <w:b/>
      <w:b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A85128"/>
    <w:rPr>
      <w:rFonts w:ascii="Calibri" w:eastAsiaTheme="majorEastAsia" w:hAnsi="Calibri" w:cstheme="majorBidi"/>
      <w:b/>
      <w:bCs/>
      <w:color w:val="28385A"/>
      <w:sz w:val="28"/>
      <w:szCs w:val="28"/>
    </w:rPr>
  </w:style>
  <w:style w:type="paragraph" w:styleId="Sansinterligne">
    <w:name w:val="No Spacing"/>
    <w:link w:val="SansinterligneCar"/>
    <w:uiPriority w:val="1"/>
    <w:rsid w:val="00606ED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6ED1"/>
    <w:rPr>
      <w:rFonts w:eastAsiaTheme="minorEastAsia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A85128"/>
    <w:pPr>
      <w:spacing w:before="120"/>
      <w:jc w:val="center"/>
    </w:pPr>
    <w:rPr>
      <w:i/>
      <w:iCs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128"/>
    <w:rPr>
      <w:rFonts w:ascii="Calibri" w:eastAsiaTheme="majorEastAsia" w:hAnsi="Calibri" w:cstheme="majorBidi"/>
      <w:b/>
      <w:bCs/>
      <w:color w:val="28385A"/>
      <w:sz w:val="24"/>
      <w:szCs w:val="24"/>
    </w:rPr>
  </w:style>
  <w:style w:type="paragraph" w:customStyle="1" w:styleId="Puce2">
    <w:name w:val="Puce2"/>
    <w:basedOn w:val="Paragraphedeliste"/>
    <w:link w:val="Puce2Car"/>
    <w:qFormat/>
    <w:rsid w:val="009B2450"/>
    <w:pPr>
      <w:numPr>
        <w:ilvl w:val="1"/>
      </w:numPr>
    </w:pPr>
  </w:style>
  <w:style w:type="character" w:customStyle="1" w:styleId="ParagraphedelisteCar">
    <w:name w:val="Paragraphe de liste Car"/>
    <w:aliases w:val="Puce Car,Liste à puces retrait droite Car,R1 Car,NUMPARAG Car,Parag numéroté Car,Listes Car,Liste à puce - SC Car,Paragraphe de liste1 Car,normal Car,Puce1 Car"/>
    <w:basedOn w:val="Policepardfaut"/>
    <w:link w:val="Paragraphedeliste"/>
    <w:uiPriority w:val="34"/>
    <w:qFormat/>
    <w:rsid w:val="009B2450"/>
    <w:rPr>
      <w:rFonts w:cstheme="minorHAnsi"/>
      <w:color w:val="28385A"/>
    </w:rPr>
  </w:style>
  <w:style w:type="character" w:customStyle="1" w:styleId="Puce2Car">
    <w:name w:val="Puce2 Car"/>
    <w:basedOn w:val="ParagraphedelisteCar"/>
    <w:link w:val="Puce2"/>
    <w:rsid w:val="009B2450"/>
    <w:rPr>
      <w:rFonts w:cstheme="minorHAnsi"/>
      <w:color w:val="28385A"/>
    </w:rPr>
  </w:style>
  <w:style w:type="paragraph" w:styleId="Titre">
    <w:name w:val="Title"/>
    <w:basedOn w:val="Titre1"/>
    <w:next w:val="Normal"/>
    <w:link w:val="TitreCar"/>
    <w:uiPriority w:val="10"/>
    <w:qFormat/>
    <w:rsid w:val="00C0569D"/>
    <w:pPr>
      <w:numPr>
        <w:numId w:val="0"/>
      </w:numPr>
      <w:ind w:left="357" w:hanging="357"/>
    </w:pPr>
  </w:style>
  <w:style w:type="character" w:customStyle="1" w:styleId="TitreCar">
    <w:name w:val="Titre Car"/>
    <w:basedOn w:val="Policepardfaut"/>
    <w:link w:val="Titre"/>
    <w:uiPriority w:val="10"/>
    <w:rsid w:val="00C0569D"/>
    <w:rPr>
      <w:rFonts w:ascii="Univers Condensed" w:hAnsi="Univers Condensed"/>
      <w:b/>
      <w:bCs/>
      <w:color w:val="28385A"/>
      <w:sz w:val="32"/>
      <w:szCs w:val="32"/>
    </w:rPr>
  </w:style>
  <w:style w:type="character" w:customStyle="1" w:styleId="tlid-translation">
    <w:name w:val="tlid-translation"/>
    <w:basedOn w:val="Policepardfaut"/>
    <w:rsid w:val="00B624E7"/>
  </w:style>
  <w:style w:type="character" w:styleId="Mentionnonrsolue">
    <w:name w:val="Unresolved Mention"/>
    <w:basedOn w:val="Policepardfaut"/>
    <w:uiPriority w:val="99"/>
    <w:semiHidden/>
    <w:unhideWhenUsed/>
    <w:rsid w:val="00A928A6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4E2316"/>
    <w:pPr>
      <w:spacing w:after="100" w:line="259" w:lineRule="auto"/>
      <w:ind w:left="660"/>
      <w:jc w:val="left"/>
    </w:pPr>
    <w:rPr>
      <w:rFonts w:asciiTheme="minorHAnsi" w:eastAsiaTheme="minorEastAsia" w:hAnsiTheme="minorHAnsi"/>
      <w:color w:val="auto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4E2316"/>
    <w:pPr>
      <w:spacing w:after="100" w:line="259" w:lineRule="auto"/>
      <w:ind w:left="880"/>
      <w:jc w:val="left"/>
    </w:pPr>
    <w:rPr>
      <w:rFonts w:asciiTheme="minorHAnsi" w:eastAsiaTheme="minorEastAsia" w:hAnsiTheme="minorHAnsi"/>
      <w:color w:val="auto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4E2316"/>
    <w:pPr>
      <w:spacing w:after="100" w:line="259" w:lineRule="auto"/>
      <w:ind w:left="1100"/>
      <w:jc w:val="left"/>
    </w:pPr>
    <w:rPr>
      <w:rFonts w:asciiTheme="minorHAnsi" w:eastAsiaTheme="minorEastAsia" w:hAnsiTheme="minorHAnsi"/>
      <w:color w:val="auto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4E2316"/>
    <w:pPr>
      <w:spacing w:after="100" w:line="259" w:lineRule="auto"/>
      <w:ind w:left="1320"/>
      <w:jc w:val="left"/>
    </w:pPr>
    <w:rPr>
      <w:rFonts w:asciiTheme="minorHAnsi" w:eastAsiaTheme="minorEastAsia" w:hAnsiTheme="minorHAnsi"/>
      <w:color w:val="auto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4E2316"/>
    <w:pPr>
      <w:spacing w:after="100" w:line="259" w:lineRule="auto"/>
      <w:ind w:left="1540"/>
      <w:jc w:val="left"/>
    </w:pPr>
    <w:rPr>
      <w:rFonts w:asciiTheme="minorHAnsi" w:eastAsiaTheme="minorEastAsia" w:hAnsiTheme="minorHAnsi"/>
      <w:color w:val="auto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4E2316"/>
    <w:pPr>
      <w:spacing w:after="100" w:line="259" w:lineRule="auto"/>
      <w:ind w:left="1760"/>
      <w:jc w:val="left"/>
    </w:pPr>
    <w:rPr>
      <w:rFonts w:asciiTheme="minorHAnsi" w:eastAsiaTheme="minorEastAsia" w:hAnsiTheme="minorHAnsi"/>
      <w:color w:val="auto"/>
      <w:lang w:val="en-US"/>
    </w:rPr>
  </w:style>
  <w:style w:type="paragraph" w:customStyle="1" w:styleId="Titre4">
    <w:name w:val="Titre4"/>
    <w:basedOn w:val="Titre40"/>
    <w:link w:val="Titre4Car0"/>
    <w:qFormat/>
    <w:rsid w:val="00BF3C17"/>
    <w:pPr>
      <w:numPr>
        <w:ilvl w:val="3"/>
        <w:numId w:val="1"/>
      </w:numPr>
    </w:pPr>
    <w:rPr>
      <w:rFonts w:asciiTheme="minorHAnsi" w:hAnsiTheme="minorHAnsi" w:cstheme="minorHAnsi"/>
      <w:i w:val="0"/>
      <w:iCs w:val="0"/>
      <w:color w:val="28385A"/>
    </w:rPr>
  </w:style>
  <w:style w:type="paragraph" w:customStyle="1" w:styleId="Titre5">
    <w:name w:val="Titre5"/>
    <w:basedOn w:val="Titre50"/>
    <w:next w:val="Titre50"/>
    <w:link w:val="Titre5Car0"/>
    <w:qFormat/>
    <w:rsid w:val="0059011D"/>
    <w:pPr>
      <w:numPr>
        <w:ilvl w:val="4"/>
        <w:numId w:val="1"/>
      </w:numPr>
    </w:pPr>
    <w:rPr>
      <w:rFonts w:asciiTheme="minorHAnsi" w:hAnsiTheme="minorHAnsi" w:cstheme="minorHAnsi"/>
      <w:i/>
      <w:iCs/>
      <w:color w:val="28385A"/>
    </w:rPr>
  </w:style>
  <w:style w:type="character" w:customStyle="1" w:styleId="Titre4Car">
    <w:name w:val="Titre 4 Car"/>
    <w:basedOn w:val="Policepardfaut"/>
    <w:link w:val="Titre40"/>
    <w:uiPriority w:val="9"/>
    <w:semiHidden/>
    <w:rsid w:val="00BF3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4Car0">
    <w:name w:val="Titre4 Car"/>
    <w:basedOn w:val="Titre4Car"/>
    <w:link w:val="Titre4"/>
    <w:rsid w:val="00BF3C17"/>
    <w:rPr>
      <w:rFonts w:asciiTheme="majorHAnsi" w:eastAsiaTheme="majorEastAsia" w:hAnsiTheme="majorHAnsi" w:cstheme="minorHAnsi"/>
      <w:i w:val="0"/>
      <w:iCs w:val="0"/>
      <w:color w:val="28385A"/>
    </w:rPr>
  </w:style>
  <w:style w:type="character" w:customStyle="1" w:styleId="Titre5Car0">
    <w:name w:val="Titre5 Car"/>
    <w:basedOn w:val="Titre4Car0"/>
    <w:link w:val="Titre5"/>
    <w:rsid w:val="0059011D"/>
    <w:rPr>
      <w:rFonts w:asciiTheme="majorHAnsi" w:eastAsiaTheme="majorEastAsia" w:hAnsiTheme="majorHAnsi" w:cstheme="minorHAnsi"/>
      <w:i/>
      <w:iCs/>
      <w:color w:val="28385A"/>
    </w:rPr>
  </w:style>
  <w:style w:type="character" w:customStyle="1" w:styleId="Titre5Car">
    <w:name w:val="Titre 5 Car"/>
    <w:basedOn w:val="Policepardfaut"/>
    <w:link w:val="Titre50"/>
    <w:uiPriority w:val="9"/>
    <w:semiHidden/>
    <w:rsid w:val="00D6244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vision">
    <w:name w:val="Revision"/>
    <w:hidden/>
    <w:uiPriority w:val="99"/>
    <w:semiHidden/>
    <w:rsid w:val="00FE7857"/>
    <w:pPr>
      <w:spacing w:after="0" w:line="240" w:lineRule="auto"/>
    </w:pPr>
    <w:rPr>
      <w:rFonts w:ascii="Calibri" w:hAnsi="Calibri"/>
      <w:color w:val="28385A"/>
    </w:rPr>
  </w:style>
  <w:style w:type="paragraph" w:customStyle="1" w:styleId="Default">
    <w:name w:val="Default"/>
    <w:rsid w:val="00FF04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71F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Assystemtext4">
    <w:name w:val="Assystem text4"/>
    <w:basedOn w:val="Normal"/>
    <w:link w:val="Assystemtext4Car"/>
    <w:uiPriority w:val="1"/>
    <w:rsid w:val="002F369C"/>
    <w:pPr>
      <w:spacing w:before="120"/>
      <w:ind w:left="2835" w:right="284"/>
    </w:pPr>
    <w:rPr>
      <w:rFonts w:ascii="Verdana" w:eastAsia="Times New Roman" w:hAnsi="Verdana" w:cs="Times New Roman"/>
      <w:color w:val="auto"/>
      <w:sz w:val="20"/>
      <w:szCs w:val="20"/>
      <w:lang w:val="x-none" w:eastAsia="x-none"/>
    </w:rPr>
  </w:style>
  <w:style w:type="character" w:customStyle="1" w:styleId="Assystemtext4Car">
    <w:name w:val="Assystem text4 Car"/>
    <w:link w:val="Assystemtext4"/>
    <w:uiPriority w:val="1"/>
    <w:rsid w:val="002F369C"/>
    <w:rPr>
      <w:rFonts w:ascii="Verdana" w:eastAsia="Times New Roman" w:hAnsi="Verdana" w:cs="Times New Roman"/>
      <w:sz w:val="20"/>
      <w:szCs w:val="20"/>
      <w:lang w:val="x-none" w:eastAsia="x-none"/>
    </w:rPr>
  </w:style>
  <w:style w:type="paragraph" w:styleId="Corpsdetexte">
    <w:name w:val="Body Text"/>
    <w:basedOn w:val="Normal"/>
    <w:link w:val="CorpsdetexteCar"/>
    <w:uiPriority w:val="1"/>
    <w:semiHidden/>
    <w:rsid w:val="0072217D"/>
    <w:rPr>
      <w:rFonts w:ascii="Tahoma" w:eastAsia="Times New Roman" w:hAnsi="Tahoma" w:cs="Arial"/>
      <w:color w:val="auto"/>
      <w:sz w:val="20"/>
      <w:lang w:bidi="he-IL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72217D"/>
    <w:rPr>
      <w:rFonts w:ascii="Tahoma" w:eastAsia="Times New Roman" w:hAnsi="Tahoma" w:cs="Arial"/>
      <w:sz w:val="20"/>
      <w:lang w:bidi="he-IL"/>
    </w:rPr>
  </w:style>
  <w:style w:type="paragraph" w:customStyle="1" w:styleId="Puceniv1">
    <w:name w:val="Puce niv 1"/>
    <w:basedOn w:val="Normal"/>
    <w:next w:val="Normal"/>
    <w:link w:val="Puceniv1Car"/>
    <w:uiPriority w:val="1"/>
    <w:qFormat/>
    <w:rsid w:val="0072217D"/>
    <w:pPr>
      <w:numPr>
        <w:numId w:val="2"/>
      </w:numPr>
      <w:spacing w:before="120" w:after="60"/>
    </w:pPr>
    <w:rPr>
      <w:rFonts w:ascii="Tahoma" w:eastAsia="Times New Roman" w:hAnsi="Tahoma" w:cs="Times New Roman"/>
      <w:color w:val="auto"/>
      <w:sz w:val="20"/>
      <w:szCs w:val="24"/>
      <w:lang w:val="x-none" w:eastAsia="x-none"/>
    </w:rPr>
  </w:style>
  <w:style w:type="paragraph" w:customStyle="1" w:styleId="Puceniv3">
    <w:name w:val="Puce niv 3"/>
    <w:basedOn w:val="Puceniv2"/>
    <w:next w:val="Normal"/>
    <w:qFormat/>
    <w:rsid w:val="0072217D"/>
    <w:pPr>
      <w:numPr>
        <w:ilvl w:val="2"/>
      </w:numPr>
      <w:tabs>
        <w:tab w:val="clear" w:pos="2155"/>
      </w:tabs>
      <w:ind w:left="2160" w:hanging="360"/>
    </w:pPr>
  </w:style>
  <w:style w:type="paragraph" w:customStyle="1" w:styleId="Puceniv4">
    <w:name w:val="Puce niv 4"/>
    <w:basedOn w:val="Puceniv3"/>
    <w:next w:val="Normal"/>
    <w:rsid w:val="0072217D"/>
    <w:pPr>
      <w:numPr>
        <w:ilvl w:val="3"/>
      </w:numPr>
      <w:tabs>
        <w:tab w:val="clear" w:pos="2722"/>
      </w:tabs>
      <w:ind w:left="2880" w:hanging="360"/>
    </w:pPr>
  </w:style>
  <w:style w:type="paragraph" w:customStyle="1" w:styleId="Puceniv5">
    <w:name w:val="Puce niv 5"/>
    <w:basedOn w:val="Puceniv4"/>
    <w:next w:val="Normal"/>
    <w:rsid w:val="0072217D"/>
    <w:pPr>
      <w:numPr>
        <w:ilvl w:val="4"/>
      </w:numPr>
      <w:tabs>
        <w:tab w:val="clear" w:pos="3289"/>
      </w:tabs>
      <w:ind w:left="3600" w:hanging="360"/>
    </w:pPr>
  </w:style>
  <w:style w:type="paragraph" w:customStyle="1" w:styleId="Puceniv6">
    <w:name w:val="Puce niv 6"/>
    <w:basedOn w:val="Puceniv5"/>
    <w:next w:val="Normal"/>
    <w:rsid w:val="0072217D"/>
    <w:pPr>
      <w:numPr>
        <w:ilvl w:val="5"/>
      </w:numPr>
      <w:tabs>
        <w:tab w:val="clear" w:pos="3856"/>
      </w:tabs>
      <w:ind w:left="4320" w:hanging="360"/>
    </w:pPr>
  </w:style>
  <w:style w:type="paragraph" w:customStyle="1" w:styleId="Puceniv2">
    <w:name w:val="Puce niv 2"/>
    <w:basedOn w:val="Puceniv1"/>
    <w:next w:val="Normal"/>
    <w:qFormat/>
    <w:rsid w:val="0072217D"/>
    <w:pPr>
      <w:numPr>
        <w:ilvl w:val="1"/>
      </w:numPr>
      <w:tabs>
        <w:tab w:val="clear" w:pos="1588"/>
      </w:tabs>
      <w:ind w:left="1440" w:hanging="360"/>
    </w:pPr>
  </w:style>
  <w:style w:type="character" w:customStyle="1" w:styleId="Puceniv1Car">
    <w:name w:val="Puce niv 1 Car"/>
    <w:link w:val="Puceniv1"/>
    <w:uiPriority w:val="1"/>
    <w:rsid w:val="0072217D"/>
    <w:rPr>
      <w:rFonts w:ascii="Tahoma" w:eastAsia="Times New Roman" w:hAnsi="Tahoma" w:cs="Times New Roman"/>
      <w:sz w:val="20"/>
      <w:szCs w:val="24"/>
      <w:lang w:val="x-none" w:eastAsia="x-none"/>
    </w:rPr>
  </w:style>
  <w:style w:type="paragraph" w:customStyle="1" w:styleId="Texte">
    <w:name w:val="Texte"/>
    <w:basedOn w:val="Normal"/>
    <w:link w:val="TexteCar"/>
    <w:uiPriority w:val="1"/>
    <w:rsid w:val="0072217D"/>
    <w:pPr>
      <w:keepLines/>
      <w:spacing w:before="60" w:after="60"/>
    </w:pPr>
    <w:rPr>
      <w:rFonts w:ascii="Arial" w:eastAsia="Times New Roman" w:hAnsi="Arial" w:cs="Times New Roman"/>
      <w:color w:val="auto"/>
      <w:szCs w:val="20"/>
      <w:lang w:val="x-none" w:eastAsia="x-none"/>
    </w:rPr>
  </w:style>
  <w:style w:type="character" w:customStyle="1" w:styleId="TexteCar">
    <w:name w:val="Texte Car"/>
    <w:link w:val="Texte"/>
    <w:uiPriority w:val="1"/>
    <w:rsid w:val="0072217D"/>
    <w:rPr>
      <w:rFonts w:ascii="Arial" w:eastAsia="Times New Roman" w:hAnsi="Arial" w:cs="Times New Roman"/>
      <w:szCs w:val="20"/>
      <w:lang w:val="x-none" w:eastAsia="x-none"/>
    </w:rPr>
  </w:style>
  <w:style w:type="character" w:customStyle="1" w:styleId="a">
    <w:name w:val="a"/>
    <w:rsid w:val="0072217D"/>
  </w:style>
  <w:style w:type="paragraph" w:customStyle="1" w:styleId="Style2">
    <w:name w:val="Style2"/>
    <w:basedOn w:val="Normal"/>
    <w:uiPriority w:val="1"/>
    <w:semiHidden/>
    <w:rsid w:val="00016A70"/>
    <w:pPr>
      <w:numPr>
        <w:ilvl w:val="1"/>
        <w:numId w:val="3"/>
      </w:numPr>
      <w:tabs>
        <w:tab w:val="clear" w:pos="576"/>
        <w:tab w:val="num" w:pos="360"/>
      </w:tabs>
      <w:spacing w:before="120"/>
      <w:ind w:left="432" w:hanging="432"/>
    </w:pPr>
    <w:rPr>
      <w:rFonts w:ascii="Arial Unicode MS" w:eastAsia="Times New Roman" w:hAnsi="Arial Unicode MS" w:cs="Arial"/>
      <w:color w:val="auto"/>
      <w:sz w:val="20"/>
      <w:lang w:bidi="he-IL"/>
    </w:rPr>
  </w:style>
  <w:style w:type="paragraph" w:customStyle="1" w:styleId="Style3">
    <w:name w:val="Style3"/>
    <w:basedOn w:val="Style2"/>
    <w:next w:val="Normal"/>
    <w:semiHidden/>
    <w:rsid w:val="00016A70"/>
    <w:pPr>
      <w:numPr>
        <w:ilvl w:val="2"/>
      </w:numPr>
      <w:tabs>
        <w:tab w:val="clear" w:pos="720"/>
        <w:tab w:val="num" w:pos="360"/>
      </w:tabs>
      <w:ind w:left="432" w:hanging="432"/>
    </w:pPr>
  </w:style>
  <w:style w:type="paragraph" w:customStyle="1" w:styleId="Style4">
    <w:name w:val="Style4"/>
    <w:basedOn w:val="Style2"/>
    <w:next w:val="Normal"/>
    <w:semiHidden/>
    <w:rsid w:val="00016A70"/>
    <w:pPr>
      <w:numPr>
        <w:ilvl w:val="3"/>
      </w:numPr>
      <w:tabs>
        <w:tab w:val="clear" w:pos="864"/>
        <w:tab w:val="num" w:pos="360"/>
      </w:tabs>
      <w:ind w:left="432" w:hanging="432"/>
    </w:pPr>
  </w:style>
  <w:style w:type="paragraph" w:customStyle="1" w:styleId="Style5">
    <w:name w:val="Style5"/>
    <w:basedOn w:val="Style2"/>
    <w:next w:val="Normal"/>
    <w:semiHidden/>
    <w:rsid w:val="00016A70"/>
    <w:pPr>
      <w:numPr>
        <w:ilvl w:val="4"/>
      </w:numPr>
      <w:tabs>
        <w:tab w:val="clear" w:pos="1008"/>
        <w:tab w:val="num" w:pos="360"/>
      </w:tabs>
      <w:ind w:left="432" w:hanging="432"/>
    </w:pPr>
  </w:style>
  <w:style w:type="paragraph" w:customStyle="1" w:styleId="Style6">
    <w:name w:val="Style6"/>
    <w:basedOn w:val="Style2"/>
    <w:semiHidden/>
    <w:rsid w:val="00016A70"/>
    <w:pPr>
      <w:numPr>
        <w:ilvl w:val="5"/>
      </w:numPr>
    </w:pPr>
  </w:style>
  <w:style w:type="paragraph" w:customStyle="1" w:styleId="Style7">
    <w:name w:val="Style7"/>
    <w:basedOn w:val="Style6"/>
    <w:semiHidden/>
    <w:rsid w:val="00016A70"/>
    <w:pPr>
      <w:numPr>
        <w:ilvl w:val="6"/>
      </w:numPr>
    </w:pPr>
  </w:style>
  <w:style w:type="paragraph" w:customStyle="1" w:styleId="Corpsdetexteniv0">
    <w:name w:val="Corps de texte niv 0"/>
    <w:basedOn w:val="Normal"/>
    <w:link w:val="Corpsdetexteniv0Car"/>
    <w:uiPriority w:val="1"/>
    <w:qFormat/>
    <w:rsid w:val="00016A70"/>
    <w:pPr>
      <w:spacing w:before="120"/>
    </w:pPr>
    <w:rPr>
      <w:rFonts w:ascii="Tahoma" w:eastAsia="Times New Roman" w:hAnsi="Tahoma" w:cs="Arial"/>
      <w:color w:val="auto"/>
      <w:sz w:val="20"/>
      <w:lang w:val="x-none" w:bidi="he-IL"/>
    </w:rPr>
  </w:style>
  <w:style w:type="character" w:customStyle="1" w:styleId="Corpsdetexteniv0Car">
    <w:name w:val="Corps de texte niv 0 Car"/>
    <w:link w:val="Corpsdetexteniv0"/>
    <w:uiPriority w:val="1"/>
    <w:rsid w:val="00016A70"/>
    <w:rPr>
      <w:rFonts w:ascii="Tahoma" w:eastAsia="Times New Roman" w:hAnsi="Tahoma" w:cs="Arial"/>
      <w:sz w:val="20"/>
      <w:lang w:val="x-none" w:bidi="he-IL"/>
    </w:rPr>
  </w:style>
  <w:style w:type="character" w:styleId="lev">
    <w:name w:val="Strong"/>
    <w:basedOn w:val="Policepardfaut"/>
    <w:uiPriority w:val="22"/>
    <w:qFormat/>
    <w:rsid w:val="005C0EF7"/>
    <w:rPr>
      <w:b/>
      <w:bCs/>
    </w:rPr>
  </w:style>
  <w:style w:type="table" w:styleId="TableauListe4-Accentuation5">
    <w:name w:val="List Table 4 Accent 5"/>
    <w:basedOn w:val="TableauNormal"/>
    <w:uiPriority w:val="49"/>
    <w:rsid w:val="002075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6B6C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simple1">
    <w:name w:val="Plain Table 1"/>
    <w:basedOn w:val="TableauNormal"/>
    <w:uiPriority w:val="41"/>
    <w:rsid w:val="006D31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6Car">
    <w:name w:val="Titre 6 Car"/>
    <w:basedOn w:val="Policepardfaut"/>
    <w:link w:val="Titre6"/>
    <w:uiPriority w:val="9"/>
    <w:rsid w:val="009E6CD9"/>
    <w:rPr>
      <w:rFonts w:asciiTheme="majorHAnsi" w:eastAsiaTheme="majorEastAsia" w:hAnsiTheme="majorHAnsi" w:cstheme="majorBidi"/>
      <w:color w:val="1F3763"/>
    </w:rPr>
  </w:style>
  <w:style w:type="character" w:customStyle="1" w:styleId="Titre7Car">
    <w:name w:val="Titre 7 Car"/>
    <w:basedOn w:val="Policepardfaut"/>
    <w:link w:val="Titre7"/>
    <w:uiPriority w:val="9"/>
    <w:rsid w:val="009E6CD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Titre8Car">
    <w:name w:val="Titre 8 Car"/>
    <w:basedOn w:val="Policepardfaut"/>
    <w:link w:val="Titre8"/>
    <w:uiPriority w:val="9"/>
    <w:rsid w:val="009E6CD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9E6CD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customStyle="1" w:styleId="Important">
    <w:name w:val="Important"/>
    <w:basedOn w:val="Normal"/>
    <w:next w:val="Normal"/>
    <w:link w:val="ImportantCar"/>
    <w:uiPriority w:val="1"/>
    <w:qFormat/>
    <w:rsid w:val="009E6CD9"/>
    <w:pPr>
      <w:spacing w:after="160" w:line="259" w:lineRule="auto"/>
    </w:pPr>
    <w:rPr>
      <w:rFonts w:asciiTheme="minorHAnsi" w:hAnsiTheme="minorHAnsi"/>
      <w:color w:val="657C9C"/>
    </w:rPr>
  </w:style>
  <w:style w:type="character" w:customStyle="1" w:styleId="ImportantCar">
    <w:name w:val="Important Car"/>
    <w:basedOn w:val="Policepardfaut"/>
    <w:link w:val="Important"/>
    <w:uiPriority w:val="1"/>
    <w:rsid w:val="009E6CD9"/>
    <w:rPr>
      <w:color w:val="657C9C"/>
    </w:rPr>
  </w:style>
  <w:style w:type="character" w:customStyle="1" w:styleId="hljs-punctuation">
    <w:name w:val="hljs-punctuation"/>
    <w:basedOn w:val="Policepardfaut"/>
    <w:rsid w:val="009E6CD9"/>
  </w:style>
  <w:style w:type="character" w:customStyle="1" w:styleId="hljs-attr">
    <w:name w:val="hljs-attr"/>
    <w:basedOn w:val="Policepardfaut"/>
    <w:rsid w:val="009E6CD9"/>
  </w:style>
  <w:style w:type="character" w:customStyle="1" w:styleId="hljs-string">
    <w:name w:val="hljs-string"/>
    <w:basedOn w:val="Policepardfaut"/>
    <w:rsid w:val="009E6CD9"/>
  </w:style>
  <w:style w:type="character" w:customStyle="1" w:styleId="hljs-keyword">
    <w:name w:val="hljs-keyword"/>
    <w:basedOn w:val="Policepardfaut"/>
    <w:rsid w:val="009E6CD9"/>
  </w:style>
  <w:style w:type="character" w:customStyle="1" w:styleId="hljs-number">
    <w:name w:val="hljs-number"/>
    <w:basedOn w:val="Policepardfaut"/>
    <w:rsid w:val="009E6CD9"/>
  </w:style>
  <w:style w:type="paragraph" w:styleId="Sous-titre">
    <w:name w:val="Subtitle"/>
    <w:basedOn w:val="Normal"/>
    <w:next w:val="Normal"/>
    <w:link w:val="Sous-titreCar"/>
    <w:uiPriority w:val="11"/>
    <w:qFormat/>
    <w:rsid w:val="009E6CD9"/>
    <w:pPr>
      <w:spacing w:line="259" w:lineRule="auto"/>
    </w:pPr>
    <w:rPr>
      <w:rFonts w:asciiTheme="minorHAnsi" w:eastAsiaTheme="minorEastAsia" w:hAnsiTheme="minorHAnsi"/>
      <w:color w:val="5A5A5A"/>
    </w:rPr>
  </w:style>
  <w:style w:type="character" w:customStyle="1" w:styleId="Sous-titreCar">
    <w:name w:val="Sous-titre Car"/>
    <w:basedOn w:val="Policepardfaut"/>
    <w:link w:val="Sous-titre"/>
    <w:uiPriority w:val="11"/>
    <w:rsid w:val="009E6CD9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009E6CD9"/>
    <w:pPr>
      <w:spacing w:before="200" w:line="259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6CD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6CD9"/>
    <w:pP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6CD9"/>
    <w:rPr>
      <w:i/>
      <w:iCs/>
      <w:color w:val="4472C4" w:themeColor="accent1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E6CD9"/>
    <w:pPr>
      <w:spacing w:after="0" w:line="259" w:lineRule="auto"/>
    </w:pPr>
    <w:rPr>
      <w:rFonts w:asciiTheme="minorHAnsi" w:hAnsiTheme="minorHAnsi"/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E6CD9"/>
    <w:rPr>
      <w:color w:val="28385A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E6CD9"/>
    <w:pPr>
      <w:spacing w:after="0" w:line="259" w:lineRule="auto"/>
    </w:pPr>
    <w:rPr>
      <w:rFonts w:asciiTheme="minorHAnsi" w:hAnsiTheme="minorHAns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E6CD9"/>
    <w:rPr>
      <w:color w:val="28385A"/>
      <w:sz w:val="20"/>
      <w:szCs w:val="20"/>
    </w:rPr>
  </w:style>
  <w:style w:type="table" w:styleId="TableauGrille6Couleur-Accentuation5">
    <w:name w:val="Grid Table 6 Colorful Accent 5"/>
    <w:basedOn w:val="TableauNormal"/>
    <w:uiPriority w:val="51"/>
    <w:rsid w:val="009E6C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mord">
    <w:name w:val="mord"/>
    <w:basedOn w:val="Policepardfaut"/>
    <w:rsid w:val="006317FB"/>
  </w:style>
  <w:style w:type="character" w:customStyle="1" w:styleId="mrel">
    <w:name w:val="mrel"/>
    <w:basedOn w:val="Policepardfaut"/>
    <w:rsid w:val="006317FB"/>
  </w:style>
  <w:style w:type="character" w:customStyle="1" w:styleId="mpunct">
    <w:name w:val="mpunct"/>
    <w:basedOn w:val="Policepardfaut"/>
    <w:rsid w:val="006317FB"/>
  </w:style>
  <w:style w:type="character" w:styleId="CodeHTML">
    <w:name w:val="HTML Code"/>
    <w:basedOn w:val="Policepardfaut"/>
    <w:uiPriority w:val="99"/>
    <w:semiHidden/>
    <w:unhideWhenUsed/>
    <w:rsid w:val="008E4DA5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673E9B"/>
    <w:rPr>
      <w:color w:val="954F72" w:themeColor="followedHyperlink"/>
      <w:u w:val="single"/>
    </w:rPr>
  </w:style>
  <w:style w:type="table" w:styleId="TableauGrille6Couleur-Accentuation1">
    <w:name w:val="Grid Table 6 Colorful Accent 1"/>
    <w:basedOn w:val="TableauNormal"/>
    <w:uiPriority w:val="51"/>
    <w:rsid w:val="00B60E8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9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3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6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3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9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1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244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6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7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2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1BF0889FB8747B666A3FC991B2BC2" ma:contentTypeVersion="3" ma:contentTypeDescription="Create a new document." ma:contentTypeScope="" ma:versionID="af93097e25ec246d3c582b97897c6da2">
  <xsd:schema xmlns:xsd="http://www.w3.org/2001/XMLSchema" xmlns:xs="http://www.w3.org/2001/XMLSchema" xmlns:p="http://schemas.microsoft.com/office/2006/metadata/properties" xmlns:ns2="8007c4a6-f5fa-46f9-92e8-204a7b5ee6bb" targetNamespace="http://schemas.microsoft.com/office/2006/metadata/properties" ma:root="true" ma:fieldsID="58be1a31102ff6d82216bcc34cef2c7b" ns2:_="">
    <xsd:import namespace="8007c4a6-f5fa-46f9-92e8-204a7b5ee6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7c4a6-f5fa-46f9-92e8-204a7b5ee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F362-A625-489A-AA64-2987180D7263}">
  <ds:schemaRefs>
    <ds:schemaRef ds:uri="http://schemas.microsoft.com/office/2006/metadata/properties"/>
    <ds:schemaRef ds:uri="http://schemas.microsoft.com/office/infopath/2007/PartnerControls"/>
    <ds:schemaRef ds:uri="4477990e-5479-4f89-8522-11c1ef0351dd"/>
    <ds:schemaRef ds:uri="f420b428-1b6f-46e0-b332-df3f5852ffbd"/>
  </ds:schemaRefs>
</ds:datastoreItem>
</file>

<file path=customXml/itemProps2.xml><?xml version="1.0" encoding="utf-8"?>
<ds:datastoreItem xmlns:ds="http://schemas.openxmlformats.org/officeDocument/2006/customXml" ds:itemID="{ABE79B9A-4F7E-484A-B268-7B463D81F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48D3C6-3382-4CC8-BD6B-667F0503E4F1}"/>
</file>

<file path=customXml/itemProps4.xml><?xml version="1.0" encoding="utf-8"?>
<ds:datastoreItem xmlns:ds="http://schemas.openxmlformats.org/officeDocument/2006/customXml" ds:itemID="{EA57C444-260E-4F1D-94ED-3D16CBB1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49713</TotalTime>
  <Pages>57</Pages>
  <Words>7211</Words>
  <Characters>39665</Characters>
  <Application>Microsoft Office Word</Application>
  <DocSecurity>0</DocSecurity>
  <Lines>330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46783</CharactersWithSpaces>
  <SharedDoc>false</SharedDoc>
  <HLinks>
    <vt:vector size="90" baseType="variant"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_Toc196260944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_Toc196260943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_Toc196260942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_Toc196260941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_Toc196260940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_Toc196260939</vt:lpwstr>
      </vt:variant>
      <vt:variant>
        <vt:i4>2031672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_Toc196260938</vt:lpwstr>
      </vt:variant>
      <vt:variant>
        <vt:i4>2031672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_Toc196260937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_Toc196260936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_Toc196260935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_Toc196260934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_Toc196260933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_Toc196260932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_Toc196260931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_Toc196260930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LAMMENS</dc:creator>
  <cp:keywords/>
  <dc:description/>
  <cp:lastModifiedBy>MAHMOUD Mohamed-Ali</cp:lastModifiedBy>
  <cp:revision>470</cp:revision>
  <cp:lastPrinted>2025-01-14T08:46:00Z</cp:lastPrinted>
  <dcterms:created xsi:type="dcterms:W3CDTF">2024-03-07T21:45:00Z</dcterms:created>
  <dcterms:modified xsi:type="dcterms:W3CDTF">2025-05-19T16:34:00Z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0x01010049B1BF0889FB8747B666A3FC991B2BC2</vt:lpwstr>
  </property>
  <property fmtid="{D5CDD505-2E9C-101B-9397-08002B2CF9AE}" pid="3" name="MediaServiceImageTags">
    <vt:lpwstr/>
  </property>
</Properties>
</file>