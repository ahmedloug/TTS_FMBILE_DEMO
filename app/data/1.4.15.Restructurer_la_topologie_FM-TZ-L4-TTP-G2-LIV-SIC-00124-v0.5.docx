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B3F7" w14:textId="77777777" w:rsidR="00B4056B" w:rsidRPr="00304219" w:rsidRDefault="00B4056B" w:rsidP="00B4056B">
      <w:pPr>
        <w:rPr>
          <w:rFonts w:asciiTheme="minorHAnsi" w:hAnsiTheme="minorHAnsi" w:cstheme="minorHAnsi"/>
          <w:sz w:val="40"/>
          <w:szCs w:val="40"/>
        </w:rPr>
      </w:pPr>
      <w:r w:rsidRPr="00304219">
        <w:rPr>
          <w:rFonts w:asciiTheme="minorHAnsi" w:hAnsiTheme="minorHAnsi" w:cstheme="minorHAnsi"/>
          <w:noProof/>
          <w:sz w:val="40"/>
          <w:szCs w:val="40"/>
        </w:rPr>
        <w:drawing>
          <wp:inline distT="0" distB="0" distL="0" distR="0" wp14:anchorId="2594CF13" wp14:editId="58D8C4D9">
            <wp:extent cx="2654300" cy="601847"/>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671497" cy="605746"/>
                    </a:xfrm>
                    <a:prstGeom prst="rect">
                      <a:avLst/>
                    </a:prstGeom>
                  </pic:spPr>
                </pic:pic>
              </a:graphicData>
            </a:graphic>
          </wp:inline>
        </w:drawing>
      </w:r>
    </w:p>
    <w:p w14:paraId="340A070A" w14:textId="77777777" w:rsidR="00B4056B" w:rsidRPr="00304219" w:rsidRDefault="00B4056B" w:rsidP="00B4056B">
      <w:pPr>
        <w:rPr>
          <w:rFonts w:asciiTheme="minorHAnsi" w:hAnsiTheme="minorHAnsi" w:cstheme="minorHAnsi"/>
        </w:rPr>
      </w:pPr>
    </w:p>
    <w:p w14:paraId="7FBCCB4B" w14:textId="77777777" w:rsidR="00B4056B" w:rsidRPr="00304219" w:rsidRDefault="00B4056B" w:rsidP="00B4056B">
      <w:pPr>
        <w:rPr>
          <w:rFonts w:asciiTheme="minorHAnsi" w:hAnsiTheme="minorHAnsi" w:cstheme="minorHAnsi"/>
        </w:rPr>
      </w:pPr>
    </w:p>
    <w:p w14:paraId="08CFF316" w14:textId="77777777" w:rsidR="00B4056B" w:rsidRPr="00304219" w:rsidRDefault="00B4056B" w:rsidP="00B4056B">
      <w:pPr>
        <w:rPr>
          <w:rFonts w:asciiTheme="minorHAnsi" w:hAnsiTheme="minorHAnsi" w:cstheme="minorHAnsi"/>
        </w:rPr>
      </w:pPr>
    </w:p>
    <w:p w14:paraId="2CAD49C4" w14:textId="77777777" w:rsidR="00B4056B" w:rsidRDefault="00B4056B" w:rsidP="00B4056B">
      <w:pPr>
        <w:jc w:val="center"/>
        <w:rPr>
          <w:rFonts w:asciiTheme="minorHAnsi" w:hAnsiTheme="minorHAnsi" w:cstheme="minorHAnsi"/>
          <w:b/>
          <w:bCs/>
          <w:sz w:val="48"/>
          <w:szCs w:val="48"/>
        </w:rPr>
      </w:pPr>
      <w:r w:rsidRPr="001664BA">
        <w:rPr>
          <w:rFonts w:asciiTheme="minorHAnsi" w:hAnsiTheme="minorHAnsi" w:cstheme="minorHAnsi"/>
          <w:b/>
          <w:bCs/>
          <w:sz w:val="48"/>
          <w:szCs w:val="48"/>
        </w:rPr>
        <w:t>Spécification</w:t>
      </w:r>
      <w:r>
        <w:rPr>
          <w:rFonts w:asciiTheme="minorHAnsi" w:hAnsiTheme="minorHAnsi" w:cstheme="minorHAnsi"/>
          <w:b/>
          <w:bCs/>
          <w:sz w:val="48"/>
          <w:szCs w:val="48"/>
        </w:rPr>
        <w:t>s</w:t>
      </w:r>
      <w:r w:rsidRPr="001664BA">
        <w:rPr>
          <w:rFonts w:asciiTheme="minorHAnsi" w:hAnsiTheme="minorHAnsi" w:cstheme="minorHAnsi"/>
          <w:b/>
          <w:bCs/>
          <w:sz w:val="48"/>
          <w:szCs w:val="48"/>
        </w:rPr>
        <w:t xml:space="preserve"> fonctionnelle</w:t>
      </w:r>
      <w:r>
        <w:rPr>
          <w:rFonts w:asciiTheme="minorHAnsi" w:hAnsiTheme="minorHAnsi" w:cstheme="minorHAnsi"/>
          <w:b/>
          <w:bCs/>
          <w:sz w:val="48"/>
          <w:szCs w:val="48"/>
        </w:rPr>
        <w:t>s :</w:t>
      </w:r>
      <w:r w:rsidRPr="00304219">
        <w:rPr>
          <w:rFonts w:asciiTheme="minorHAnsi" w:hAnsiTheme="minorHAnsi" w:cstheme="minorHAnsi"/>
          <w:b/>
          <w:bCs/>
          <w:sz w:val="48"/>
          <w:szCs w:val="48"/>
        </w:rPr>
        <w:t xml:space="preserve"> </w:t>
      </w:r>
    </w:p>
    <w:p w14:paraId="0EF3B594" w14:textId="70582B2A" w:rsidR="00B4056B" w:rsidRDefault="00B4056B" w:rsidP="00B4056B">
      <w:pPr>
        <w:jc w:val="center"/>
        <w:rPr>
          <w:rFonts w:asciiTheme="minorHAnsi" w:hAnsiTheme="minorHAnsi" w:cstheme="minorHAnsi"/>
          <w:b/>
          <w:bCs/>
          <w:color w:val="E4173F"/>
          <w:sz w:val="48"/>
          <w:szCs w:val="48"/>
        </w:rPr>
      </w:pPr>
      <w:r w:rsidRPr="000B33C1">
        <w:rPr>
          <w:rFonts w:asciiTheme="minorHAnsi" w:hAnsiTheme="minorHAnsi" w:cstheme="minorHAnsi"/>
          <w:b/>
          <w:bCs/>
          <w:color w:val="E4173F"/>
          <w:sz w:val="48"/>
          <w:szCs w:val="48"/>
        </w:rPr>
        <w:t>FO1.4.</w:t>
      </w:r>
      <w:r w:rsidR="001B4AD2">
        <w:rPr>
          <w:rFonts w:asciiTheme="minorHAnsi" w:hAnsiTheme="minorHAnsi" w:cstheme="minorHAnsi"/>
          <w:b/>
          <w:bCs/>
          <w:color w:val="E4173F"/>
          <w:sz w:val="48"/>
          <w:szCs w:val="48"/>
        </w:rPr>
        <w:t>15</w:t>
      </w:r>
      <w:r w:rsidRPr="000B33C1">
        <w:rPr>
          <w:rFonts w:asciiTheme="minorHAnsi" w:hAnsiTheme="minorHAnsi" w:cstheme="minorHAnsi"/>
          <w:b/>
          <w:bCs/>
          <w:color w:val="E4173F"/>
          <w:sz w:val="48"/>
          <w:szCs w:val="48"/>
        </w:rPr>
        <w:t xml:space="preserve"> : </w:t>
      </w:r>
      <w:r w:rsidR="000B33C1">
        <w:rPr>
          <w:rFonts w:asciiTheme="minorHAnsi" w:hAnsiTheme="minorHAnsi" w:cstheme="minorHAnsi"/>
          <w:b/>
          <w:bCs/>
          <w:color w:val="E4173F"/>
          <w:sz w:val="48"/>
          <w:szCs w:val="48"/>
        </w:rPr>
        <w:t>Structurer la topologie</w:t>
      </w:r>
    </w:p>
    <w:p w14:paraId="3689AC48" w14:textId="77777777" w:rsidR="00B4056B" w:rsidRDefault="00B4056B" w:rsidP="00B4056B">
      <w:pPr>
        <w:jc w:val="center"/>
        <w:rPr>
          <w:rFonts w:asciiTheme="minorHAnsi" w:hAnsiTheme="minorHAnsi" w:cstheme="minorHAnsi"/>
          <w:b/>
          <w:bCs/>
          <w:color w:val="E4173F"/>
          <w:sz w:val="48"/>
          <w:szCs w:val="48"/>
        </w:rPr>
      </w:pPr>
    </w:p>
    <w:p w14:paraId="5AA324DD" w14:textId="305B2145" w:rsidR="00B4056B" w:rsidRDefault="00B4056B" w:rsidP="00B4056B">
      <w:pPr>
        <w:jc w:val="center"/>
        <w:rPr>
          <w:rFonts w:asciiTheme="minorHAnsi" w:hAnsiTheme="minorHAnsi" w:cstheme="minorHAnsi"/>
          <w:b/>
          <w:bCs/>
          <w:color w:val="E4173F"/>
          <w:sz w:val="48"/>
          <w:szCs w:val="48"/>
        </w:rPr>
      </w:pPr>
      <w:r>
        <w:rPr>
          <w:rFonts w:asciiTheme="minorHAnsi" w:hAnsiTheme="minorHAnsi" w:cstheme="minorHAnsi"/>
          <w:b/>
          <w:bCs/>
          <w:color w:val="E4173F"/>
          <w:sz w:val="48"/>
          <w:szCs w:val="48"/>
        </w:rPr>
        <w:t>Structure de topologie</w:t>
      </w:r>
    </w:p>
    <w:p w14:paraId="3FCA22E7" w14:textId="77777777" w:rsidR="00B4056B" w:rsidRPr="00304219" w:rsidRDefault="00B4056B" w:rsidP="00B4056B">
      <w:pPr>
        <w:rPr>
          <w:rFonts w:asciiTheme="minorHAnsi" w:hAnsiTheme="minorHAnsi" w:cstheme="minorHAnsi"/>
        </w:rPr>
      </w:pPr>
    </w:p>
    <w:p w14:paraId="48A9D1FB" w14:textId="77777777" w:rsidR="00B4056B" w:rsidRPr="00304219" w:rsidRDefault="00B4056B" w:rsidP="00B4056B">
      <w:pPr>
        <w:rPr>
          <w:rFonts w:asciiTheme="minorHAnsi" w:hAnsiTheme="minorHAnsi" w:cstheme="minorHAnsi"/>
        </w:rPr>
      </w:pPr>
    </w:p>
    <w:p w14:paraId="35E970C3" w14:textId="1798F7CA" w:rsidR="00B4056B" w:rsidRPr="00304219" w:rsidRDefault="00B4056B" w:rsidP="00B4056B">
      <w:pPr>
        <w:rPr>
          <w:rFonts w:asciiTheme="minorHAnsi" w:hAnsiTheme="minorHAnsi" w:cstheme="minorHAnsi"/>
        </w:rPr>
      </w:pPr>
      <w:r w:rsidRPr="000B33C1">
        <w:rPr>
          <w:rFonts w:asciiTheme="minorHAnsi" w:hAnsiTheme="minorHAnsi" w:cstheme="minorHAnsi"/>
        </w:rPr>
        <w:t>Version : 0.</w:t>
      </w:r>
      <w:ins w:id="0" w:author="MAHMOUD Mohamed-Ali" w:date="2025-05-14T14:27:00Z">
        <w:r w:rsidR="00406064">
          <w:rPr>
            <w:rFonts w:asciiTheme="minorHAnsi" w:hAnsiTheme="minorHAnsi" w:cstheme="minorHAnsi"/>
          </w:rPr>
          <w:t>5</w:t>
        </w:r>
      </w:ins>
      <w:del w:id="1" w:author="MAHMOUD Mohamed-Ali" w:date="2025-05-14T14:27:00Z">
        <w:r w:rsidR="00AA31AA" w:rsidDel="00406064">
          <w:rPr>
            <w:rFonts w:asciiTheme="minorHAnsi" w:hAnsiTheme="minorHAnsi" w:cstheme="minorHAnsi"/>
          </w:rPr>
          <w:delText>4</w:delText>
        </w:r>
      </w:del>
    </w:p>
    <w:p w14:paraId="5797B5DD" w14:textId="643B2A55" w:rsidR="00B4056B" w:rsidRPr="00304219" w:rsidRDefault="00B4056B" w:rsidP="00B4056B">
      <w:pPr>
        <w:rPr>
          <w:rFonts w:asciiTheme="minorHAnsi" w:hAnsiTheme="minorHAnsi" w:cstheme="minorHAnsi"/>
        </w:rPr>
      </w:pPr>
      <w:r w:rsidRPr="00304219">
        <w:rPr>
          <w:rFonts w:asciiTheme="minorHAnsi" w:hAnsiTheme="minorHAnsi" w:cstheme="minorHAnsi"/>
        </w:rPr>
        <w:t>Date de version </w:t>
      </w:r>
      <w:r w:rsidRPr="000B33C1">
        <w:rPr>
          <w:rFonts w:asciiTheme="minorHAnsi" w:hAnsiTheme="minorHAnsi" w:cstheme="minorHAnsi"/>
        </w:rPr>
        <w:t xml:space="preserve">: </w:t>
      </w:r>
      <w:ins w:id="2" w:author="MAHMOUD Mohamed-Ali" w:date="2025-05-14T14:27:00Z">
        <w:r w:rsidR="00406064">
          <w:rPr>
            <w:rFonts w:asciiTheme="minorHAnsi" w:hAnsiTheme="minorHAnsi" w:cstheme="minorHAnsi"/>
          </w:rPr>
          <w:t>14</w:t>
        </w:r>
      </w:ins>
      <w:del w:id="3" w:author="MAHMOUD Mohamed-Ali" w:date="2025-05-14T14:27:00Z">
        <w:r w:rsidR="00B17E06" w:rsidDel="00406064">
          <w:rPr>
            <w:rFonts w:asciiTheme="minorHAnsi" w:hAnsiTheme="minorHAnsi" w:cstheme="minorHAnsi"/>
          </w:rPr>
          <w:delText>23</w:delText>
        </w:r>
      </w:del>
      <w:r w:rsidRPr="000B33C1">
        <w:rPr>
          <w:rFonts w:asciiTheme="minorHAnsi" w:hAnsiTheme="minorHAnsi" w:cstheme="minorHAnsi"/>
        </w:rPr>
        <w:t>/0</w:t>
      </w:r>
      <w:ins w:id="4" w:author="MAHMOUD Mohamed-Ali" w:date="2025-05-14T14:27:00Z">
        <w:r w:rsidR="00406064">
          <w:rPr>
            <w:rFonts w:asciiTheme="minorHAnsi" w:hAnsiTheme="minorHAnsi" w:cstheme="minorHAnsi"/>
          </w:rPr>
          <w:t>5</w:t>
        </w:r>
      </w:ins>
      <w:del w:id="5" w:author="MAHMOUD Mohamed-Ali" w:date="2025-05-14T14:27:00Z">
        <w:r w:rsidR="00AA31AA" w:rsidDel="00406064">
          <w:rPr>
            <w:rFonts w:asciiTheme="minorHAnsi" w:hAnsiTheme="minorHAnsi" w:cstheme="minorHAnsi"/>
          </w:rPr>
          <w:delText>4</w:delText>
        </w:r>
      </w:del>
      <w:r w:rsidRPr="000B33C1">
        <w:rPr>
          <w:rFonts w:asciiTheme="minorHAnsi" w:hAnsiTheme="minorHAnsi" w:cstheme="minorHAnsi"/>
        </w:rPr>
        <w:t>/202</w:t>
      </w:r>
      <w:r w:rsidR="000B33C1" w:rsidRPr="000B33C1">
        <w:rPr>
          <w:rFonts w:asciiTheme="minorHAnsi" w:hAnsiTheme="minorHAnsi" w:cstheme="minorHAnsi"/>
        </w:rPr>
        <w:t>5</w:t>
      </w:r>
    </w:p>
    <w:p w14:paraId="7228D4FF" w14:textId="77777777" w:rsidR="00B4056B" w:rsidRPr="00304219" w:rsidRDefault="00B4056B" w:rsidP="00B4056B">
      <w:pPr>
        <w:rPr>
          <w:rFonts w:asciiTheme="minorHAnsi" w:hAnsiTheme="minorHAnsi" w:cstheme="minorHAnsi"/>
        </w:rPr>
      </w:pPr>
    </w:p>
    <w:p w14:paraId="23802231" w14:textId="77777777" w:rsidR="00B4056B" w:rsidRPr="00304219" w:rsidRDefault="00B4056B" w:rsidP="00B4056B">
      <w:pPr>
        <w:rPr>
          <w:rFonts w:asciiTheme="minorHAnsi" w:hAnsiTheme="minorHAnsi" w:cstheme="minorHAnsi"/>
        </w:rPr>
      </w:pPr>
    </w:p>
    <w:p w14:paraId="05AC667B" w14:textId="77777777" w:rsidR="00B4056B" w:rsidRPr="00304219" w:rsidRDefault="00B4056B" w:rsidP="00B4056B">
      <w:pPr>
        <w:jc w:val="center"/>
        <w:rPr>
          <w:rFonts w:asciiTheme="minorHAnsi" w:hAnsiTheme="minorHAnsi" w:cstheme="minorHAnsi"/>
        </w:rPr>
      </w:pPr>
    </w:p>
    <w:p w14:paraId="41E42465" w14:textId="77777777" w:rsidR="00B4056B" w:rsidRPr="00304219" w:rsidRDefault="00B4056B" w:rsidP="00B4056B">
      <w:pPr>
        <w:jc w:val="center"/>
        <w:rPr>
          <w:rFonts w:asciiTheme="minorHAnsi" w:hAnsiTheme="minorHAnsi" w:cstheme="minorHAnsi"/>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119"/>
      </w:tblGrid>
      <w:tr w:rsidR="00B4056B" w:rsidRPr="00304219" w14:paraId="7D400490" w14:textId="77777777" w:rsidTr="00706450">
        <w:trPr>
          <w:jc w:val="center"/>
        </w:trPr>
        <w:tc>
          <w:tcPr>
            <w:tcW w:w="1134" w:type="dxa"/>
            <w:vAlign w:val="center"/>
          </w:tcPr>
          <w:p w14:paraId="68551ADE" w14:textId="77777777" w:rsidR="00B4056B" w:rsidRPr="00304219" w:rsidRDefault="00B4056B" w:rsidP="00706450">
            <w:pPr>
              <w:jc w:val="center"/>
              <w:rPr>
                <w:rFonts w:asciiTheme="minorHAnsi" w:hAnsiTheme="minorHAnsi" w:cstheme="minorHAnsi"/>
                <w:sz w:val="20"/>
                <w:szCs w:val="20"/>
              </w:rPr>
            </w:pPr>
            <w:r w:rsidRPr="00304219">
              <w:rPr>
                <w:rFonts w:asciiTheme="minorHAnsi" w:hAnsiTheme="minorHAnsi" w:cstheme="minorHAnsi"/>
                <w:noProof/>
                <w:sz w:val="20"/>
                <w:szCs w:val="20"/>
              </w:rPr>
              <w:drawing>
                <wp:inline distT="0" distB="0" distL="0" distR="0" wp14:anchorId="0F049479" wp14:editId="3DC09F0E">
                  <wp:extent cx="537322" cy="537322"/>
                  <wp:effectExtent l="0" t="0" r="0" b="0"/>
                  <wp:docPr id="3" name="Image 3" descr="Une image contenant signe, extérieur, ciel, rue&#10;&#10;Description générée automatiquement">
                    <a:extLst xmlns:a="http://schemas.openxmlformats.org/drawingml/2006/main">
                      <a:ext uri="{FF2B5EF4-FFF2-40B4-BE49-F238E27FC236}">
                        <a16:creationId xmlns:a16="http://schemas.microsoft.com/office/drawing/2014/main" id="{4C3252C2-CD95-4C47-93A3-4E79984795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descr="Une image contenant signe, extérieur, ciel, rue&#10;&#10;Description générée automatiquement">
                            <a:extLst>
                              <a:ext uri="{FF2B5EF4-FFF2-40B4-BE49-F238E27FC236}">
                                <a16:creationId xmlns:a16="http://schemas.microsoft.com/office/drawing/2014/main" id="{4C3252C2-CD95-4C47-93A3-4E79984795CA}"/>
                              </a:ext>
                            </a:extLst>
                          </pic:cNvPr>
                          <pic:cNvPicPr>
                            <a:picLocks noChangeAspect="1"/>
                          </pic:cNvPicPr>
                        </pic:nvPicPr>
                        <pic:blipFill>
                          <a:blip r:embed="rId8"/>
                          <a:stretch>
                            <a:fillRect/>
                          </a:stretch>
                        </pic:blipFill>
                        <pic:spPr>
                          <a:xfrm>
                            <a:off x="0" y="0"/>
                            <a:ext cx="570701" cy="570701"/>
                          </a:xfrm>
                          <a:prstGeom prst="rect">
                            <a:avLst/>
                          </a:prstGeom>
                        </pic:spPr>
                      </pic:pic>
                    </a:graphicData>
                  </a:graphic>
                </wp:inline>
              </w:drawing>
            </w:r>
          </w:p>
        </w:tc>
        <w:tc>
          <w:tcPr>
            <w:tcW w:w="3119" w:type="dxa"/>
            <w:vAlign w:val="center"/>
          </w:tcPr>
          <w:p w14:paraId="23F4B13C" w14:textId="77777777" w:rsidR="00B4056B" w:rsidRPr="00304219" w:rsidRDefault="00B4056B" w:rsidP="00706450">
            <w:pPr>
              <w:pStyle w:val="Pieddepage"/>
              <w:rPr>
                <w:rFonts w:asciiTheme="minorHAnsi" w:hAnsiTheme="minorHAnsi" w:cstheme="minorHAnsi"/>
                <w:sz w:val="20"/>
                <w:szCs w:val="20"/>
              </w:rPr>
            </w:pPr>
            <w:r w:rsidRPr="00304219">
              <w:rPr>
                <w:rFonts w:asciiTheme="minorHAnsi" w:hAnsiTheme="minorHAnsi" w:cstheme="minorHAnsi"/>
                <w:sz w:val="20"/>
                <w:szCs w:val="20"/>
              </w:rPr>
              <w:t>Opération réalisée avec le concours des Investissements d’avenir de l’Etat confiés à l’ADEME</w:t>
            </w:r>
          </w:p>
        </w:tc>
      </w:tr>
    </w:tbl>
    <w:p w14:paraId="1BFC0A3E" w14:textId="77777777" w:rsidR="00B4056B" w:rsidRPr="00304219" w:rsidRDefault="00B4056B" w:rsidP="00B4056B">
      <w:pPr>
        <w:spacing w:line="259" w:lineRule="auto"/>
        <w:rPr>
          <w:rFonts w:asciiTheme="minorHAnsi" w:hAnsiTheme="minorHAnsi" w:cstheme="minorHAnsi"/>
        </w:rPr>
      </w:pPr>
    </w:p>
    <w:p w14:paraId="2F219ECD" w14:textId="77777777" w:rsidR="00B4056B" w:rsidRPr="00304219" w:rsidRDefault="00B4056B" w:rsidP="00B4056B">
      <w:pPr>
        <w:spacing w:line="259" w:lineRule="auto"/>
        <w:rPr>
          <w:rFonts w:asciiTheme="minorHAnsi" w:hAnsiTheme="minorHAnsi" w:cstheme="minorHAnsi"/>
        </w:rPr>
      </w:pPr>
    </w:p>
    <w:p w14:paraId="37D5F3BE" w14:textId="77777777" w:rsidR="00B4056B" w:rsidRPr="00304219" w:rsidRDefault="00B4056B" w:rsidP="00B4056B">
      <w:pPr>
        <w:spacing w:line="259" w:lineRule="auto"/>
        <w:rPr>
          <w:rFonts w:asciiTheme="minorHAnsi" w:hAnsiTheme="minorHAnsi" w:cstheme="minorHAnsi"/>
        </w:rPr>
      </w:pPr>
    </w:p>
    <w:p w14:paraId="25F48EA0" w14:textId="77777777" w:rsidR="00B4056B" w:rsidRPr="00304219" w:rsidRDefault="00B4056B" w:rsidP="00B4056B">
      <w:pPr>
        <w:spacing w:line="259" w:lineRule="auto"/>
        <w:rPr>
          <w:rFonts w:asciiTheme="minorHAnsi" w:hAnsiTheme="minorHAnsi" w:cstheme="minorHAnsi"/>
        </w:rPr>
      </w:pPr>
    </w:p>
    <w:p w14:paraId="3210585B" w14:textId="77777777" w:rsidR="00B4056B" w:rsidRPr="00304219" w:rsidRDefault="00B4056B" w:rsidP="00B4056B">
      <w:pPr>
        <w:spacing w:line="259" w:lineRule="auto"/>
        <w:rPr>
          <w:rFonts w:asciiTheme="minorHAnsi" w:hAnsiTheme="minorHAnsi" w:cstheme="minorHAnsi"/>
        </w:rPr>
      </w:pPr>
    </w:p>
    <w:p w14:paraId="381A78CB" w14:textId="77777777" w:rsidR="00B4056B" w:rsidRPr="00304219" w:rsidRDefault="00B4056B" w:rsidP="00B4056B">
      <w:pPr>
        <w:spacing w:line="259" w:lineRule="auto"/>
        <w:rPr>
          <w:rFonts w:asciiTheme="minorHAnsi" w:hAnsiTheme="minorHAnsi" w:cstheme="minorHAnsi"/>
        </w:rPr>
      </w:pPr>
    </w:p>
    <w:p w14:paraId="6A98E680" w14:textId="77777777" w:rsidR="00B4056B" w:rsidRPr="00304219" w:rsidRDefault="00B4056B" w:rsidP="00B4056B">
      <w:pPr>
        <w:spacing w:line="259" w:lineRule="auto"/>
        <w:rPr>
          <w:rFonts w:asciiTheme="minorHAnsi" w:hAnsiTheme="minorHAnsi" w:cstheme="minorHAnsi"/>
        </w:rPr>
      </w:pPr>
    </w:p>
    <w:p w14:paraId="06CFA5C7" w14:textId="77777777" w:rsidR="00B4056B" w:rsidRPr="00304219" w:rsidRDefault="00B4056B" w:rsidP="00B4056B">
      <w:pPr>
        <w:spacing w:line="259" w:lineRule="auto"/>
        <w:rPr>
          <w:rFonts w:asciiTheme="minorHAnsi" w:hAnsiTheme="minorHAnsi" w:cstheme="minorHAnsi"/>
        </w:rPr>
      </w:pPr>
    </w:p>
    <w:p w14:paraId="67177EA2" w14:textId="77777777" w:rsidR="00B4056B" w:rsidRPr="00304219" w:rsidRDefault="00B4056B" w:rsidP="00B4056B">
      <w:pPr>
        <w:spacing w:line="259" w:lineRule="auto"/>
        <w:rPr>
          <w:rFonts w:asciiTheme="minorHAnsi" w:hAnsiTheme="minorHAnsi" w:cstheme="minorHAnsi"/>
        </w:rPr>
      </w:pPr>
    </w:p>
    <w:p w14:paraId="0B6207AA" w14:textId="77777777" w:rsidR="00B4056B" w:rsidRPr="00304219" w:rsidRDefault="00B4056B" w:rsidP="00B4056B">
      <w:pPr>
        <w:spacing w:line="259" w:lineRule="auto"/>
        <w:rPr>
          <w:rFonts w:asciiTheme="minorHAnsi" w:hAnsiTheme="minorHAnsi" w:cstheme="minorHAnsi"/>
        </w:rPr>
      </w:pPr>
    </w:p>
    <w:tbl>
      <w:tblPr>
        <w:tblW w:w="7760" w:type="dxa"/>
        <w:jc w:val="center"/>
        <w:tblLook w:val="04A0" w:firstRow="1" w:lastRow="0" w:firstColumn="1" w:lastColumn="0" w:noHBand="0" w:noVBand="1"/>
      </w:tblPr>
      <w:tblGrid>
        <w:gridCol w:w="723"/>
        <w:gridCol w:w="740"/>
        <w:gridCol w:w="520"/>
        <w:gridCol w:w="709"/>
        <w:gridCol w:w="1236"/>
        <w:gridCol w:w="1062"/>
        <w:gridCol w:w="995"/>
        <w:gridCol w:w="940"/>
        <w:gridCol w:w="850"/>
        <w:gridCol w:w="718"/>
      </w:tblGrid>
      <w:tr w:rsidR="00B4056B" w:rsidRPr="00304219" w14:paraId="6BA65EB6" w14:textId="77777777" w:rsidTr="00706450">
        <w:trPr>
          <w:trHeight w:val="304"/>
          <w:jc w:val="center"/>
        </w:trPr>
        <w:tc>
          <w:tcPr>
            <w:tcW w:w="600" w:type="dxa"/>
            <w:tcBorders>
              <w:top w:val="nil"/>
              <w:left w:val="single" w:sz="4" w:space="0" w:color="FFFFFF"/>
              <w:bottom w:val="single" w:sz="4" w:space="0" w:color="4472C4"/>
              <w:right w:val="nil"/>
            </w:tcBorders>
            <w:shd w:val="clear" w:color="000000" w:fill="29385A"/>
            <w:vAlign w:val="center"/>
            <w:hideMark/>
          </w:tcPr>
          <w:p w14:paraId="4ACCAD12" w14:textId="77777777" w:rsidR="00B4056B" w:rsidRPr="00304219" w:rsidRDefault="00B4056B" w:rsidP="00706450">
            <w:pPr>
              <w:spacing w:after="0"/>
              <w:jc w:val="center"/>
              <w:rPr>
                <w:rFonts w:asciiTheme="minorHAnsi" w:eastAsia="Times New Roman" w:hAnsiTheme="minorHAnsi" w:cstheme="minorHAnsi"/>
                <w:b/>
                <w:bCs/>
                <w:color w:val="FFFFFF"/>
                <w:sz w:val="20"/>
                <w:szCs w:val="20"/>
              </w:rPr>
            </w:pPr>
            <w:r w:rsidRPr="00304219">
              <w:rPr>
                <w:rFonts w:asciiTheme="minorHAnsi" w:eastAsia="Times New Roman" w:hAnsiTheme="minorHAnsi" w:cstheme="minorHAnsi"/>
                <w:b/>
                <w:bCs/>
                <w:color w:val="FFFFFF"/>
                <w:sz w:val="20"/>
                <w:szCs w:val="20"/>
              </w:rPr>
              <w:lastRenderedPageBreak/>
              <w:t>Projet</w:t>
            </w:r>
          </w:p>
        </w:tc>
        <w:tc>
          <w:tcPr>
            <w:tcW w:w="740" w:type="dxa"/>
            <w:tcBorders>
              <w:top w:val="nil"/>
              <w:left w:val="single" w:sz="4" w:space="0" w:color="FFFFFF"/>
              <w:bottom w:val="single" w:sz="4" w:space="0" w:color="4472C4"/>
              <w:right w:val="nil"/>
            </w:tcBorders>
            <w:shd w:val="clear" w:color="000000" w:fill="29385A"/>
            <w:vAlign w:val="center"/>
            <w:hideMark/>
          </w:tcPr>
          <w:p w14:paraId="29185ABD" w14:textId="77777777" w:rsidR="00B4056B" w:rsidRPr="00304219" w:rsidRDefault="00B4056B" w:rsidP="00706450">
            <w:pPr>
              <w:spacing w:after="0"/>
              <w:jc w:val="center"/>
              <w:rPr>
                <w:rFonts w:asciiTheme="minorHAnsi" w:eastAsia="Times New Roman" w:hAnsiTheme="minorHAnsi" w:cstheme="minorHAnsi"/>
                <w:b/>
                <w:bCs/>
                <w:color w:val="FFFFFF"/>
                <w:sz w:val="20"/>
                <w:szCs w:val="20"/>
              </w:rPr>
            </w:pPr>
            <w:r w:rsidRPr="00304219">
              <w:rPr>
                <w:rFonts w:asciiTheme="minorHAnsi" w:eastAsia="Times New Roman" w:hAnsiTheme="minorHAnsi" w:cstheme="minorHAnsi"/>
                <w:b/>
                <w:bCs/>
                <w:color w:val="FFFFFF"/>
                <w:sz w:val="20"/>
                <w:szCs w:val="20"/>
              </w:rPr>
              <w:t>Zone</w:t>
            </w:r>
          </w:p>
        </w:tc>
        <w:tc>
          <w:tcPr>
            <w:tcW w:w="520" w:type="dxa"/>
            <w:tcBorders>
              <w:top w:val="nil"/>
              <w:left w:val="single" w:sz="4" w:space="0" w:color="FFFFFF"/>
              <w:bottom w:val="single" w:sz="4" w:space="0" w:color="4472C4"/>
              <w:right w:val="nil"/>
            </w:tcBorders>
            <w:shd w:val="clear" w:color="000000" w:fill="29385A"/>
            <w:vAlign w:val="center"/>
            <w:hideMark/>
          </w:tcPr>
          <w:p w14:paraId="265DDE47" w14:textId="77777777" w:rsidR="00B4056B" w:rsidRPr="00304219" w:rsidRDefault="00B4056B" w:rsidP="00706450">
            <w:pPr>
              <w:spacing w:after="0"/>
              <w:jc w:val="center"/>
              <w:rPr>
                <w:rFonts w:asciiTheme="minorHAnsi" w:eastAsia="Times New Roman" w:hAnsiTheme="minorHAnsi" w:cstheme="minorHAnsi"/>
                <w:b/>
                <w:bCs/>
                <w:color w:val="FFFFFF"/>
                <w:sz w:val="20"/>
                <w:szCs w:val="20"/>
              </w:rPr>
            </w:pPr>
            <w:r w:rsidRPr="00304219">
              <w:rPr>
                <w:rFonts w:asciiTheme="minorHAnsi" w:eastAsia="Times New Roman" w:hAnsiTheme="minorHAnsi" w:cstheme="minorHAnsi"/>
                <w:b/>
                <w:bCs/>
                <w:color w:val="FFFFFF"/>
                <w:sz w:val="20"/>
                <w:szCs w:val="20"/>
              </w:rPr>
              <w:t>Lot</w:t>
            </w:r>
          </w:p>
        </w:tc>
        <w:tc>
          <w:tcPr>
            <w:tcW w:w="620" w:type="dxa"/>
            <w:tcBorders>
              <w:top w:val="nil"/>
              <w:left w:val="single" w:sz="4" w:space="0" w:color="FFFFFF"/>
              <w:bottom w:val="single" w:sz="4" w:space="0" w:color="4472C4"/>
              <w:right w:val="nil"/>
            </w:tcBorders>
            <w:shd w:val="clear" w:color="000000" w:fill="29385A"/>
            <w:vAlign w:val="center"/>
            <w:hideMark/>
          </w:tcPr>
          <w:p w14:paraId="7A25068E" w14:textId="77777777" w:rsidR="00B4056B" w:rsidRPr="00304219" w:rsidRDefault="00B4056B" w:rsidP="00706450">
            <w:pPr>
              <w:spacing w:after="0"/>
              <w:jc w:val="center"/>
              <w:rPr>
                <w:rFonts w:asciiTheme="minorHAnsi" w:eastAsia="Times New Roman" w:hAnsiTheme="minorHAnsi" w:cstheme="minorHAnsi"/>
                <w:b/>
                <w:bCs/>
                <w:color w:val="FFFFFF"/>
                <w:sz w:val="20"/>
                <w:szCs w:val="20"/>
              </w:rPr>
            </w:pPr>
            <w:r w:rsidRPr="00304219">
              <w:rPr>
                <w:rFonts w:asciiTheme="minorHAnsi" w:eastAsia="Times New Roman" w:hAnsiTheme="minorHAnsi" w:cstheme="minorHAnsi"/>
                <w:b/>
                <w:bCs/>
                <w:color w:val="FFFFFF"/>
                <w:sz w:val="20"/>
                <w:szCs w:val="20"/>
              </w:rPr>
              <w:t>Phase</w:t>
            </w:r>
          </w:p>
        </w:tc>
        <w:tc>
          <w:tcPr>
            <w:tcW w:w="1120" w:type="dxa"/>
            <w:tcBorders>
              <w:top w:val="nil"/>
              <w:left w:val="single" w:sz="4" w:space="0" w:color="FFFFFF"/>
              <w:bottom w:val="single" w:sz="4" w:space="0" w:color="4472C4"/>
              <w:right w:val="nil"/>
            </w:tcBorders>
            <w:shd w:val="clear" w:color="000000" w:fill="29385A"/>
            <w:vAlign w:val="center"/>
            <w:hideMark/>
          </w:tcPr>
          <w:p w14:paraId="797981B3" w14:textId="77777777" w:rsidR="00B4056B" w:rsidRPr="00304219" w:rsidRDefault="00B4056B" w:rsidP="00706450">
            <w:pPr>
              <w:spacing w:after="0"/>
              <w:jc w:val="center"/>
              <w:rPr>
                <w:rFonts w:asciiTheme="minorHAnsi" w:eastAsia="Times New Roman" w:hAnsiTheme="minorHAnsi" w:cstheme="minorHAnsi"/>
                <w:b/>
                <w:bCs/>
                <w:color w:val="FFFFFF"/>
                <w:sz w:val="20"/>
                <w:szCs w:val="20"/>
              </w:rPr>
            </w:pPr>
            <w:r w:rsidRPr="00304219">
              <w:rPr>
                <w:rFonts w:asciiTheme="minorHAnsi" w:eastAsia="Times New Roman" w:hAnsiTheme="minorHAnsi" w:cstheme="minorHAnsi"/>
                <w:b/>
                <w:bCs/>
                <w:color w:val="FFFFFF"/>
                <w:sz w:val="20"/>
                <w:szCs w:val="20"/>
              </w:rPr>
              <w:t>Générations</w:t>
            </w:r>
          </w:p>
        </w:tc>
        <w:tc>
          <w:tcPr>
            <w:tcW w:w="980" w:type="dxa"/>
            <w:tcBorders>
              <w:top w:val="nil"/>
              <w:left w:val="single" w:sz="4" w:space="0" w:color="FFFFFF"/>
              <w:bottom w:val="single" w:sz="4" w:space="0" w:color="4472C4"/>
              <w:right w:val="nil"/>
            </w:tcBorders>
            <w:shd w:val="clear" w:color="000000" w:fill="29385A"/>
            <w:vAlign w:val="center"/>
            <w:hideMark/>
          </w:tcPr>
          <w:p w14:paraId="4571A3A4" w14:textId="77777777" w:rsidR="00B4056B" w:rsidRPr="00304219" w:rsidRDefault="00B4056B" w:rsidP="00706450">
            <w:pPr>
              <w:spacing w:after="0"/>
              <w:jc w:val="center"/>
              <w:rPr>
                <w:rFonts w:asciiTheme="minorHAnsi" w:eastAsia="Times New Roman" w:hAnsiTheme="minorHAnsi" w:cstheme="minorHAnsi"/>
                <w:b/>
                <w:bCs/>
                <w:color w:val="FFFFFF"/>
                <w:sz w:val="20"/>
                <w:szCs w:val="20"/>
              </w:rPr>
            </w:pPr>
            <w:r w:rsidRPr="00304219">
              <w:rPr>
                <w:rFonts w:asciiTheme="minorHAnsi" w:eastAsia="Times New Roman" w:hAnsiTheme="minorHAnsi" w:cstheme="minorHAnsi"/>
                <w:b/>
                <w:bCs/>
                <w:color w:val="FFFFFF"/>
                <w:sz w:val="20"/>
                <w:szCs w:val="20"/>
              </w:rPr>
              <w:t>Type de document</w:t>
            </w:r>
          </w:p>
        </w:tc>
        <w:tc>
          <w:tcPr>
            <w:tcW w:w="840" w:type="dxa"/>
            <w:tcBorders>
              <w:top w:val="nil"/>
              <w:left w:val="single" w:sz="4" w:space="0" w:color="FFFFFF"/>
              <w:bottom w:val="single" w:sz="4" w:space="0" w:color="4472C4"/>
              <w:right w:val="nil"/>
            </w:tcBorders>
            <w:shd w:val="clear" w:color="000000" w:fill="29385A"/>
            <w:vAlign w:val="center"/>
            <w:hideMark/>
          </w:tcPr>
          <w:p w14:paraId="339FAEE8" w14:textId="77777777" w:rsidR="00B4056B" w:rsidRPr="00304219" w:rsidRDefault="00B4056B" w:rsidP="00706450">
            <w:pPr>
              <w:spacing w:after="0"/>
              <w:jc w:val="center"/>
              <w:rPr>
                <w:rFonts w:asciiTheme="minorHAnsi" w:eastAsia="Times New Roman" w:hAnsiTheme="minorHAnsi" w:cstheme="minorHAnsi"/>
                <w:b/>
                <w:bCs/>
                <w:color w:val="FFFFFF"/>
                <w:sz w:val="20"/>
                <w:szCs w:val="20"/>
              </w:rPr>
            </w:pPr>
            <w:r w:rsidRPr="00304219">
              <w:rPr>
                <w:rFonts w:asciiTheme="minorHAnsi" w:eastAsia="Times New Roman" w:hAnsiTheme="minorHAnsi" w:cstheme="minorHAnsi"/>
                <w:b/>
                <w:bCs/>
                <w:color w:val="FFFFFF"/>
                <w:sz w:val="20"/>
                <w:szCs w:val="20"/>
              </w:rPr>
              <w:t>Emetteur</w:t>
            </w:r>
          </w:p>
        </w:tc>
        <w:tc>
          <w:tcPr>
            <w:tcW w:w="940" w:type="dxa"/>
            <w:tcBorders>
              <w:top w:val="nil"/>
              <w:left w:val="single" w:sz="4" w:space="0" w:color="FFFFFF"/>
              <w:bottom w:val="single" w:sz="4" w:space="0" w:color="4472C4"/>
              <w:right w:val="nil"/>
            </w:tcBorders>
            <w:shd w:val="clear" w:color="000000" w:fill="29385A"/>
            <w:vAlign w:val="center"/>
            <w:hideMark/>
          </w:tcPr>
          <w:p w14:paraId="1005DC71" w14:textId="77777777" w:rsidR="00B4056B" w:rsidRPr="00304219" w:rsidRDefault="00B4056B" w:rsidP="00706450">
            <w:pPr>
              <w:spacing w:after="0"/>
              <w:jc w:val="center"/>
              <w:rPr>
                <w:rFonts w:asciiTheme="minorHAnsi" w:eastAsia="Times New Roman" w:hAnsiTheme="minorHAnsi" w:cstheme="minorHAnsi"/>
                <w:b/>
                <w:bCs/>
                <w:color w:val="FFFFFF"/>
                <w:sz w:val="20"/>
                <w:szCs w:val="20"/>
              </w:rPr>
            </w:pPr>
            <w:r w:rsidRPr="00304219">
              <w:rPr>
                <w:rFonts w:asciiTheme="minorHAnsi" w:eastAsia="Times New Roman" w:hAnsiTheme="minorHAnsi" w:cstheme="minorHAnsi"/>
                <w:b/>
                <w:bCs/>
                <w:color w:val="FFFFFF"/>
                <w:sz w:val="20"/>
                <w:szCs w:val="20"/>
              </w:rPr>
              <w:t>Numéro Chrono</w:t>
            </w:r>
          </w:p>
        </w:tc>
        <w:tc>
          <w:tcPr>
            <w:tcW w:w="760" w:type="dxa"/>
            <w:tcBorders>
              <w:top w:val="nil"/>
              <w:left w:val="single" w:sz="4" w:space="0" w:color="FFFFFF"/>
              <w:bottom w:val="single" w:sz="4" w:space="0" w:color="4472C4"/>
              <w:right w:val="nil"/>
            </w:tcBorders>
            <w:shd w:val="clear" w:color="000000" w:fill="29385A"/>
            <w:vAlign w:val="center"/>
            <w:hideMark/>
          </w:tcPr>
          <w:p w14:paraId="4BE68C94" w14:textId="77777777" w:rsidR="00B4056B" w:rsidRPr="00304219" w:rsidRDefault="00B4056B" w:rsidP="00706450">
            <w:pPr>
              <w:spacing w:after="0"/>
              <w:jc w:val="center"/>
              <w:rPr>
                <w:rFonts w:asciiTheme="minorHAnsi" w:eastAsia="Times New Roman" w:hAnsiTheme="minorHAnsi" w:cstheme="minorHAnsi"/>
                <w:b/>
                <w:bCs/>
                <w:color w:val="FFFFFF"/>
                <w:sz w:val="20"/>
                <w:szCs w:val="20"/>
              </w:rPr>
            </w:pPr>
            <w:r w:rsidRPr="00304219">
              <w:rPr>
                <w:rFonts w:asciiTheme="minorHAnsi" w:eastAsia="Times New Roman" w:hAnsiTheme="minorHAnsi" w:cstheme="minorHAnsi"/>
                <w:b/>
                <w:bCs/>
                <w:color w:val="FFFFFF"/>
                <w:sz w:val="20"/>
                <w:szCs w:val="20"/>
              </w:rPr>
              <w:t>Version</w:t>
            </w:r>
          </w:p>
        </w:tc>
        <w:tc>
          <w:tcPr>
            <w:tcW w:w="640" w:type="dxa"/>
            <w:tcBorders>
              <w:top w:val="nil"/>
              <w:left w:val="single" w:sz="4" w:space="0" w:color="FFFFFF"/>
              <w:bottom w:val="single" w:sz="4" w:space="0" w:color="4472C4"/>
              <w:right w:val="single" w:sz="4" w:space="0" w:color="4472C4" w:themeColor="accent1"/>
            </w:tcBorders>
            <w:shd w:val="clear" w:color="000000" w:fill="29385A"/>
            <w:vAlign w:val="center"/>
            <w:hideMark/>
          </w:tcPr>
          <w:p w14:paraId="66ABE613" w14:textId="77777777" w:rsidR="00B4056B" w:rsidRPr="00304219" w:rsidRDefault="00B4056B" w:rsidP="00706450">
            <w:pPr>
              <w:spacing w:after="0"/>
              <w:jc w:val="center"/>
              <w:rPr>
                <w:rFonts w:asciiTheme="minorHAnsi" w:eastAsia="Times New Roman" w:hAnsiTheme="minorHAnsi" w:cstheme="minorHAnsi"/>
                <w:b/>
                <w:bCs/>
                <w:color w:val="FFFFFF"/>
                <w:sz w:val="20"/>
                <w:szCs w:val="20"/>
              </w:rPr>
            </w:pPr>
            <w:r w:rsidRPr="00304219">
              <w:rPr>
                <w:rFonts w:asciiTheme="minorHAnsi" w:eastAsia="Times New Roman" w:hAnsiTheme="minorHAnsi" w:cstheme="minorHAnsi"/>
                <w:b/>
                <w:bCs/>
                <w:color w:val="FFFFFF"/>
                <w:sz w:val="20"/>
                <w:szCs w:val="20"/>
              </w:rPr>
              <w:t>Indice</w:t>
            </w:r>
          </w:p>
        </w:tc>
      </w:tr>
      <w:tr w:rsidR="00B4056B" w:rsidRPr="00304219" w14:paraId="316A75FB" w14:textId="77777777" w:rsidTr="00C36B4D">
        <w:trPr>
          <w:trHeight w:val="290"/>
          <w:jc w:val="center"/>
        </w:trPr>
        <w:tc>
          <w:tcPr>
            <w:tcW w:w="600" w:type="dxa"/>
            <w:tcBorders>
              <w:top w:val="single" w:sz="4" w:space="0" w:color="4472C4"/>
              <w:left w:val="single" w:sz="4" w:space="0" w:color="4472C4"/>
              <w:bottom w:val="single" w:sz="4" w:space="0" w:color="4472C4"/>
              <w:right w:val="nil"/>
            </w:tcBorders>
            <w:shd w:val="clear" w:color="auto" w:fill="auto"/>
            <w:noWrap/>
            <w:vAlign w:val="bottom"/>
          </w:tcPr>
          <w:p w14:paraId="688C56F6" w14:textId="2822023E" w:rsidR="00B4056B" w:rsidRPr="00C36B4D" w:rsidRDefault="00C36B4D" w:rsidP="00706450">
            <w:pPr>
              <w:spacing w:after="0"/>
              <w:jc w:val="center"/>
              <w:rPr>
                <w:rFonts w:asciiTheme="minorHAnsi" w:eastAsia="Times New Roman" w:hAnsiTheme="minorHAnsi" w:cstheme="minorHAnsi"/>
                <w:color w:val="000000"/>
                <w:sz w:val="20"/>
                <w:szCs w:val="20"/>
              </w:rPr>
            </w:pPr>
            <w:r w:rsidRPr="00C36B4D">
              <w:rPr>
                <w:rFonts w:asciiTheme="minorHAnsi" w:eastAsia="Times New Roman" w:hAnsiTheme="minorHAnsi" w:cstheme="minorHAnsi"/>
                <w:color w:val="000000"/>
                <w:sz w:val="20"/>
                <w:szCs w:val="20"/>
              </w:rPr>
              <w:t>FM</w:t>
            </w:r>
          </w:p>
        </w:tc>
        <w:tc>
          <w:tcPr>
            <w:tcW w:w="740" w:type="dxa"/>
            <w:tcBorders>
              <w:top w:val="single" w:sz="4" w:space="0" w:color="4472C4"/>
              <w:left w:val="single" w:sz="4" w:space="0" w:color="4472C4"/>
              <w:bottom w:val="single" w:sz="4" w:space="0" w:color="4472C4"/>
              <w:right w:val="nil"/>
            </w:tcBorders>
            <w:shd w:val="clear" w:color="auto" w:fill="auto"/>
            <w:noWrap/>
            <w:vAlign w:val="bottom"/>
          </w:tcPr>
          <w:p w14:paraId="6AF11C77" w14:textId="554A02E0" w:rsidR="00B4056B" w:rsidRPr="00C36B4D" w:rsidRDefault="00C36B4D" w:rsidP="00706450">
            <w:pPr>
              <w:spacing w:after="0"/>
              <w:jc w:val="center"/>
              <w:rPr>
                <w:rFonts w:asciiTheme="minorHAnsi" w:eastAsia="Times New Roman" w:hAnsiTheme="minorHAnsi" w:cstheme="minorHAnsi"/>
                <w:color w:val="000000"/>
                <w:sz w:val="20"/>
                <w:szCs w:val="20"/>
              </w:rPr>
            </w:pPr>
            <w:r w:rsidRPr="00C36B4D">
              <w:rPr>
                <w:rFonts w:asciiTheme="minorHAnsi" w:eastAsia="Times New Roman" w:hAnsiTheme="minorHAnsi" w:cstheme="minorHAnsi"/>
                <w:color w:val="000000"/>
                <w:sz w:val="20"/>
                <w:szCs w:val="20"/>
              </w:rPr>
              <w:t>TZ</w:t>
            </w:r>
          </w:p>
        </w:tc>
        <w:tc>
          <w:tcPr>
            <w:tcW w:w="520" w:type="dxa"/>
            <w:tcBorders>
              <w:top w:val="single" w:sz="4" w:space="0" w:color="4472C4"/>
              <w:left w:val="single" w:sz="4" w:space="0" w:color="4472C4"/>
              <w:bottom w:val="single" w:sz="4" w:space="0" w:color="4472C4"/>
              <w:right w:val="nil"/>
            </w:tcBorders>
            <w:shd w:val="clear" w:color="auto" w:fill="auto"/>
            <w:noWrap/>
            <w:vAlign w:val="bottom"/>
          </w:tcPr>
          <w:p w14:paraId="3EDE0029" w14:textId="760AD06D" w:rsidR="00B4056B" w:rsidRPr="00C36B4D" w:rsidRDefault="00C36B4D" w:rsidP="00706450">
            <w:pPr>
              <w:spacing w:after="0"/>
              <w:jc w:val="center"/>
              <w:rPr>
                <w:rFonts w:asciiTheme="minorHAnsi" w:eastAsia="Times New Roman" w:hAnsiTheme="minorHAnsi" w:cstheme="minorHAnsi"/>
                <w:color w:val="000000"/>
                <w:sz w:val="20"/>
                <w:szCs w:val="20"/>
              </w:rPr>
            </w:pPr>
            <w:r w:rsidRPr="00C36B4D">
              <w:rPr>
                <w:rFonts w:asciiTheme="minorHAnsi" w:eastAsia="Times New Roman" w:hAnsiTheme="minorHAnsi" w:cstheme="minorHAnsi"/>
                <w:color w:val="000000"/>
                <w:sz w:val="20"/>
                <w:szCs w:val="20"/>
              </w:rPr>
              <w:t>L4</w:t>
            </w:r>
          </w:p>
        </w:tc>
        <w:tc>
          <w:tcPr>
            <w:tcW w:w="620" w:type="dxa"/>
            <w:tcBorders>
              <w:top w:val="single" w:sz="4" w:space="0" w:color="4472C4"/>
              <w:left w:val="single" w:sz="4" w:space="0" w:color="4472C4"/>
              <w:bottom w:val="single" w:sz="4" w:space="0" w:color="4472C4"/>
              <w:right w:val="nil"/>
            </w:tcBorders>
            <w:shd w:val="clear" w:color="auto" w:fill="auto"/>
            <w:noWrap/>
            <w:vAlign w:val="bottom"/>
          </w:tcPr>
          <w:p w14:paraId="65B8F358" w14:textId="2B150E74" w:rsidR="00B4056B" w:rsidRPr="00C36B4D" w:rsidRDefault="00C36B4D" w:rsidP="00706450">
            <w:pPr>
              <w:spacing w:after="0"/>
              <w:jc w:val="center"/>
              <w:rPr>
                <w:rFonts w:asciiTheme="minorHAnsi" w:eastAsia="Times New Roman" w:hAnsiTheme="minorHAnsi" w:cstheme="minorHAnsi"/>
                <w:color w:val="000000"/>
                <w:sz w:val="20"/>
                <w:szCs w:val="20"/>
              </w:rPr>
            </w:pPr>
            <w:r w:rsidRPr="00C36B4D">
              <w:rPr>
                <w:rFonts w:asciiTheme="minorHAnsi" w:eastAsia="Times New Roman" w:hAnsiTheme="minorHAnsi" w:cstheme="minorHAnsi"/>
                <w:color w:val="000000"/>
                <w:sz w:val="20"/>
                <w:szCs w:val="20"/>
              </w:rPr>
              <w:t>TTP</w:t>
            </w:r>
          </w:p>
        </w:tc>
        <w:tc>
          <w:tcPr>
            <w:tcW w:w="1120" w:type="dxa"/>
            <w:tcBorders>
              <w:top w:val="single" w:sz="4" w:space="0" w:color="4472C4"/>
              <w:left w:val="single" w:sz="4" w:space="0" w:color="4472C4"/>
              <w:bottom w:val="single" w:sz="4" w:space="0" w:color="4472C4"/>
              <w:right w:val="nil"/>
            </w:tcBorders>
            <w:shd w:val="clear" w:color="auto" w:fill="auto"/>
            <w:noWrap/>
            <w:vAlign w:val="bottom"/>
          </w:tcPr>
          <w:p w14:paraId="035C57A1" w14:textId="432417FA" w:rsidR="00B4056B" w:rsidRPr="00C36B4D" w:rsidRDefault="00C36B4D" w:rsidP="00706450">
            <w:pPr>
              <w:spacing w:after="0"/>
              <w:jc w:val="center"/>
              <w:rPr>
                <w:rFonts w:asciiTheme="minorHAnsi" w:eastAsia="Times New Roman" w:hAnsiTheme="minorHAnsi" w:cstheme="minorHAnsi"/>
                <w:color w:val="000000"/>
                <w:sz w:val="20"/>
                <w:szCs w:val="20"/>
              </w:rPr>
            </w:pPr>
            <w:r w:rsidRPr="00C36B4D">
              <w:rPr>
                <w:rFonts w:asciiTheme="minorHAnsi" w:eastAsia="Times New Roman" w:hAnsiTheme="minorHAnsi" w:cstheme="minorHAnsi"/>
                <w:color w:val="000000"/>
                <w:sz w:val="20"/>
                <w:szCs w:val="20"/>
              </w:rPr>
              <w:t>G2</w:t>
            </w:r>
          </w:p>
        </w:tc>
        <w:tc>
          <w:tcPr>
            <w:tcW w:w="980" w:type="dxa"/>
            <w:tcBorders>
              <w:top w:val="single" w:sz="4" w:space="0" w:color="4472C4"/>
              <w:left w:val="single" w:sz="4" w:space="0" w:color="4472C4"/>
              <w:bottom w:val="single" w:sz="4" w:space="0" w:color="4472C4"/>
              <w:right w:val="nil"/>
            </w:tcBorders>
            <w:shd w:val="clear" w:color="auto" w:fill="auto"/>
            <w:noWrap/>
            <w:vAlign w:val="bottom"/>
          </w:tcPr>
          <w:p w14:paraId="089A7B1B" w14:textId="16A476B0" w:rsidR="00B4056B" w:rsidRPr="00C36B4D" w:rsidRDefault="00C36B4D" w:rsidP="00706450">
            <w:pPr>
              <w:spacing w:after="0"/>
              <w:jc w:val="center"/>
              <w:rPr>
                <w:rFonts w:asciiTheme="minorHAnsi" w:eastAsia="Times New Roman" w:hAnsiTheme="minorHAnsi" w:cstheme="minorHAnsi"/>
                <w:color w:val="000000"/>
                <w:sz w:val="20"/>
                <w:szCs w:val="20"/>
              </w:rPr>
            </w:pPr>
            <w:r w:rsidRPr="00C36B4D">
              <w:rPr>
                <w:rFonts w:asciiTheme="minorHAnsi" w:eastAsia="Times New Roman" w:hAnsiTheme="minorHAnsi" w:cstheme="minorHAnsi"/>
                <w:color w:val="000000"/>
                <w:sz w:val="20"/>
                <w:szCs w:val="20"/>
              </w:rPr>
              <w:t>LIV</w:t>
            </w:r>
          </w:p>
        </w:tc>
        <w:tc>
          <w:tcPr>
            <w:tcW w:w="840" w:type="dxa"/>
            <w:tcBorders>
              <w:top w:val="single" w:sz="4" w:space="0" w:color="4472C4"/>
              <w:left w:val="single" w:sz="4" w:space="0" w:color="4472C4"/>
              <w:bottom w:val="single" w:sz="4" w:space="0" w:color="4472C4"/>
              <w:right w:val="nil"/>
            </w:tcBorders>
            <w:shd w:val="clear" w:color="auto" w:fill="auto"/>
            <w:noWrap/>
            <w:vAlign w:val="bottom"/>
          </w:tcPr>
          <w:p w14:paraId="29717674" w14:textId="0C980995" w:rsidR="00B4056B" w:rsidRPr="00C36B4D" w:rsidRDefault="00C36B4D" w:rsidP="00706450">
            <w:pPr>
              <w:spacing w:after="0"/>
              <w:jc w:val="center"/>
              <w:rPr>
                <w:rFonts w:asciiTheme="minorHAnsi" w:eastAsia="Times New Roman" w:hAnsiTheme="minorHAnsi" w:cstheme="minorHAnsi"/>
                <w:color w:val="000000"/>
                <w:sz w:val="20"/>
                <w:szCs w:val="20"/>
              </w:rPr>
            </w:pPr>
            <w:r w:rsidRPr="00C36B4D">
              <w:rPr>
                <w:rFonts w:asciiTheme="minorHAnsi" w:eastAsia="Times New Roman" w:hAnsiTheme="minorHAnsi" w:cstheme="minorHAnsi"/>
                <w:color w:val="000000"/>
                <w:sz w:val="20"/>
                <w:szCs w:val="20"/>
              </w:rPr>
              <w:t>SIC</w:t>
            </w:r>
          </w:p>
        </w:tc>
        <w:tc>
          <w:tcPr>
            <w:tcW w:w="940" w:type="dxa"/>
            <w:tcBorders>
              <w:top w:val="single" w:sz="4" w:space="0" w:color="4472C4"/>
              <w:left w:val="single" w:sz="4" w:space="0" w:color="4472C4"/>
              <w:bottom w:val="single" w:sz="4" w:space="0" w:color="4472C4"/>
              <w:right w:val="nil"/>
            </w:tcBorders>
            <w:shd w:val="clear" w:color="auto" w:fill="auto"/>
            <w:noWrap/>
            <w:vAlign w:val="bottom"/>
          </w:tcPr>
          <w:p w14:paraId="00DA0A19" w14:textId="03A91258" w:rsidR="00B4056B" w:rsidRPr="00C36B4D" w:rsidRDefault="00C36B4D" w:rsidP="00706450">
            <w:pPr>
              <w:spacing w:after="0"/>
              <w:jc w:val="center"/>
              <w:rPr>
                <w:rFonts w:asciiTheme="minorHAnsi" w:eastAsia="Times New Roman" w:hAnsiTheme="minorHAnsi" w:cstheme="minorHAnsi"/>
                <w:color w:val="000000"/>
                <w:sz w:val="20"/>
                <w:szCs w:val="20"/>
              </w:rPr>
            </w:pPr>
            <w:r w:rsidRPr="00C36B4D">
              <w:rPr>
                <w:rFonts w:asciiTheme="minorHAnsi" w:eastAsia="Times New Roman" w:hAnsiTheme="minorHAnsi" w:cstheme="minorHAnsi"/>
                <w:color w:val="000000"/>
                <w:sz w:val="20"/>
                <w:szCs w:val="20"/>
              </w:rPr>
              <w:t>00124</w:t>
            </w:r>
          </w:p>
        </w:tc>
        <w:tc>
          <w:tcPr>
            <w:tcW w:w="760" w:type="dxa"/>
            <w:tcBorders>
              <w:top w:val="single" w:sz="4" w:space="0" w:color="4472C4"/>
              <w:left w:val="single" w:sz="4" w:space="0" w:color="4472C4"/>
              <w:bottom w:val="single" w:sz="4" w:space="0" w:color="4472C4"/>
              <w:right w:val="nil"/>
            </w:tcBorders>
            <w:shd w:val="clear" w:color="auto" w:fill="auto"/>
            <w:noWrap/>
            <w:vAlign w:val="bottom"/>
          </w:tcPr>
          <w:p w14:paraId="47C21F46" w14:textId="08316581" w:rsidR="00B4056B" w:rsidRPr="00C36B4D" w:rsidRDefault="00C36B4D" w:rsidP="00706450">
            <w:pPr>
              <w:spacing w:after="0"/>
              <w:jc w:val="center"/>
              <w:rPr>
                <w:rFonts w:asciiTheme="minorHAnsi" w:eastAsia="Times New Roman" w:hAnsiTheme="minorHAnsi" w:cstheme="minorHAnsi"/>
                <w:color w:val="000000"/>
                <w:sz w:val="20"/>
                <w:szCs w:val="20"/>
              </w:rPr>
            </w:pPr>
            <w:r w:rsidRPr="00C36B4D">
              <w:rPr>
                <w:rFonts w:asciiTheme="minorHAnsi" w:eastAsia="Times New Roman" w:hAnsiTheme="minorHAnsi" w:cstheme="minorHAnsi"/>
                <w:color w:val="000000"/>
                <w:sz w:val="20"/>
                <w:szCs w:val="20"/>
              </w:rPr>
              <w:t>0</w:t>
            </w:r>
          </w:p>
        </w:tc>
        <w:tc>
          <w:tcPr>
            <w:tcW w:w="640" w:type="dxa"/>
            <w:tcBorders>
              <w:top w:val="single" w:sz="4" w:space="0" w:color="4472C4"/>
              <w:left w:val="single" w:sz="4" w:space="0" w:color="4472C4"/>
              <w:bottom w:val="single" w:sz="4" w:space="0" w:color="4472C4"/>
              <w:right w:val="single" w:sz="4" w:space="0" w:color="4472C4" w:themeColor="accent1"/>
            </w:tcBorders>
            <w:shd w:val="clear" w:color="auto" w:fill="auto"/>
            <w:noWrap/>
            <w:vAlign w:val="bottom"/>
          </w:tcPr>
          <w:p w14:paraId="7D369120" w14:textId="5AD2FD7A" w:rsidR="00B4056B" w:rsidRPr="00C36B4D" w:rsidRDefault="00406064" w:rsidP="00706450">
            <w:pPr>
              <w:spacing w:after="0"/>
              <w:jc w:val="center"/>
              <w:rPr>
                <w:rFonts w:asciiTheme="minorHAnsi" w:eastAsia="Times New Roman" w:hAnsiTheme="minorHAnsi" w:cstheme="minorHAnsi"/>
                <w:color w:val="000000"/>
                <w:sz w:val="20"/>
                <w:szCs w:val="20"/>
              </w:rPr>
            </w:pPr>
            <w:ins w:id="6" w:author="MAHMOUD Mohamed-Ali" w:date="2025-05-14T14:27:00Z">
              <w:r>
                <w:rPr>
                  <w:rFonts w:asciiTheme="minorHAnsi" w:eastAsia="Times New Roman" w:hAnsiTheme="minorHAnsi" w:cstheme="minorHAnsi"/>
                  <w:color w:val="000000"/>
                  <w:sz w:val="20"/>
                  <w:szCs w:val="20"/>
                </w:rPr>
                <w:t>5</w:t>
              </w:r>
            </w:ins>
            <w:del w:id="7" w:author="MAHMOUD Mohamed-Ali" w:date="2025-05-14T14:27:00Z">
              <w:r w:rsidR="00AA31AA" w:rsidDel="00406064">
                <w:rPr>
                  <w:rFonts w:asciiTheme="minorHAnsi" w:eastAsia="Times New Roman" w:hAnsiTheme="minorHAnsi" w:cstheme="minorHAnsi"/>
                  <w:color w:val="000000"/>
                  <w:sz w:val="20"/>
                  <w:szCs w:val="20"/>
                </w:rPr>
                <w:delText>4</w:delText>
              </w:r>
            </w:del>
          </w:p>
        </w:tc>
      </w:tr>
    </w:tbl>
    <w:p w14:paraId="5C3CF3AD" w14:textId="77777777" w:rsidR="00B4056B" w:rsidRPr="00304219" w:rsidRDefault="00B4056B" w:rsidP="00B4056B">
      <w:pPr>
        <w:spacing w:line="259" w:lineRule="auto"/>
        <w:rPr>
          <w:rFonts w:asciiTheme="minorHAnsi" w:hAnsiTheme="minorHAnsi" w:cstheme="minorHAnsi"/>
        </w:rPr>
        <w:sectPr w:rsidR="00B4056B" w:rsidRPr="00304219" w:rsidSect="00706450">
          <w:headerReference w:type="default" r:id="rId9"/>
          <w:footerReference w:type="default" r:id="rId10"/>
          <w:footerReference w:type="first" r:id="rId11"/>
          <w:pgSz w:w="11906" w:h="16838"/>
          <w:pgMar w:top="1134" w:right="1304" w:bottom="1418" w:left="1304" w:header="510" w:footer="709" w:gutter="0"/>
          <w:pgBorders w:display="firstPage" w:offsetFrom="page">
            <w:top w:val="thinThickSmallGap" w:sz="18" w:space="24" w:color="28385A"/>
            <w:left w:val="thinThickSmallGap" w:sz="18" w:space="24" w:color="28385A"/>
            <w:bottom w:val="thickThinSmallGap" w:sz="18" w:space="24" w:color="28385A"/>
            <w:right w:val="thickThinSmallGap" w:sz="18" w:space="24" w:color="28385A"/>
          </w:pgBorders>
          <w:cols w:space="708"/>
          <w:titlePg/>
          <w:docGrid w:linePitch="360"/>
        </w:sectPr>
      </w:pPr>
    </w:p>
    <w:p w14:paraId="295D175B" w14:textId="77777777" w:rsidR="00B4056B" w:rsidRPr="00304219" w:rsidRDefault="00B4056B" w:rsidP="00B4056B">
      <w:pPr>
        <w:pStyle w:val="Titre"/>
        <w:rPr>
          <w:rFonts w:asciiTheme="minorHAnsi" w:hAnsiTheme="minorHAnsi" w:cstheme="minorHAnsi"/>
        </w:rPr>
      </w:pPr>
      <w:bookmarkStart w:id="10" w:name="_Toc196261120"/>
      <w:r w:rsidRPr="00304219">
        <w:rPr>
          <w:rFonts w:asciiTheme="minorHAnsi" w:hAnsiTheme="minorHAnsi" w:cstheme="minorHAnsi"/>
        </w:rPr>
        <w:lastRenderedPageBreak/>
        <w:t>Informations du document</w:t>
      </w:r>
      <w:bookmarkEnd w:id="10"/>
    </w:p>
    <w:p w14:paraId="7355B9EC" w14:textId="77777777" w:rsidR="00B4056B" w:rsidRPr="00304219" w:rsidRDefault="00B4056B" w:rsidP="00B4056B">
      <w:pPr>
        <w:rPr>
          <w:rFonts w:asciiTheme="minorHAnsi" w:hAnsiTheme="minorHAnsi" w:cstheme="minorHAnsi"/>
        </w:rPr>
      </w:pPr>
      <w:r w:rsidRPr="00304219">
        <w:rPr>
          <w:rFonts w:asciiTheme="minorHAnsi" w:hAnsiTheme="minorHAnsi" w:cstheme="minorHAnsi"/>
        </w:rPr>
        <w:t xml:space="preserve">Périmètre de diffusion : </w:t>
      </w:r>
      <w:r>
        <w:rPr>
          <w:rFonts w:asciiTheme="minorHAnsi" w:hAnsiTheme="minorHAnsi" w:cstheme="minorHAnsi"/>
        </w:rPr>
        <w:t>Interne</w:t>
      </w:r>
    </w:p>
    <w:p w14:paraId="3ACA97F5" w14:textId="77777777" w:rsidR="00B4056B" w:rsidRPr="00304219" w:rsidRDefault="00B4056B" w:rsidP="00B4056B">
      <w:pPr>
        <w:rPr>
          <w:rFonts w:asciiTheme="minorHAnsi" w:hAnsiTheme="minorHAnsi" w:cstheme="minorHAnsi"/>
        </w:rPr>
      </w:pPr>
      <w:r w:rsidRPr="00304219">
        <w:rPr>
          <w:rFonts w:asciiTheme="minorHAnsi" w:hAnsiTheme="minorHAnsi" w:cstheme="minorHAnsi"/>
        </w:rPr>
        <w:t>Type : Initial</w:t>
      </w:r>
    </w:p>
    <w:p w14:paraId="09346A59" w14:textId="77777777" w:rsidR="00B4056B" w:rsidRPr="00304219" w:rsidRDefault="00B4056B" w:rsidP="00B4056B">
      <w:pPr>
        <w:rPr>
          <w:rFonts w:asciiTheme="minorHAnsi" w:hAnsiTheme="minorHAnsi" w:cstheme="minorHAnsi"/>
        </w:rPr>
      </w:pPr>
      <w:r w:rsidRPr="00304219">
        <w:rPr>
          <w:rFonts w:asciiTheme="minorHAnsi" w:hAnsiTheme="minorHAnsi" w:cstheme="minorHAnsi"/>
        </w:rPr>
        <w:t>Date prévue de livraison : xxx</w:t>
      </w:r>
    </w:p>
    <w:p w14:paraId="3AE091BA" w14:textId="77777777" w:rsidR="00B4056B" w:rsidRPr="00304219" w:rsidRDefault="00B4056B" w:rsidP="00B4056B">
      <w:pPr>
        <w:rPr>
          <w:rFonts w:asciiTheme="minorHAnsi" w:hAnsiTheme="minorHAnsi" w:cstheme="minorHAnsi"/>
        </w:rPr>
      </w:pPr>
      <w:r w:rsidRPr="00304219">
        <w:rPr>
          <w:rFonts w:asciiTheme="minorHAnsi" w:hAnsiTheme="minorHAnsi" w:cstheme="minorHAnsi"/>
        </w:rPr>
        <w:t>Statut : en cours</w:t>
      </w:r>
    </w:p>
    <w:p w14:paraId="54436BA7" w14:textId="77777777" w:rsidR="00B4056B" w:rsidRPr="00304219" w:rsidRDefault="00B4056B" w:rsidP="00B4056B">
      <w:pPr>
        <w:rPr>
          <w:rFonts w:asciiTheme="minorHAnsi" w:hAnsiTheme="minorHAnsi" w:cstheme="minorHAnsi"/>
          <w:b/>
          <w:bCs/>
        </w:rPr>
      </w:pPr>
    </w:p>
    <w:p w14:paraId="3985D2C4" w14:textId="77777777" w:rsidR="00B4056B" w:rsidRPr="00304219" w:rsidRDefault="00B4056B" w:rsidP="00B4056B">
      <w:pPr>
        <w:rPr>
          <w:rFonts w:asciiTheme="minorHAnsi" w:hAnsiTheme="minorHAnsi" w:cstheme="minorHAnsi"/>
          <w:b/>
          <w:bCs/>
        </w:rPr>
      </w:pPr>
      <w:r w:rsidRPr="00304219">
        <w:rPr>
          <w:rFonts w:asciiTheme="minorHAnsi" w:hAnsiTheme="minorHAnsi" w:cstheme="minorHAnsi"/>
          <w:b/>
          <w:bCs/>
        </w:rPr>
        <w:t>Auteurs :</w:t>
      </w:r>
    </w:p>
    <w:tbl>
      <w:tblPr>
        <w:tblStyle w:val="Grilledutableau"/>
        <w:tblW w:w="9508" w:type="dxa"/>
        <w:jc w:val="center"/>
        <w:tblBorders>
          <w:top w:val="single" w:sz="4" w:space="0" w:color="28385A"/>
          <w:left w:val="single" w:sz="4" w:space="0" w:color="28385A"/>
          <w:bottom w:val="single" w:sz="4" w:space="0" w:color="28385A"/>
          <w:right w:val="single" w:sz="4" w:space="0" w:color="28385A"/>
          <w:insideH w:val="single" w:sz="4" w:space="0" w:color="28385A"/>
          <w:insideV w:val="single" w:sz="4" w:space="0" w:color="28385A"/>
        </w:tblBorders>
        <w:tblLook w:val="04A0" w:firstRow="1" w:lastRow="0" w:firstColumn="1" w:lastColumn="0" w:noHBand="0" w:noVBand="1"/>
      </w:tblPr>
      <w:tblGrid>
        <w:gridCol w:w="2261"/>
        <w:gridCol w:w="1585"/>
        <w:gridCol w:w="5662"/>
      </w:tblGrid>
      <w:tr w:rsidR="00B4056B" w:rsidRPr="00304219" w14:paraId="6F4B2BA9" w14:textId="77777777" w:rsidTr="00706450">
        <w:trPr>
          <w:jc w:val="center"/>
        </w:trPr>
        <w:tc>
          <w:tcPr>
            <w:tcW w:w="2261" w:type="dxa"/>
            <w:shd w:val="clear" w:color="auto" w:fill="28385A"/>
            <w:vAlign w:val="center"/>
          </w:tcPr>
          <w:p w14:paraId="5DF36EA9" w14:textId="77777777" w:rsidR="00B4056B" w:rsidRPr="00304219" w:rsidRDefault="00B4056B" w:rsidP="00706450">
            <w:pPr>
              <w:spacing w:before="60" w:after="60"/>
              <w:jc w:val="center"/>
              <w:rPr>
                <w:rFonts w:asciiTheme="minorHAnsi" w:hAnsiTheme="minorHAnsi" w:cstheme="minorHAnsi"/>
                <w:b/>
                <w:bCs/>
                <w:color w:val="FFFFFF" w:themeColor="background1"/>
              </w:rPr>
            </w:pPr>
            <w:r w:rsidRPr="00304219">
              <w:rPr>
                <w:rFonts w:asciiTheme="minorHAnsi" w:hAnsiTheme="minorHAnsi" w:cstheme="minorHAnsi"/>
                <w:b/>
                <w:bCs/>
                <w:color w:val="FFFFFF" w:themeColor="background1"/>
              </w:rPr>
              <w:t>Pilote(s)</w:t>
            </w:r>
          </w:p>
        </w:tc>
        <w:tc>
          <w:tcPr>
            <w:tcW w:w="1585" w:type="dxa"/>
            <w:shd w:val="clear" w:color="auto" w:fill="28385A"/>
            <w:vAlign w:val="center"/>
          </w:tcPr>
          <w:p w14:paraId="5EE931D8" w14:textId="77777777" w:rsidR="00B4056B" w:rsidRPr="00304219" w:rsidRDefault="00B4056B" w:rsidP="00706450">
            <w:pPr>
              <w:spacing w:before="60" w:after="60"/>
              <w:jc w:val="center"/>
              <w:rPr>
                <w:rFonts w:asciiTheme="minorHAnsi" w:hAnsiTheme="minorHAnsi" w:cstheme="minorHAnsi"/>
                <w:b/>
                <w:bCs/>
                <w:color w:val="FFFFFF" w:themeColor="background1"/>
              </w:rPr>
            </w:pPr>
            <w:r w:rsidRPr="00304219">
              <w:rPr>
                <w:rFonts w:asciiTheme="minorHAnsi" w:hAnsiTheme="minorHAnsi" w:cstheme="minorHAnsi"/>
                <w:b/>
                <w:bCs/>
                <w:color w:val="FFFFFF" w:themeColor="background1"/>
              </w:rPr>
              <w:t>Organisation</w:t>
            </w:r>
          </w:p>
        </w:tc>
        <w:tc>
          <w:tcPr>
            <w:tcW w:w="5662" w:type="dxa"/>
            <w:shd w:val="clear" w:color="auto" w:fill="28385A"/>
            <w:vAlign w:val="center"/>
          </w:tcPr>
          <w:p w14:paraId="332A0D40" w14:textId="77777777" w:rsidR="00B4056B" w:rsidRPr="00304219" w:rsidRDefault="00B4056B" w:rsidP="00706450">
            <w:pPr>
              <w:spacing w:before="60" w:after="60"/>
              <w:jc w:val="center"/>
              <w:rPr>
                <w:rFonts w:asciiTheme="minorHAnsi" w:hAnsiTheme="minorHAnsi" w:cstheme="minorHAnsi"/>
                <w:b/>
                <w:bCs/>
                <w:color w:val="FFFFFF" w:themeColor="background1"/>
              </w:rPr>
            </w:pPr>
            <w:r w:rsidRPr="00304219">
              <w:rPr>
                <w:rFonts w:asciiTheme="minorHAnsi" w:hAnsiTheme="minorHAnsi" w:cstheme="minorHAnsi"/>
                <w:b/>
                <w:bCs/>
                <w:color w:val="FFFFFF" w:themeColor="background1"/>
              </w:rPr>
              <w:t>Rôle dans le projet</w:t>
            </w:r>
          </w:p>
        </w:tc>
      </w:tr>
      <w:tr w:rsidR="00B4056B" w:rsidRPr="00304219" w14:paraId="2A79011E" w14:textId="77777777" w:rsidTr="00706450">
        <w:trPr>
          <w:jc w:val="center"/>
        </w:trPr>
        <w:tc>
          <w:tcPr>
            <w:tcW w:w="2261" w:type="dxa"/>
          </w:tcPr>
          <w:p w14:paraId="31D6E350" w14:textId="77777777" w:rsidR="00B4056B" w:rsidRPr="00304219" w:rsidRDefault="00B4056B" w:rsidP="00706450">
            <w:pPr>
              <w:spacing w:before="60" w:after="60"/>
              <w:jc w:val="center"/>
              <w:rPr>
                <w:rFonts w:asciiTheme="minorHAnsi" w:hAnsiTheme="minorHAnsi" w:cstheme="minorHAnsi"/>
              </w:rPr>
            </w:pPr>
          </w:p>
        </w:tc>
        <w:tc>
          <w:tcPr>
            <w:tcW w:w="1585" w:type="dxa"/>
          </w:tcPr>
          <w:p w14:paraId="1BDB43B7" w14:textId="77777777" w:rsidR="00B4056B" w:rsidRPr="00304219" w:rsidRDefault="00B4056B" w:rsidP="00706450">
            <w:pPr>
              <w:spacing w:before="60" w:after="60"/>
              <w:jc w:val="center"/>
              <w:rPr>
                <w:rFonts w:asciiTheme="minorHAnsi" w:hAnsiTheme="minorHAnsi" w:cstheme="minorHAnsi"/>
              </w:rPr>
            </w:pPr>
          </w:p>
        </w:tc>
        <w:tc>
          <w:tcPr>
            <w:tcW w:w="5662" w:type="dxa"/>
          </w:tcPr>
          <w:p w14:paraId="45C17A2E" w14:textId="77777777" w:rsidR="00B4056B" w:rsidRPr="00304219" w:rsidRDefault="00B4056B" w:rsidP="00706450">
            <w:pPr>
              <w:spacing w:before="60" w:after="60"/>
              <w:rPr>
                <w:rFonts w:asciiTheme="minorHAnsi" w:hAnsiTheme="minorHAnsi" w:cstheme="minorHAnsi"/>
              </w:rPr>
            </w:pPr>
          </w:p>
        </w:tc>
      </w:tr>
      <w:tr w:rsidR="00B4056B" w:rsidRPr="00304219" w14:paraId="3D891EBE" w14:textId="77777777" w:rsidTr="00706450">
        <w:trPr>
          <w:jc w:val="center"/>
        </w:trPr>
        <w:tc>
          <w:tcPr>
            <w:tcW w:w="2261" w:type="dxa"/>
          </w:tcPr>
          <w:p w14:paraId="7F2C9D88" w14:textId="77777777" w:rsidR="00B4056B" w:rsidRPr="00304219" w:rsidRDefault="00B4056B" w:rsidP="00706450">
            <w:pPr>
              <w:spacing w:before="60" w:after="60"/>
              <w:jc w:val="center"/>
              <w:rPr>
                <w:rFonts w:asciiTheme="minorHAnsi" w:hAnsiTheme="minorHAnsi" w:cstheme="minorHAnsi"/>
              </w:rPr>
            </w:pPr>
          </w:p>
        </w:tc>
        <w:tc>
          <w:tcPr>
            <w:tcW w:w="1585" w:type="dxa"/>
          </w:tcPr>
          <w:p w14:paraId="6DA46F1A" w14:textId="77777777" w:rsidR="00B4056B" w:rsidRPr="00304219" w:rsidRDefault="00B4056B" w:rsidP="00706450">
            <w:pPr>
              <w:spacing w:before="60" w:after="60"/>
              <w:jc w:val="center"/>
              <w:rPr>
                <w:rFonts w:asciiTheme="minorHAnsi" w:hAnsiTheme="minorHAnsi" w:cstheme="minorHAnsi"/>
              </w:rPr>
            </w:pPr>
          </w:p>
        </w:tc>
        <w:tc>
          <w:tcPr>
            <w:tcW w:w="5662" w:type="dxa"/>
          </w:tcPr>
          <w:p w14:paraId="58472CA8" w14:textId="77777777" w:rsidR="00B4056B" w:rsidRPr="00304219" w:rsidRDefault="00B4056B" w:rsidP="00706450">
            <w:pPr>
              <w:spacing w:before="60" w:after="60"/>
              <w:rPr>
                <w:rFonts w:asciiTheme="minorHAnsi" w:hAnsiTheme="minorHAnsi" w:cstheme="minorHAnsi"/>
              </w:rPr>
            </w:pPr>
          </w:p>
        </w:tc>
      </w:tr>
      <w:tr w:rsidR="00B4056B" w:rsidRPr="00304219" w14:paraId="52705506" w14:textId="77777777" w:rsidTr="00706450">
        <w:trPr>
          <w:jc w:val="center"/>
        </w:trPr>
        <w:tc>
          <w:tcPr>
            <w:tcW w:w="2261" w:type="dxa"/>
          </w:tcPr>
          <w:p w14:paraId="506D4693" w14:textId="77777777" w:rsidR="00B4056B" w:rsidRPr="00304219" w:rsidRDefault="00B4056B" w:rsidP="00706450">
            <w:pPr>
              <w:spacing w:before="60" w:after="60"/>
              <w:jc w:val="center"/>
              <w:rPr>
                <w:rFonts w:asciiTheme="minorHAnsi" w:hAnsiTheme="minorHAnsi" w:cstheme="minorHAnsi"/>
              </w:rPr>
            </w:pPr>
          </w:p>
        </w:tc>
        <w:tc>
          <w:tcPr>
            <w:tcW w:w="1585" w:type="dxa"/>
          </w:tcPr>
          <w:p w14:paraId="0B39504B" w14:textId="77777777" w:rsidR="00B4056B" w:rsidRPr="00304219" w:rsidRDefault="00B4056B" w:rsidP="00706450">
            <w:pPr>
              <w:spacing w:before="60" w:after="60"/>
              <w:jc w:val="center"/>
              <w:rPr>
                <w:rFonts w:asciiTheme="minorHAnsi" w:hAnsiTheme="minorHAnsi" w:cstheme="minorHAnsi"/>
              </w:rPr>
            </w:pPr>
          </w:p>
        </w:tc>
        <w:tc>
          <w:tcPr>
            <w:tcW w:w="5662" w:type="dxa"/>
          </w:tcPr>
          <w:p w14:paraId="30CA0D63" w14:textId="77777777" w:rsidR="00B4056B" w:rsidRPr="00304219" w:rsidRDefault="00B4056B" w:rsidP="00706450">
            <w:pPr>
              <w:spacing w:before="60" w:after="60"/>
              <w:rPr>
                <w:rFonts w:asciiTheme="minorHAnsi" w:hAnsiTheme="minorHAnsi" w:cstheme="minorHAnsi"/>
              </w:rPr>
            </w:pPr>
          </w:p>
        </w:tc>
      </w:tr>
      <w:tr w:rsidR="00B4056B" w:rsidRPr="00304219" w14:paraId="2326A777" w14:textId="77777777" w:rsidTr="00706450">
        <w:trPr>
          <w:jc w:val="center"/>
        </w:trPr>
        <w:tc>
          <w:tcPr>
            <w:tcW w:w="2261" w:type="dxa"/>
            <w:shd w:val="clear" w:color="auto" w:fill="28385A"/>
            <w:vAlign w:val="center"/>
          </w:tcPr>
          <w:p w14:paraId="3A7A9AA7" w14:textId="77777777" w:rsidR="00B4056B" w:rsidRPr="00304219" w:rsidRDefault="00B4056B" w:rsidP="00706450">
            <w:pPr>
              <w:spacing w:before="60" w:after="60"/>
              <w:jc w:val="center"/>
              <w:rPr>
                <w:rFonts w:asciiTheme="minorHAnsi" w:hAnsiTheme="minorHAnsi" w:cstheme="minorHAnsi"/>
                <w:b/>
                <w:bCs/>
                <w:color w:val="FFFFFF" w:themeColor="background1"/>
              </w:rPr>
            </w:pPr>
            <w:r w:rsidRPr="00304219">
              <w:rPr>
                <w:rFonts w:asciiTheme="minorHAnsi" w:hAnsiTheme="minorHAnsi" w:cstheme="minorHAnsi"/>
                <w:b/>
                <w:bCs/>
                <w:color w:val="FFFFFF" w:themeColor="background1"/>
              </w:rPr>
              <w:t>Contributeurs</w:t>
            </w:r>
          </w:p>
        </w:tc>
        <w:tc>
          <w:tcPr>
            <w:tcW w:w="1585" w:type="dxa"/>
            <w:shd w:val="clear" w:color="auto" w:fill="28385A"/>
            <w:vAlign w:val="center"/>
          </w:tcPr>
          <w:p w14:paraId="0C8BB97C" w14:textId="77777777" w:rsidR="00B4056B" w:rsidRPr="00304219" w:rsidRDefault="00B4056B" w:rsidP="00706450">
            <w:pPr>
              <w:spacing w:before="60" w:after="60"/>
              <w:jc w:val="center"/>
              <w:rPr>
                <w:rFonts w:asciiTheme="minorHAnsi" w:hAnsiTheme="minorHAnsi" w:cstheme="minorHAnsi"/>
                <w:b/>
                <w:bCs/>
                <w:color w:val="FFFFFF" w:themeColor="background1"/>
              </w:rPr>
            </w:pPr>
            <w:r w:rsidRPr="00304219">
              <w:rPr>
                <w:rFonts w:asciiTheme="minorHAnsi" w:hAnsiTheme="minorHAnsi" w:cstheme="minorHAnsi"/>
                <w:b/>
                <w:bCs/>
                <w:color w:val="FFFFFF" w:themeColor="background1"/>
              </w:rPr>
              <w:t>Organisation</w:t>
            </w:r>
          </w:p>
        </w:tc>
        <w:tc>
          <w:tcPr>
            <w:tcW w:w="5662" w:type="dxa"/>
            <w:shd w:val="clear" w:color="auto" w:fill="28385A"/>
            <w:vAlign w:val="center"/>
          </w:tcPr>
          <w:p w14:paraId="67578217" w14:textId="77777777" w:rsidR="00B4056B" w:rsidRPr="00304219" w:rsidRDefault="00B4056B" w:rsidP="00706450">
            <w:pPr>
              <w:spacing w:before="60" w:after="60"/>
              <w:jc w:val="center"/>
              <w:rPr>
                <w:rFonts w:asciiTheme="minorHAnsi" w:hAnsiTheme="minorHAnsi" w:cstheme="minorHAnsi"/>
                <w:b/>
                <w:bCs/>
                <w:color w:val="FFFFFF" w:themeColor="background1"/>
              </w:rPr>
            </w:pPr>
            <w:r w:rsidRPr="00304219">
              <w:rPr>
                <w:rFonts w:asciiTheme="minorHAnsi" w:hAnsiTheme="minorHAnsi" w:cstheme="minorHAnsi"/>
                <w:b/>
                <w:bCs/>
                <w:color w:val="FFFFFF" w:themeColor="background1"/>
              </w:rPr>
              <w:t>Rôle dans le projet</w:t>
            </w:r>
          </w:p>
        </w:tc>
      </w:tr>
      <w:tr w:rsidR="00B4056B" w:rsidRPr="00304219" w14:paraId="60FB835A" w14:textId="77777777" w:rsidTr="00706450">
        <w:trPr>
          <w:jc w:val="center"/>
        </w:trPr>
        <w:tc>
          <w:tcPr>
            <w:tcW w:w="2261" w:type="dxa"/>
          </w:tcPr>
          <w:p w14:paraId="1CF3446B" w14:textId="77777777" w:rsidR="00B4056B" w:rsidRPr="00304219" w:rsidRDefault="00B4056B" w:rsidP="00706450">
            <w:pPr>
              <w:spacing w:before="60" w:after="60"/>
              <w:jc w:val="center"/>
              <w:rPr>
                <w:rFonts w:asciiTheme="minorHAnsi" w:hAnsiTheme="minorHAnsi" w:cstheme="minorHAnsi"/>
              </w:rPr>
            </w:pPr>
            <w:r>
              <w:rPr>
                <w:rFonts w:asciiTheme="minorHAnsi" w:hAnsiTheme="minorHAnsi" w:cstheme="minorHAnsi"/>
              </w:rPr>
              <w:t>MAHMOUD Mohamed Ali</w:t>
            </w:r>
          </w:p>
        </w:tc>
        <w:tc>
          <w:tcPr>
            <w:tcW w:w="1585" w:type="dxa"/>
          </w:tcPr>
          <w:p w14:paraId="3B947B96" w14:textId="77777777" w:rsidR="00B4056B" w:rsidRPr="00304219" w:rsidRDefault="00B4056B" w:rsidP="00706450">
            <w:pPr>
              <w:spacing w:before="60" w:after="60"/>
              <w:jc w:val="center"/>
              <w:rPr>
                <w:rFonts w:asciiTheme="minorHAnsi" w:hAnsiTheme="minorHAnsi" w:cstheme="minorHAnsi"/>
              </w:rPr>
            </w:pPr>
            <w:r>
              <w:rPr>
                <w:rFonts w:asciiTheme="minorHAnsi" w:hAnsiTheme="minorHAnsi" w:cstheme="minorHAnsi"/>
              </w:rPr>
              <w:t>SICEF</w:t>
            </w:r>
          </w:p>
        </w:tc>
        <w:tc>
          <w:tcPr>
            <w:tcW w:w="5662" w:type="dxa"/>
          </w:tcPr>
          <w:p w14:paraId="4A56049B" w14:textId="77777777" w:rsidR="00B4056B" w:rsidRPr="00304219" w:rsidRDefault="00B4056B" w:rsidP="00706450">
            <w:pPr>
              <w:spacing w:before="60" w:after="60"/>
              <w:rPr>
                <w:rFonts w:asciiTheme="minorHAnsi" w:hAnsiTheme="minorHAnsi" w:cstheme="minorHAnsi"/>
              </w:rPr>
            </w:pPr>
            <w:r>
              <w:rPr>
                <w:rFonts w:asciiTheme="minorHAnsi" w:hAnsiTheme="minorHAnsi" w:cstheme="minorHAnsi"/>
              </w:rPr>
              <w:t xml:space="preserve">Architect </w:t>
            </w:r>
          </w:p>
        </w:tc>
      </w:tr>
      <w:tr w:rsidR="00B4056B" w:rsidRPr="00304219" w14:paraId="00FFE81C" w14:textId="77777777" w:rsidTr="00706450">
        <w:trPr>
          <w:jc w:val="center"/>
        </w:trPr>
        <w:tc>
          <w:tcPr>
            <w:tcW w:w="2261" w:type="dxa"/>
          </w:tcPr>
          <w:p w14:paraId="2BEAF3C1" w14:textId="77777777" w:rsidR="00B4056B" w:rsidRPr="00304219" w:rsidRDefault="00B4056B" w:rsidP="00706450">
            <w:pPr>
              <w:spacing w:before="60" w:after="60"/>
              <w:jc w:val="center"/>
              <w:rPr>
                <w:rFonts w:asciiTheme="minorHAnsi" w:hAnsiTheme="minorHAnsi" w:cstheme="minorHAnsi"/>
              </w:rPr>
            </w:pPr>
          </w:p>
        </w:tc>
        <w:tc>
          <w:tcPr>
            <w:tcW w:w="1585" w:type="dxa"/>
          </w:tcPr>
          <w:p w14:paraId="6F9607B4" w14:textId="77777777" w:rsidR="00B4056B" w:rsidRPr="00304219" w:rsidRDefault="00B4056B" w:rsidP="00706450">
            <w:pPr>
              <w:spacing w:before="60" w:after="60"/>
              <w:jc w:val="center"/>
              <w:rPr>
                <w:rFonts w:asciiTheme="minorHAnsi" w:hAnsiTheme="minorHAnsi" w:cstheme="minorHAnsi"/>
              </w:rPr>
            </w:pPr>
          </w:p>
        </w:tc>
        <w:tc>
          <w:tcPr>
            <w:tcW w:w="5662" w:type="dxa"/>
          </w:tcPr>
          <w:p w14:paraId="69B2875D" w14:textId="77777777" w:rsidR="00B4056B" w:rsidRPr="00304219" w:rsidRDefault="00B4056B" w:rsidP="00706450">
            <w:pPr>
              <w:spacing w:before="60" w:after="60"/>
              <w:rPr>
                <w:rFonts w:asciiTheme="minorHAnsi" w:hAnsiTheme="minorHAnsi" w:cstheme="minorHAnsi"/>
              </w:rPr>
            </w:pPr>
          </w:p>
        </w:tc>
      </w:tr>
      <w:tr w:rsidR="00B4056B" w:rsidRPr="00304219" w14:paraId="00D58D38" w14:textId="77777777" w:rsidTr="00706450">
        <w:trPr>
          <w:jc w:val="center"/>
        </w:trPr>
        <w:tc>
          <w:tcPr>
            <w:tcW w:w="2261" w:type="dxa"/>
          </w:tcPr>
          <w:p w14:paraId="74782E2B" w14:textId="77777777" w:rsidR="00B4056B" w:rsidRPr="00304219" w:rsidRDefault="00B4056B" w:rsidP="00706450">
            <w:pPr>
              <w:spacing w:before="60" w:after="60"/>
              <w:jc w:val="center"/>
              <w:rPr>
                <w:rFonts w:asciiTheme="minorHAnsi" w:hAnsiTheme="minorHAnsi" w:cstheme="minorHAnsi"/>
              </w:rPr>
            </w:pPr>
          </w:p>
        </w:tc>
        <w:tc>
          <w:tcPr>
            <w:tcW w:w="1585" w:type="dxa"/>
          </w:tcPr>
          <w:p w14:paraId="41902A13" w14:textId="77777777" w:rsidR="00B4056B" w:rsidRPr="00304219" w:rsidRDefault="00B4056B" w:rsidP="00706450">
            <w:pPr>
              <w:spacing w:before="60" w:after="60"/>
              <w:jc w:val="center"/>
              <w:rPr>
                <w:rFonts w:asciiTheme="minorHAnsi" w:hAnsiTheme="minorHAnsi" w:cstheme="minorHAnsi"/>
              </w:rPr>
            </w:pPr>
          </w:p>
        </w:tc>
        <w:tc>
          <w:tcPr>
            <w:tcW w:w="5662" w:type="dxa"/>
          </w:tcPr>
          <w:p w14:paraId="52AAE30F" w14:textId="77777777" w:rsidR="00B4056B" w:rsidRPr="00304219" w:rsidRDefault="00B4056B" w:rsidP="00706450">
            <w:pPr>
              <w:spacing w:before="60" w:after="60"/>
              <w:rPr>
                <w:rFonts w:asciiTheme="minorHAnsi" w:hAnsiTheme="minorHAnsi" w:cstheme="minorHAnsi"/>
              </w:rPr>
            </w:pPr>
          </w:p>
        </w:tc>
      </w:tr>
    </w:tbl>
    <w:p w14:paraId="1B975DDC" w14:textId="77777777" w:rsidR="00B4056B" w:rsidRPr="00304219" w:rsidRDefault="00B4056B" w:rsidP="00B4056B">
      <w:pPr>
        <w:rPr>
          <w:rFonts w:asciiTheme="minorHAnsi" w:hAnsiTheme="minorHAnsi" w:cstheme="minorHAnsi"/>
        </w:rPr>
      </w:pPr>
    </w:p>
    <w:p w14:paraId="18F88376" w14:textId="77777777" w:rsidR="00B4056B" w:rsidRPr="00304219" w:rsidRDefault="00B4056B" w:rsidP="00B4056B">
      <w:pPr>
        <w:rPr>
          <w:rFonts w:asciiTheme="minorHAnsi" w:hAnsiTheme="minorHAnsi" w:cstheme="minorHAnsi"/>
          <w:b/>
          <w:bCs/>
        </w:rPr>
      </w:pPr>
      <w:r w:rsidRPr="00304219">
        <w:rPr>
          <w:rFonts w:asciiTheme="minorHAnsi" w:hAnsiTheme="minorHAnsi" w:cstheme="minorHAnsi"/>
          <w:b/>
          <w:bCs/>
        </w:rPr>
        <w:t>Table de révision :</w:t>
      </w:r>
    </w:p>
    <w:tbl>
      <w:tblPr>
        <w:tblStyle w:val="Grilledutableau"/>
        <w:tblW w:w="9493" w:type="dxa"/>
        <w:jc w:val="center"/>
        <w:tblBorders>
          <w:top w:val="single" w:sz="4" w:space="0" w:color="28385A"/>
          <w:left w:val="single" w:sz="4" w:space="0" w:color="28385A"/>
          <w:bottom w:val="single" w:sz="4" w:space="0" w:color="28385A"/>
          <w:right w:val="single" w:sz="4" w:space="0" w:color="28385A"/>
          <w:insideH w:val="single" w:sz="4" w:space="0" w:color="28385A"/>
          <w:insideV w:val="single" w:sz="4" w:space="0" w:color="28385A"/>
        </w:tblBorders>
        <w:tblLook w:val="04A0" w:firstRow="1" w:lastRow="0" w:firstColumn="1" w:lastColumn="0" w:noHBand="0" w:noVBand="1"/>
      </w:tblPr>
      <w:tblGrid>
        <w:gridCol w:w="1198"/>
        <w:gridCol w:w="1278"/>
        <w:gridCol w:w="7017"/>
      </w:tblGrid>
      <w:tr w:rsidR="00B4056B" w:rsidRPr="00304219" w14:paraId="384B904D" w14:textId="77777777" w:rsidTr="00706450">
        <w:trPr>
          <w:jc w:val="center"/>
        </w:trPr>
        <w:tc>
          <w:tcPr>
            <w:tcW w:w="1202" w:type="dxa"/>
            <w:shd w:val="clear" w:color="auto" w:fill="28385A"/>
          </w:tcPr>
          <w:p w14:paraId="10D8103D" w14:textId="77777777" w:rsidR="00B4056B" w:rsidRPr="00304219" w:rsidRDefault="00B4056B" w:rsidP="00706450">
            <w:pPr>
              <w:spacing w:before="60" w:after="60"/>
              <w:jc w:val="center"/>
              <w:rPr>
                <w:rFonts w:asciiTheme="minorHAnsi" w:hAnsiTheme="minorHAnsi" w:cstheme="minorHAnsi"/>
                <w:b/>
                <w:bCs/>
                <w:color w:val="FFFFFF" w:themeColor="background1"/>
              </w:rPr>
            </w:pPr>
            <w:r w:rsidRPr="00304219">
              <w:rPr>
                <w:rFonts w:asciiTheme="minorHAnsi" w:hAnsiTheme="minorHAnsi" w:cstheme="minorHAnsi"/>
                <w:b/>
                <w:bCs/>
                <w:color w:val="FFFFFF" w:themeColor="background1"/>
              </w:rPr>
              <w:t>Version</w:t>
            </w:r>
          </w:p>
        </w:tc>
        <w:tc>
          <w:tcPr>
            <w:tcW w:w="1203" w:type="dxa"/>
            <w:shd w:val="clear" w:color="auto" w:fill="28385A"/>
          </w:tcPr>
          <w:p w14:paraId="4BF39F22" w14:textId="77777777" w:rsidR="00B4056B" w:rsidRPr="00304219" w:rsidRDefault="00B4056B" w:rsidP="00706450">
            <w:pPr>
              <w:spacing w:before="60" w:after="60"/>
              <w:jc w:val="center"/>
              <w:rPr>
                <w:rFonts w:asciiTheme="minorHAnsi" w:hAnsiTheme="minorHAnsi" w:cstheme="minorHAnsi"/>
                <w:b/>
                <w:bCs/>
                <w:color w:val="FFFFFF" w:themeColor="background1"/>
              </w:rPr>
            </w:pPr>
            <w:r w:rsidRPr="00304219">
              <w:rPr>
                <w:rFonts w:asciiTheme="minorHAnsi" w:hAnsiTheme="minorHAnsi" w:cstheme="minorHAnsi"/>
                <w:b/>
                <w:bCs/>
                <w:color w:val="FFFFFF" w:themeColor="background1"/>
              </w:rPr>
              <w:t>Date</w:t>
            </w:r>
          </w:p>
        </w:tc>
        <w:tc>
          <w:tcPr>
            <w:tcW w:w="7088" w:type="dxa"/>
            <w:shd w:val="clear" w:color="auto" w:fill="28385A"/>
          </w:tcPr>
          <w:p w14:paraId="5C2CA890" w14:textId="77777777" w:rsidR="00B4056B" w:rsidRPr="00304219" w:rsidRDefault="00B4056B" w:rsidP="00706450">
            <w:pPr>
              <w:spacing w:before="60" w:after="60"/>
              <w:jc w:val="center"/>
              <w:rPr>
                <w:rFonts w:asciiTheme="minorHAnsi" w:hAnsiTheme="minorHAnsi" w:cstheme="minorHAnsi"/>
                <w:b/>
                <w:bCs/>
                <w:color w:val="FFFFFF" w:themeColor="background1"/>
              </w:rPr>
            </w:pPr>
            <w:r w:rsidRPr="00304219">
              <w:rPr>
                <w:rFonts w:asciiTheme="minorHAnsi" w:hAnsiTheme="minorHAnsi" w:cstheme="minorHAnsi"/>
                <w:b/>
                <w:bCs/>
                <w:color w:val="FFFFFF" w:themeColor="background1"/>
              </w:rPr>
              <w:t>Contenu de la modification</w:t>
            </w:r>
          </w:p>
        </w:tc>
      </w:tr>
      <w:tr w:rsidR="00B4056B" w:rsidRPr="00304219" w14:paraId="7C1F1164" w14:textId="77777777" w:rsidTr="00706450">
        <w:trPr>
          <w:jc w:val="center"/>
        </w:trPr>
        <w:tc>
          <w:tcPr>
            <w:tcW w:w="1202" w:type="dxa"/>
          </w:tcPr>
          <w:p w14:paraId="45EBBAB4" w14:textId="77777777" w:rsidR="00B4056B" w:rsidRPr="00304219" w:rsidRDefault="00B4056B" w:rsidP="00706450">
            <w:pPr>
              <w:spacing w:before="60" w:after="60"/>
              <w:jc w:val="center"/>
              <w:rPr>
                <w:rFonts w:asciiTheme="minorHAnsi" w:hAnsiTheme="minorHAnsi" w:cstheme="minorHAnsi"/>
              </w:rPr>
            </w:pPr>
            <w:r w:rsidRPr="00304219">
              <w:rPr>
                <w:rFonts w:asciiTheme="minorHAnsi" w:hAnsiTheme="minorHAnsi" w:cstheme="minorHAnsi"/>
              </w:rPr>
              <w:t>0.1</w:t>
            </w:r>
          </w:p>
        </w:tc>
        <w:tc>
          <w:tcPr>
            <w:tcW w:w="1203" w:type="dxa"/>
          </w:tcPr>
          <w:p w14:paraId="7F667855" w14:textId="77777777" w:rsidR="00B4056B" w:rsidRPr="00304219" w:rsidRDefault="00B4056B" w:rsidP="00706450">
            <w:pPr>
              <w:spacing w:before="60" w:after="60"/>
              <w:jc w:val="center"/>
              <w:rPr>
                <w:rFonts w:asciiTheme="minorHAnsi" w:hAnsiTheme="minorHAnsi" w:cstheme="minorHAnsi"/>
              </w:rPr>
            </w:pPr>
            <w:r>
              <w:rPr>
                <w:rFonts w:asciiTheme="minorHAnsi" w:hAnsiTheme="minorHAnsi" w:cstheme="minorHAnsi"/>
              </w:rPr>
              <w:t>05/09/2024</w:t>
            </w:r>
          </w:p>
        </w:tc>
        <w:tc>
          <w:tcPr>
            <w:tcW w:w="7088" w:type="dxa"/>
          </w:tcPr>
          <w:p w14:paraId="19235921" w14:textId="77777777" w:rsidR="00B4056B" w:rsidRPr="00304219" w:rsidRDefault="00B4056B" w:rsidP="00706450">
            <w:pPr>
              <w:spacing w:before="60" w:after="60"/>
              <w:rPr>
                <w:rFonts w:asciiTheme="minorHAnsi" w:hAnsiTheme="minorHAnsi" w:cstheme="minorHAnsi"/>
              </w:rPr>
            </w:pPr>
            <w:r>
              <w:rPr>
                <w:rFonts w:asciiTheme="minorHAnsi" w:hAnsiTheme="minorHAnsi" w:cstheme="minorHAnsi"/>
              </w:rPr>
              <w:t xml:space="preserve">Création de document </w:t>
            </w:r>
          </w:p>
        </w:tc>
      </w:tr>
      <w:tr w:rsidR="00B4056B" w:rsidRPr="00304219" w14:paraId="0B0619C4" w14:textId="77777777" w:rsidTr="00706450">
        <w:trPr>
          <w:jc w:val="center"/>
        </w:trPr>
        <w:tc>
          <w:tcPr>
            <w:tcW w:w="1202" w:type="dxa"/>
          </w:tcPr>
          <w:p w14:paraId="4EEB1154" w14:textId="77777777" w:rsidR="00B4056B" w:rsidRPr="00304219" w:rsidRDefault="00B4056B" w:rsidP="00706450">
            <w:pPr>
              <w:spacing w:before="60" w:after="60"/>
              <w:jc w:val="center"/>
              <w:rPr>
                <w:rFonts w:asciiTheme="minorHAnsi" w:hAnsiTheme="minorHAnsi" w:cstheme="minorHAnsi"/>
              </w:rPr>
            </w:pPr>
            <w:r w:rsidRPr="00304219">
              <w:rPr>
                <w:rFonts w:asciiTheme="minorHAnsi" w:hAnsiTheme="minorHAnsi" w:cstheme="minorHAnsi"/>
              </w:rPr>
              <w:t>0.2</w:t>
            </w:r>
          </w:p>
        </w:tc>
        <w:tc>
          <w:tcPr>
            <w:tcW w:w="1203" w:type="dxa"/>
          </w:tcPr>
          <w:p w14:paraId="2B04A1DA" w14:textId="5409C17F" w:rsidR="00B4056B" w:rsidRPr="00304219" w:rsidRDefault="00C91A4A" w:rsidP="00706450">
            <w:pPr>
              <w:spacing w:before="60" w:after="60"/>
              <w:jc w:val="center"/>
              <w:rPr>
                <w:rFonts w:asciiTheme="minorHAnsi" w:hAnsiTheme="minorHAnsi" w:cstheme="minorHAnsi"/>
              </w:rPr>
            </w:pPr>
            <w:r>
              <w:rPr>
                <w:rFonts w:asciiTheme="minorHAnsi" w:hAnsiTheme="minorHAnsi" w:cstheme="minorHAnsi"/>
              </w:rPr>
              <w:t>23/02/2025</w:t>
            </w:r>
          </w:p>
        </w:tc>
        <w:tc>
          <w:tcPr>
            <w:tcW w:w="7088" w:type="dxa"/>
          </w:tcPr>
          <w:p w14:paraId="5CF98F99" w14:textId="77777777" w:rsidR="00B4056B" w:rsidRDefault="00C91A4A" w:rsidP="00706450">
            <w:pPr>
              <w:spacing w:before="60" w:after="60"/>
              <w:rPr>
                <w:rFonts w:asciiTheme="minorHAnsi" w:hAnsiTheme="minorHAnsi" w:cstheme="minorHAnsi"/>
              </w:rPr>
            </w:pPr>
            <w:r>
              <w:rPr>
                <w:rFonts w:asciiTheme="minorHAnsi" w:hAnsiTheme="minorHAnsi" w:cstheme="minorHAnsi"/>
              </w:rPr>
              <w:t>Mise à jour de document :</w:t>
            </w:r>
          </w:p>
          <w:p w14:paraId="6BC1F5F8" w14:textId="4578C5C2" w:rsidR="00C46FCD" w:rsidRPr="00C91A4A" w:rsidRDefault="00C91A4A" w:rsidP="00C46FCD">
            <w:pPr>
              <w:pStyle w:val="Paragraphedeliste"/>
              <w:numPr>
                <w:ilvl w:val="0"/>
                <w:numId w:val="27"/>
              </w:numPr>
              <w:spacing w:before="60" w:after="60"/>
            </w:pPr>
            <w:r w:rsidRPr="004A40B0">
              <w:t>Mise en place de la structure de la topologie</w:t>
            </w:r>
          </w:p>
        </w:tc>
      </w:tr>
      <w:tr w:rsidR="00B4056B" w:rsidRPr="00304219" w14:paraId="3F90AF9A" w14:textId="77777777" w:rsidTr="00706450">
        <w:trPr>
          <w:jc w:val="center"/>
        </w:trPr>
        <w:tc>
          <w:tcPr>
            <w:tcW w:w="1202" w:type="dxa"/>
          </w:tcPr>
          <w:p w14:paraId="0417329F" w14:textId="77777777" w:rsidR="00B4056B" w:rsidRPr="00304219" w:rsidRDefault="00B4056B" w:rsidP="00706450">
            <w:pPr>
              <w:spacing w:before="60" w:after="60"/>
              <w:jc w:val="center"/>
              <w:rPr>
                <w:rFonts w:asciiTheme="minorHAnsi" w:hAnsiTheme="minorHAnsi" w:cstheme="minorHAnsi"/>
              </w:rPr>
            </w:pPr>
            <w:r w:rsidRPr="00304219">
              <w:rPr>
                <w:rFonts w:asciiTheme="minorHAnsi" w:hAnsiTheme="minorHAnsi" w:cstheme="minorHAnsi"/>
              </w:rPr>
              <w:t>0.3</w:t>
            </w:r>
          </w:p>
        </w:tc>
        <w:tc>
          <w:tcPr>
            <w:tcW w:w="1203" w:type="dxa"/>
          </w:tcPr>
          <w:p w14:paraId="08FDBD01" w14:textId="77777777" w:rsidR="00B4056B" w:rsidRPr="00304219" w:rsidRDefault="00B4056B" w:rsidP="00706450">
            <w:pPr>
              <w:spacing w:before="60" w:after="60"/>
              <w:jc w:val="center"/>
              <w:rPr>
                <w:rFonts w:asciiTheme="minorHAnsi" w:hAnsiTheme="minorHAnsi" w:cstheme="minorHAnsi"/>
              </w:rPr>
            </w:pPr>
          </w:p>
        </w:tc>
        <w:tc>
          <w:tcPr>
            <w:tcW w:w="7088" w:type="dxa"/>
          </w:tcPr>
          <w:p w14:paraId="5A4D74D4" w14:textId="77777777" w:rsidR="00B4056B" w:rsidRDefault="004A40B0" w:rsidP="00706450">
            <w:pPr>
              <w:spacing w:before="60" w:after="60"/>
              <w:rPr>
                <w:rFonts w:asciiTheme="minorHAnsi" w:hAnsiTheme="minorHAnsi" w:cstheme="minorHAnsi"/>
              </w:rPr>
            </w:pPr>
            <w:r>
              <w:rPr>
                <w:rFonts w:asciiTheme="minorHAnsi" w:hAnsiTheme="minorHAnsi" w:cstheme="minorHAnsi"/>
              </w:rPr>
              <w:t>Mise à jour de document :</w:t>
            </w:r>
          </w:p>
          <w:p w14:paraId="09488E88" w14:textId="7E701EF5" w:rsidR="004A40B0" w:rsidRPr="00CD7E99" w:rsidRDefault="00CD7E99" w:rsidP="00CD7E99">
            <w:pPr>
              <w:pStyle w:val="Paragraphedeliste"/>
              <w:numPr>
                <w:ilvl w:val="0"/>
                <w:numId w:val="27"/>
              </w:numPr>
              <w:spacing w:before="60" w:after="60"/>
            </w:pPr>
            <w:r w:rsidRPr="00CD7E99">
              <w:rPr>
                <w:shd w:val="clear" w:color="auto" w:fill="FFC000" w:themeFill="accent4"/>
              </w:rPr>
              <w:t xml:space="preserve">Mise </w:t>
            </w:r>
            <w:r w:rsidR="00EA5AB4" w:rsidRPr="00CD7E99">
              <w:rPr>
                <w:shd w:val="clear" w:color="auto" w:fill="FFC000" w:themeFill="accent4"/>
              </w:rPr>
              <w:t>à jour</w:t>
            </w:r>
            <w:r w:rsidRPr="00CD7E99">
              <w:rPr>
                <w:shd w:val="clear" w:color="auto" w:fill="FFC000" w:themeFill="accent4"/>
              </w:rPr>
              <w:t xml:space="preserve"> de la structure</w:t>
            </w:r>
          </w:p>
        </w:tc>
      </w:tr>
      <w:tr w:rsidR="00B4056B" w:rsidRPr="00304219" w14:paraId="5905BF73" w14:textId="77777777" w:rsidTr="00706450">
        <w:trPr>
          <w:jc w:val="center"/>
        </w:trPr>
        <w:tc>
          <w:tcPr>
            <w:tcW w:w="1202" w:type="dxa"/>
          </w:tcPr>
          <w:p w14:paraId="2CAD89A1" w14:textId="77777777" w:rsidR="00B4056B" w:rsidRPr="00304219" w:rsidRDefault="00B4056B" w:rsidP="00706450">
            <w:pPr>
              <w:spacing w:before="60" w:after="60"/>
              <w:jc w:val="center"/>
              <w:rPr>
                <w:rFonts w:asciiTheme="minorHAnsi" w:hAnsiTheme="minorHAnsi" w:cstheme="minorHAnsi"/>
              </w:rPr>
            </w:pPr>
            <w:r w:rsidRPr="00304219">
              <w:rPr>
                <w:rFonts w:asciiTheme="minorHAnsi" w:hAnsiTheme="minorHAnsi" w:cstheme="minorHAnsi"/>
              </w:rPr>
              <w:t>0.4</w:t>
            </w:r>
          </w:p>
        </w:tc>
        <w:tc>
          <w:tcPr>
            <w:tcW w:w="1203" w:type="dxa"/>
          </w:tcPr>
          <w:p w14:paraId="1885A16F" w14:textId="4077A847" w:rsidR="00B4056B" w:rsidRPr="00304219" w:rsidRDefault="00927F34" w:rsidP="00706450">
            <w:pPr>
              <w:spacing w:before="60" w:after="60"/>
              <w:jc w:val="center"/>
              <w:rPr>
                <w:rFonts w:asciiTheme="minorHAnsi" w:hAnsiTheme="minorHAnsi" w:cstheme="minorHAnsi"/>
              </w:rPr>
            </w:pPr>
            <w:ins w:id="11" w:author="MAHMOUD Mohamed-Ali" w:date="2025-05-14T14:27:00Z">
              <w:r>
                <w:rPr>
                  <w:rFonts w:asciiTheme="minorHAnsi" w:hAnsiTheme="minorHAnsi" w:cstheme="minorHAnsi"/>
                </w:rPr>
                <w:t>23/04/2025</w:t>
              </w:r>
            </w:ins>
          </w:p>
        </w:tc>
        <w:tc>
          <w:tcPr>
            <w:tcW w:w="7088" w:type="dxa"/>
          </w:tcPr>
          <w:p w14:paraId="69BC6D48" w14:textId="77777777" w:rsidR="00B4056B" w:rsidRDefault="00CD7E99" w:rsidP="00706450">
            <w:pPr>
              <w:spacing w:before="60" w:after="60"/>
              <w:rPr>
                <w:rFonts w:asciiTheme="minorHAnsi" w:hAnsiTheme="minorHAnsi" w:cstheme="minorHAnsi"/>
              </w:rPr>
            </w:pPr>
            <w:r>
              <w:rPr>
                <w:rFonts w:asciiTheme="minorHAnsi" w:hAnsiTheme="minorHAnsi" w:cstheme="minorHAnsi"/>
              </w:rPr>
              <w:t xml:space="preserve">Mise à jour de document : </w:t>
            </w:r>
          </w:p>
          <w:p w14:paraId="756E644F" w14:textId="6ED09BD3" w:rsidR="00B17E06" w:rsidRPr="00EA5AB4" w:rsidRDefault="00B17E06" w:rsidP="00B17E06">
            <w:pPr>
              <w:pStyle w:val="Paragraphedeliste"/>
              <w:numPr>
                <w:ilvl w:val="0"/>
                <w:numId w:val="27"/>
              </w:numPr>
              <w:spacing w:before="60" w:after="60"/>
              <w:rPr>
                <w:color w:val="538135" w:themeColor="accent6" w:themeShade="BF"/>
              </w:rPr>
            </w:pPr>
            <w:r w:rsidRPr="00EA5AB4">
              <w:rPr>
                <w:color w:val="538135" w:themeColor="accent6" w:themeShade="BF"/>
              </w:rPr>
              <w:t>Mise à jour de la liste des objets</w:t>
            </w:r>
          </w:p>
          <w:p w14:paraId="598EDECA" w14:textId="1D1C66BB" w:rsidR="00B17E06" w:rsidRPr="00B17E06" w:rsidRDefault="00B17E06" w:rsidP="00B17E06">
            <w:pPr>
              <w:pStyle w:val="Paragraphedeliste"/>
              <w:numPr>
                <w:ilvl w:val="0"/>
                <w:numId w:val="27"/>
              </w:numPr>
              <w:spacing w:before="60" w:after="60"/>
            </w:pPr>
            <w:r w:rsidRPr="00EA5AB4">
              <w:rPr>
                <w:color w:val="538135" w:themeColor="accent6" w:themeShade="BF"/>
              </w:rPr>
              <w:t>Mise à jour des propriétés des objets</w:t>
            </w:r>
          </w:p>
        </w:tc>
      </w:tr>
      <w:tr w:rsidR="00B4056B" w:rsidRPr="00304219" w14:paraId="3DA379D2" w14:textId="77777777" w:rsidTr="00706450">
        <w:trPr>
          <w:jc w:val="center"/>
        </w:trPr>
        <w:tc>
          <w:tcPr>
            <w:tcW w:w="1202" w:type="dxa"/>
          </w:tcPr>
          <w:p w14:paraId="4C8E9756" w14:textId="77777777" w:rsidR="00B4056B" w:rsidRPr="00304219" w:rsidRDefault="00B4056B" w:rsidP="00706450">
            <w:pPr>
              <w:spacing w:before="60" w:after="60"/>
              <w:jc w:val="center"/>
              <w:rPr>
                <w:rFonts w:asciiTheme="minorHAnsi" w:hAnsiTheme="minorHAnsi" w:cstheme="minorHAnsi"/>
              </w:rPr>
            </w:pPr>
            <w:r w:rsidRPr="00304219">
              <w:rPr>
                <w:rFonts w:asciiTheme="minorHAnsi" w:hAnsiTheme="minorHAnsi" w:cstheme="minorHAnsi"/>
              </w:rPr>
              <w:t>0.5</w:t>
            </w:r>
          </w:p>
        </w:tc>
        <w:tc>
          <w:tcPr>
            <w:tcW w:w="1203" w:type="dxa"/>
          </w:tcPr>
          <w:p w14:paraId="1550A20D" w14:textId="74219F6D" w:rsidR="00B4056B" w:rsidRPr="00304219" w:rsidRDefault="00927F34" w:rsidP="00706450">
            <w:pPr>
              <w:spacing w:before="60" w:after="60"/>
              <w:jc w:val="center"/>
              <w:rPr>
                <w:rFonts w:asciiTheme="minorHAnsi" w:hAnsiTheme="minorHAnsi" w:cstheme="minorHAnsi"/>
              </w:rPr>
            </w:pPr>
            <w:ins w:id="12" w:author="MAHMOUD Mohamed-Ali" w:date="2025-05-14T14:27:00Z">
              <w:r>
                <w:rPr>
                  <w:rFonts w:asciiTheme="minorHAnsi" w:hAnsiTheme="minorHAnsi" w:cstheme="minorHAnsi"/>
                </w:rPr>
                <w:t>14/05/2025</w:t>
              </w:r>
            </w:ins>
          </w:p>
        </w:tc>
        <w:tc>
          <w:tcPr>
            <w:tcW w:w="7088" w:type="dxa"/>
          </w:tcPr>
          <w:p w14:paraId="02D1F589" w14:textId="77777777" w:rsidR="00B4056B" w:rsidRDefault="00927F34" w:rsidP="00927F34">
            <w:pPr>
              <w:pStyle w:val="Paragraphedeliste"/>
              <w:numPr>
                <w:ilvl w:val="0"/>
                <w:numId w:val="27"/>
              </w:numPr>
              <w:spacing w:before="60" w:after="60"/>
              <w:rPr>
                <w:ins w:id="13" w:author="MAHMOUD Mohamed-Ali" w:date="2025-05-14T14:34:00Z"/>
              </w:rPr>
            </w:pPr>
            <w:ins w:id="14" w:author="MAHMOUD Mohamed-Ali" w:date="2025-05-14T14:34:00Z">
              <w:r>
                <w:t xml:space="preserve">Mise à jour des objets </w:t>
              </w:r>
            </w:ins>
          </w:p>
          <w:p w14:paraId="51657E1A" w14:textId="167A01F2" w:rsidR="00927F34" w:rsidRPr="00927F34" w:rsidRDefault="00927F34" w:rsidP="00927F34">
            <w:pPr>
              <w:pStyle w:val="Paragraphedeliste"/>
              <w:numPr>
                <w:ilvl w:val="0"/>
                <w:numId w:val="27"/>
              </w:numPr>
              <w:spacing w:before="60" w:after="60"/>
              <w:pPrChange w:id="15" w:author="MAHMOUD Mohamed-Ali" w:date="2025-05-14T14:34:00Z">
                <w:pPr>
                  <w:spacing w:before="60" w:after="60"/>
                </w:pPr>
              </w:pPrChange>
            </w:pPr>
          </w:p>
        </w:tc>
      </w:tr>
      <w:tr w:rsidR="00B4056B" w:rsidRPr="00304219" w14:paraId="6CF3C6E9" w14:textId="77777777" w:rsidTr="00706450">
        <w:trPr>
          <w:jc w:val="center"/>
        </w:trPr>
        <w:tc>
          <w:tcPr>
            <w:tcW w:w="1202" w:type="dxa"/>
          </w:tcPr>
          <w:p w14:paraId="438546FA" w14:textId="77777777" w:rsidR="00B4056B" w:rsidRPr="00304219" w:rsidRDefault="00B4056B" w:rsidP="00706450">
            <w:pPr>
              <w:spacing w:before="60" w:after="60"/>
              <w:jc w:val="center"/>
              <w:rPr>
                <w:rFonts w:asciiTheme="minorHAnsi" w:hAnsiTheme="minorHAnsi" w:cstheme="minorHAnsi"/>
              </w:rPr>
            </w:pPr>
            <w:r w:rsidRPr="00304219">
              <w:rPr>
                <w:rFonts w:asciiTheme="minorHAnsi" w:hAnsiTheme="minorHAnsi" w:cstheme="minorHAnsi"/>
              </w:rPr>
              <w:t>0.6</w:t>
            </w:r>
          </w:p>
        </w:tc>
        <w:tc>
          <w:tcPr>
            <w:tcW w:w="1203" w:type="dxa"/>
          </w:tcPr>
          <w:p w14:paraId="6B00CEEB" w14:textId="77777777" w:rsidR="00B4056B" w:rsidRPr="00304219" w:rsidRDefault="00B4056B" w:rsidP="00706450">
            <w:pPr>
              <w:spacing w:before="60" w:after="60"/>
              <w:jc w:val="center"/>
              <w:rPr>
                <w:rFonts w:asciiTheme="minorHAnsi" w:hAnsiTheme="minorHAnsi" w:cstheme="minorHAnsi"/>
              </w:rPr>
            </w:pPr>
          </w:p>
        </w:tc>
        <w:tc>
          <w:tcPr>
            <w:tcW w:w="7088" w:type="dxa"/>
          </w:tcPr>
          <w:p w14:paraId="190EEF01" w14:textId="77777777" w:rsidR="00B4056B" w:rsidRPr="00304219" w:rsidRDefault="00B4056B" w:rsidP="00706450">
            <w:pPr>
              <w:spacing w:before="60" w:after="60"/>
              <w:rPr>
                <w:rFonts w:asciiTheme="minorHAnsi" w:hAnsiTheme="minorHAnsi" w:cstheme="minorHAnsi"/>
              </w:rPr>
            </w:pPr>
          </w:p>
        </w:tc>
      </w:tr>
      <w:tr w:rsidR="00B4056B" w:rsidRPr="00304219" w14:paraId="2B60836B" w14:textId="77777777" w:rsidTr="00706450">
        <w:trPr>
          <w:jc w:val="center"/>
        </w:trPr>
        <w:tc>
          <w:tcPr>
            <w:tcW w:w="1202" w:type="dxa"/>
          </w:tcPr>
          <w:p w14:paraId="5F22D8C5" w14:textId="77777777" w:rsidR="00B4056B" w:rsidRPr="00304219" w:rsidRDefault="00B4056B" w:rsidP="00706450">
            <w:pPr>
              <w:spacing w:before="60" w:after="60"/>
              <w:jc w:val="center"/>
              <w:rPr>
                <w:rFonts w:asciiTheme="minorHAnsi" w:hAnsiTheme="minorHAnsi" w:cstheme="minorHAnsi"/>
              </w:rPr>
            </w:pPr>
          </w:p>
        </w:tc>
        <w:tc>
          <w:tcPr>
            <w:tcW w:w="1203" w:type="dxa"/>
          </w:tcPr>
          <w:p w14:paraId="56E2EEC8" w14:textId="77777777" w:rsidR="00B4056B" w:rsidRPr="00304219" w:rsidRDefault="00B4056B" w:rsidP="00706450">
            <w:pPr>
              <w:spacing w:before="60" w:after="60"/>
              <w:jc w:val="center"/>
              <w:rPr>
                <w:rFonts w:asciiTheme="minorHAnsi" w:hAnsiTheme="minorHAnsi" w:cstheme="minorHAnsi"/>
              </w:rPr>
            </w:pPr>
          </w:p>
        </w:tc>
        <w:tc>
          <w:tcPr>
            <w:tcW w:w="7088" w:type="dxa"/>
          </w:tcPr>
          <w:p w14:paraId="5AEF5A1A" w14:textId="77777777" w:rsidR="00B4056B" w:rsidRPr="00304219" w:rsidRDefault="00B4056B" w:rsidP="00706450">
            <w:pPr>
              <w:spacing w:before="60" w:after="60"/>
              <w:rPr>
                <w:rFonts w:asciiTheme="minorHAnsi" w:hAnsiTheme="minorHAnsi" w:cstheme="minorHAnsi"/>
              </w:rPr>
            </w:pPr>
          </w:p>
        </w:tc>
      </w:tr>
      <w:tr w:rsidR="00B4056B" w:rsidRPr="00304219" w14:paraId="4150C198" w14:textId="77777777" w:rsidTr="00706450">
        <w:trPr>
          <w:jc w:val="center"/>
        </w:trPr>
        <w:tc>
          <w:tcPr>
            <w:tcW w:w="1202" w:type="dxa"/>
          </w:tcPr>
          <w:p w14:paraId="309E6FE5" w14:textId="77777777" w:rsidR="00B4056B" w:rsidRPr="00304219" w:rsidRDefault="00B4056B" w:rsidP="00706450">
            <w:pPr>
              <w:spacing w:before="60" w:after="60"/>
              <w:jc w:val="center"/>
              <w:rPr>
                <w:rFonts w:asciiTheme="minorHAnsi" w:hAnsiTheme="minorHAnsi" w:cstheme="minorHAnsi"/>
              </w:rPr>
            </w:pPr>
          </w:p>
        </w:tc>
        <w:tc>
          <w:tcPr>
            <w:tcW w:w="1203" w:type="dxa"/>
          </w:tcPr>
          <w:p w14:paraId="49377DBB" w14:textId="77777777" w:rsidR="00B4056B" w:rsidRPr="00304219" w:rsidRDefault="00B4056B" w:rsidP="00706450">
            <w:pPr>
              <w:spacing w:before="60" w:after="60"/>
              <w:jc w:val="center"/>
              <w:rPr>
                <w:rFonts w:asciiTheme="minorHAnsi" w:hAnsiTheme="minorHAnsi" w:cstheme="minorHAnsi"/>
              </w:rPr>
            </w:pPr>
          </w:p>
        </w:tc>
        <w:tc>
          <w:tcPr>
            <w:tcW w:w="7088" w:type="dxa"/>
          </w:tcPr>
          <w:p w14:paraId="70DF4B18" w14:textId="77777777" w:rsidR="00B4056B" w:rsidRPr="00304219" w:rsidRDefault="00B4056B" w:rsidP="00706450">
            <w:pPr>
              <w:spacing w:before="60" w:after="60"/>
              <w:rPr>
                <w:rFonts w:asciiTheme="minorHAnsi" w:hAnsiTheme="minorHAnsi" w:cstheme="minorHAnsi"/>
              </w:rPr>
            </w:pPr>
          </w:p>
        </w:tc>
      </w:tr>
    </w:tbl>
    <w:p w14:paraId="521FB105" w14:textId="77777777" w:rsidR="00B4056B" w:rsidRPr="00304219" w:rsidRDefault="00B4056B" w:rsidP="00B4056B">
      <w:pPr>
        <w:rPr>
          <w:rFonts w:asciiTheme="minorHAnsi" w:hAnsiTheme="minorHAnsi" w:cstheme="minorHAnsi"/>
        </w:rPr>
      </w:pPr>
    </w:p>
    <w:p w14:paraId="24D6EDA0" w14:textId="77777777" w:rsidR="00B4056B" w:rsidRPr="00304219" w:rsidRDefault="00B4056B" w:rsidP="00B4056B">
      <w:pPr>
        <w:rPr>
          <w:rFonts w:asciiTheme="minorHAnsi" w:hAnsiTheme="minorHAnsi" w:cstheme="minorHAnsi"/>
        </w:rPr>
      </w:pPr>
      <w:r w:rsidRPr="00304219">
        <w:rPr>
          <w:rFonts w:asciiTheme="minorHAnsi" w:hAnsiTheme="minorHAnsi" w:cstheme="minorHAnsi"/>
        </w:rPr>
        <w:lastRenderedPageBreak/>
        <w:br w:type="page"/>
      </w:r>
    </w:p>
    <w:bookmarkStart w:id="16" w:name="_Toc196261121" w:displacedByCustomXml="next"/>
    <w:sdt>
      <w:sdtPr>
        <w:rPr>
          <w:rFonts w:asciiTheme="minorHAnsi" w:hAnsiTheme="minorHAnsi"/>
          <w:b w:val="0"/>
          <w:bCs w:val="0"/>
          <w:color w:val="auto"/>
          <w:sz w:val="22"/>
          <w:szCs w:val="22"/>
        </w:rPr>
        <w:id w:val="-1392344225"/>
        <w:docPartObj>
          <w:docPartGallery w:val="Table of Contents"/>
          <w:docPartUnique/>
        </w:docPartObj>
      </w:sdtPr>
      <w:sdtEndPr>
        <w:rPr>
          <w:color w:val="28385A"/>
        </w:rPr>
      </w:sdtEndPr>
      <w:sdtContent>
        <w:p w14:paraId="6466E0AD" w14:textId="77777777" w:rsidR="00B4056B" w:rsidRPr="00304219" w:rsidRDefault="00B4056B" w:rsidP="00B4056B">
          <w:pPr>
            <w:pStyle w:val="Titre"/>
            <w:rPr>
              <w:rFonts w:asciiTheme="minorHAnsi" w:hAnsiTheme="minorHAnsi" w:cstheme="minorHAnsi"/>
            </w:rPr>
          </w:pPr>
          <w:r w:rsidRPr="00304219">
            <w:rPr>
              <w:rFonts w:asciiTheme="minorHAnsi" w:hAnsiTheme="minorHAnsi" w:cstheme="minorHAnsi"/>
            </w:rPr>
            <w:t>Table des matières</w:t>
          </w:r>
          <w:bookmarkEnd w:id="16"/>
        </w:p>
        <w:p w14:paraId="102DFD7A" w14:textId="6BAC23EF" w:rsidR="00EA5AB4" w:rsidRDefault="00B4056B">
          <w:pPr>
            <w:pStyle w:val="TM1"/>
            <w:tabs>
              <w:tab w:val="right" w:leader="dot" w:pos="9350"/>
            </w:tabs>
            <w:rPr>
              <w:rFonts w:asciiTheme="minorHAnsi" w:eastAsiaTheme="minorEastAsia" w:hAnsiTheme="minorHAnsi"/>
              <w:b w:val="0"/>
              <w:noProof/>
              <w:color w:val="auto"/>
              <w:kern w:val="2"/>
              <w:sz w:val="24"/>
              <w:szCs w:val="24"/>
              <w:lang w:eastAsia="fr-FR"/>
              <w14:ligatures w14:val="standardContextual"/>
            </w:rPr>
          </w:pPr>
          <w:r w:rsidRPr="00304219">
            <w:rPr>
              <w:rFonts w:asciiTheme="minorHAnsi" w:hAnsiTheme="minorHAnsi" w:cstheme="minorHAnsi"/>
              <w:b w:val="0"/>
            </w:rPr>
            <w:fldChar w:fldCharType="begin"/>
          </w:r>
          <w:r w:rsidRPr="00304219">
            <w:rPr>
              <w:rFonts w:asciiTheme="minorHAnsi" w:hAnsiTheme="minorHAnsi" w:cstheme="minorHAnsi"/>
              <w:b w:val="0"/>
            </w:rPr>
            <w:instrText xml:space="preserve"> TOC \o "1-3" \h \z \u </w:instrText>
          </w:r>
          <w:r w:rsidRPr="00304219">
            <w:rPr>
              <w:rFonts w:asciiTheme="minorHAnsi" w:hAnsiTheme="minorHAnsi" w:cstheme="minorHAnsi"/>
              <w:b w:val="0"/>
            </w:rPr>
            <w:fldChar w:fldCharType="separate"/>
          </w:r>
          <w:hyperlink w:anchor="_Toc196261120" w:history="1">
            <w:r w:rsidR="00EA5AB4" w:rsidRPr="00437AAD">
              <w:rPr>
                <w:rStyle w:val="Lienhypertexte"/>
                <w:rFonts w:cstheme="minorHAnsi"/>
                <w:noProof/>
              </w:rPr>
              <w:t>Informations du document</w:t>
            </w:r>
            <w:r w:rsidR="00EA5AB4">
              <w:rPr>
                <w:noProof/>
                <w:webHidden/>
              </w:rPr>
              <w:tab/>
            </w:r>
            <w:r w:rsidR="00EA5AB4">
              <w:rPr>
                <w:noProof/>
                <w:webHidden/>
              </w:rPr>
              <w:fldChar w:fldCharType="begin"/>
            </w:r>
            <w:r w:rsidR="00EA5AB4">
              <w:rPr>
                <w:noProof/>
                <w:webHidden/>
              </w:rPr>
              <w:instrText xml:space="preserve"> PAGEREF _Toc196261120 \h </w:instrText>
            </w:r>
            <w:r w:rsidR="00EA5AB4">
              <w:rPr>
                <w:noProof/>
                <w:webHidden/>
              </w:rPr>
            </w:r>
            <w:r w:rsidR="00EA5AB4">
              <w:rPr>
                <w:noProof/>
                <w:webHidden/>
              </w:rPr>
              <w:fldChar w:fldCharType="separate"/>
            </w:r>
            <w:r w:rsidR="00EA5AB4">
              <w:rPr>
                <w:noProof/>
                <w:webHidden/>
              </w:rPr>
              <w:t>3</w:t>
            </w:r>
            <w:r w:rsidR="00EA5AB4">
              <w:rPr>
                <w:noProof/>
                <w:webHidden/>
              </w:rPr>
              <w:fldChar w:fldCharType="end"/>
            </w:r>
          </w:hyperlink>
        </w:p>
        <w:p w14:paraId="4F61E818" w14:textId="0F0833C5" w:rsidR="00EA5AB4" w:rsidRDefault="00000000">
          <w:pPr>
            <w:pStyle w:val="TM1"/>
            <w:tabs>
              <w:tab w:val="right" w:leader="dot" w:pos="9350"/>
            </w:tabs>
            <w:rPr>
              <w:rFonts w:asciiTheme="minorHAnsi" w:eastAsiaTheme="minorEastAsia" w:hAnsiTheme="minorHAnsi"/>
              <w:b w:val="0"/>
              <w:noProof/>
              <w:color w:val="auto"/>
              <w:kern w:val="2"/>
              <w:sz w:val="24"/>
              <w:szCs w:val="24"/>
              <w:lang w:eastAsia="fr-FR"/>
              <w14:ligatures w14:val="standardContextual"/>
            </w:rPr>
          </w:pPr>
          <w:hyperlink w:anchor="_Toc196261121" w:history="1">
            <w:r w:rsidR="00EA5AB4" w:rsidRPr="00437AAD">
              <w:rPr>
                <w:rStyle w:val="Lienhypertexte"/>
                <w:rFonts w:cstheme="minorHAnsi"/>
                <w:noProof/>
              </w:rPr>
              <w:t>Table des matières</w:t>
            </w:r>
            <w:r w:rsidR="00EA5AB4">
              <w:rPr>
                <w:noProof/>
                <w:webHidden/>
              </w:rPr>
              <w:tab/>
            </w:r>
            <w:r w:rsidR="00EA5AB4">
              <w:rPr>
                <w:noProof/>
                <w:webHidden/>
              </w:rPr>
              <w:fldChar w:fldCharType="begin"/>
            </w:r>
            <w:r w:rsidR="00EA5AB4">
              <w:rPr>
                <w:noProof/>
                <w:webHidden/>
              </w:rPr>
              <w:instrText xml:space="preserve"> PAGEREF _Toc196261121 \h </w:instrText>
            </w:r>
            <w:r w:rsidR="00EA5AB4">
              <w:rPr>
                <w:noProof/>
                <w:webHidden/>
              </w:rPr>
            </w:r>
            <w:r w:rsidR="00EA5AB4">
              <w:rPr>
                <w:noProof/>
                <w:webHidden/>
              </w:rPr>
              <w:fldChar w:fldCharType="separate"/>
            </w:r>
            <w:r w:rsidR="00EA5AB4">
              <w:rPr>
                <w:noProof/>
                <w:webHidden/>
              </w:rPr>
              <w:t>4</w:t>
            </w:r>
            <w:r w:rsidR="00EA5AB4">
              <w:rPr>
                <w:noProof/>
                <w:webHidden/>
              </w:rPr>
              <w:fldChar w:fldCharType="end"/>
            </w:r>
          </w:hyperlink>
        </w:p>
        <w:p w14:paraId="7A11B216" w14:textId="5C1C3CA3" w:rsidR="00EA5AB4" w:rsidRDefault="00000000">
          <w:pPr>
            <w:pStyle w:val="TM1"/>
            <w:tabs>
              <w:tab w:val="left" w:pos="442"/>
              <w:tab w:val="right" w:leader="dot" w:pos="9350"/>
            </w:tabs>
            <w:rPr>
              <w:rFonts w:asciiTheme="minorHAnsi" w:eastAsiaTheme="minorEastAsia" w:hAnsiTheme="minorHAnsi"/>
              <w:b w:val="0"/>
              <w:noProof/>
              <w:color w:val="auto"/>
              <w:kern w:val="2"/>
              <w:sz w:val="24"/>
              <w:szCs w:val="24"/>
              <w:lang w:eastAsia="fr-FR"/>
              <w14:ligatures w14:val="standardContextual"/>
            </w:rPr>
          </w:pPr>
          <w:hyperlink w:anchor="_Toc196261122" w:history="1">
            <w:r w:rsidR="00EA5AB4" w:rsidRPr="00437AAD">
              <w:rPr>
                <w:rStyle w:val="Lienhypertexte"/>
                <w:noProof/>
              </w:rPr>
              <w:t>0.</w:t>
            </w:r>
            <w:r w:rsidR="00EA5AB4">
              <w:rPr>
                <w:rFonts w:asciiTheme="minorHAnsi" w:eastAsiaTheme="minorEastAsia" w:hAnsiTheme="minorHAnsi"/>
                <w:b w:val="0"/>
                <w:noProof/>
                <w:color w:val="auto"/>
                <w:kern w:val="2"/>
                <w:sz w:val="24"/>
                <w:szCs w:val="24"/>
                <w:lang w:eastAsia="fr-FR"/>
                <w14:ligatures w14:val="standardContextual"/>
              </w:rPr>
              <w:tab/>
            </w:r>
            <w:r w:rsidR="00EA5AB4" w:rsidRPr="00437AAD">
              <w:rPr>
                <w:rStyle w:val="Lienhypertexte"/>
                <w:noProof/>
              </w:rPr>
              <w:t>Généralités</w:t>
            </w:r>
            <w:r w:rsidR="00EA5AB4">
              <w:rPr>
                <w:noProof/>
                <w:webHidden/>
              </w:rPr>
              <w:tab/>
            </w:r>
            <w:r w:rsidR="00EA5AB4">
              <w:rPr>
                <w:noProof/>
                <w:webHidden/>
              </w:rPr>
              <w:fldChar w:fldCharType="begin"/>
            </w:r>
            <w:r w:rsidR="00EA5AB4">
              <w:rPr>
                <w:noProof/>
                <w:webHidden/>
              </w:rPr>
              <w:instrText xml:space="preserve"> PAGEREF _Toc196261122 \h </w:instrText>
            </w:r>
            <w:r w:rsidR="00EA5AB4">
              <w:rPr>
                <w:noProof/>
                <w:webHidden/>
              </w:rPr>
            </w:r>
            <w:r w:rsidR="00EA5AB4">
              <w:rPr>
                <w:noProof/>
                <w:webHidden/>
              </w:rPr>
              <w:fldChar w:fldCharType="separate"/>
            </w:r>
            <w:r w:rsidR="00EA5AB4">
              <w:rPr>
                <w:noProof/>
                <w:webHidden/>
              </w:rPr>
              <w:t>5</w:t>
            </w:r>
            <w:r w:rsidR="00EA5AB4">
              <w:rPr>
                <w:noProof/>
                <w:webHidden/>
              </w:rPr>
              <w:fldChar w:fldCharType="end"/>
            </w:r>
          </w:hyperlink>
        </w:p>
        <w:p w14:paraId="13EA003D" w14:textId="12D0A474"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23" w:history="1">
            <w:r w:rsidR="00EA5AB4" w:rsidRPr="00437AAD">
              <w:rPr>
                <w:rStyle w:val="Lienhypertexte"/>
                <w:rFonts w:cstheme="minorHAnsi"/>
                <w:noProof/>
              </w:rPr>
              <w:t>0.1.</w:t>
            </w:r>
            <w:r w:rsidR="00EA5AB4">
              <w:rPr>
                <w:rFonts w:asciiTheme="minorHAnsi" w:hAnsiTheme="minorHAnsi" w:cstheme="minorBidi"/>
                <w:noProof/>
                <w:color w:val="auto"/>
                <w:kern w:val="2"/>
                <w:sz w:val="24"/>
                <w:szCs w:val="24"/>
                <w14:ligatures w14:val="standardContextual"/>
              </w:rPr>
              <w:tab/>
            </w:r>
            <w:r w:rsidR="00EA5AB4" w:rsidRPr="00437AAD">
              <w:rPr>
                <w:rStyle w:val="Lienhypertexte"/>
                <w:rFonts w:cstheme="minorHAnsi"/>
                <w:noProof/>
              </w:rPr>
              <w:t>Objet du document</w:t>
            </w:r>
            <w:r w:rsidR="00EA5AB4">
              <w:rPr>
                <w:noProof/>
                <w:webHidden/>
              </w:rPr>
              <w:tab/>
            </w:r>
            <w:r w:rsidR="00EA5AB4">
              <w:rPr>
                <w:noProof/>
                <w:webHidden/>
              </w:rPr>
              <w:fldChar w:fldCharType="begin"/>
            </w:r>
            <w:r w:rsidR="00EA5AB4">
              <w:rPr>
                <w:noProof/>
                <w:webHidden/>
              </w:rPr>
              <w:instrText xml:space="preserve"> PAGEREF _Toc196261123 \h </w:instrText>
            </w:r>
            <w:r w:rsidR="00EA5AB4">
              <w:rPr>
                <w:noProof/>
                <w:webHidden/>
              </w:rPr>
            </w:r>
            <w:r w:rsidR="00EA5AB4">
              <w:rPr>
                <w:noProof/>
                <w:webHidden/>
              </w:rPr>
              <w:fldChar w:fldCharType="separate"/>
            </w:r>
            <w:r w:rsidR="00EA5AB4">
              <w:rPr>
                <w:noProof/>
                <w:webHidden/>
              </w:rPr>
              <w:t>5</w:t>
            </w:r>
            <w:r w:rsidR="00EA5AB4">
              <w:rPr>
                <w:noProof/>
                <w:webHidden/>
              </w:rPr>
              <w:fldChar w:fldCharType="end"/>
            </w:r>
          </w:hyperlink>
        </w:p>
        <w:p w14:paraId="1317DC96" w14:textId="2A834892" w:rsidR="00EA5AB4" w:rsidRDefault="00000000">
          <w:pPr>
            <w:pStyle w:val="TM1"/>
            <w:tabs>
              <w:tab w:val="left" w:pos="442"/>
              <w:tab w:val="right" w:leader="dot" w:pos="9350"/>
            </w:tabs>
            <w:rPr>
              <w:rFonts w:asciiTheme="minorHAnsi" w:eastAsiaTheme="minorEastAsia" w:hAnsiTheme="minorHAnsi"/>
              <w:b w:val="0"/>
              <w:noProof/>
              <w:color w:val="auto"/>
              <w:kern w:val="2"/>
              <w:sz w:val="24"/>
              <w:szCs w:val="24"/>
              <w:lang w:eastAsia="fr-FR"/>
              <w14:ligatures w14:val="standardContextual"/>
            </w:rPr>
          </w:pPr>
          <w:hyperlink w:anchor="_Toc196261124" w:history="1">
            <w:r w:rsidR="00EA5AB4" w:rsidRPr="00437AAD">
              <w:rPr>
                <w:rStyle w:val="Lienhypertexte"/>
                <w:rFonts w:cstheme="minorHAnsi"/>
                <w:noProof/>
              </w:rPr>
              <w:t>1.</w:t>
            </w:r>
            <w:r w:rsidR="00EA5AB4">
              <w:rPr>
                <w:rFonts w:asciiTheme="minorHAnsi" w:eastAsiaTheme="minorEastAsia" w:hAnsiTheme="minorHAnsi"/>
                <w:b w:val="0"/>
                <w:noProof/>
                <w:color w:val="auto"/>
                <w:kern w:val="2"/>
                <w:sz w:val="24"/>
                <w:szCs w:val="24"/>
                <w:lang w:eastAsia="fr-FR"/>
                <w14:ligatures w14:val="standardContextual"/>
              </w:rPr>
              <w:tab/>
            </w:r>
            <w:r w:rsidR="00EA5AB4" w:rsidRPr="00437AAD">
              <w:rPr>
                <w:rStyle w:val="Lienhypertexte"/>
                <w:rFonts w:cstheme="minorHAnsi"/>
                <w:noProof/>
              </w:rPr>
              <w:t>La logique de structuration de la topologie</w:t>
            </w:r>
            <w:r w:rsidR="00EA5AB4">
              <w:rPr>
                <w:noProof/>
                <w:webHidden/>
              </w:rPr>
              <w:tab/>
            </w:r>
            <w:r w:rsidR="00EA5AB4">
              <w:rPr>
                <w:noProof/>
                <w:webHidden/>
              </w:rPr>
              <w:fldChar w:fldCharType="begin"/>
            </w:r>
            <w:r w:rsidR="00EA5AB4">
              <w:rPr>
                <w:noProof/>
                <w:webHidden/>
              </w:rPr>
              <w:instrText xml:space="preserve"> PAGEREF _Toc196261124 \h </w:instrText>
            </w:r>
            <w:r w:rsidR="00EA5AB4">
              <w:rPr>
                <w:noProof/>
                <w:webHidden/>
              </w:rPr>
            </w:r>
            <w:r w:rsidR="00EA5AB4">
              <w:rPr>
                <w:noProof/>
                <w:webHidden/>
              </w:rPr>
              <w:fldChar w:fldCharType="separate"/>
            </w:r>
            <w:r w:rsidR="00EA5AB4">
              <w:rPr>
                <w:noProof/>
                <w:webHidden/>
              </w:rPr>
              <w:t>5</w:t>
            </w:r>
            <w:r w:rsidR="00EA5AB4">
              <w:rPr>
                <w:noProof/>
                <w:webHidden/>
              </w:rPr>
              <w:fldChar w:fldCharType="end"/>
            </w:r>
          </w:hyperlink>
        </w:p>
        <w:p w14:paraId="1576115B" w14:textId="3EE81A99"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25" w:history="1">
            <w:r w:rsidR="00EA5AB4" w:rsidRPr="00437AAD">
              <w:rPr>
                <w:rStyle w:val="Lienhypertexte"/>
                <w:noProof/>
              </w:rPr>
              <w:t>1.1.</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Principe</w:t>
            </w:r>
            <w:r w:rsidR="00EA5AB4">
              <w:rPr>
                <w:noProof/>
                <w:webHidden/>
              </w:rPr>
              <w:tab/>
            </w:r>
            <w:r w:rsidR="00EA5AB4">
              <w:rPr>
                <w:noProof/>
                <w:webHidden/>
              </w:rPr>
              <w:fldChar w:fldCharType="begin"/>
            </w:r>
            <w:r w:rsidR="00EA5AB4">
              <w:rPr>
                <w:noProof/>
                <w:webHidden/>
              </w:rPr>
              <w:instrText xml:space="preserve"> PAGEREF _Toc196261125 \h </w:instrText>
            </w:r>
            <w:r w:rsidR="00EA5AB4">
              <w:rPr>
                <w:noProof/>
                <w:webHidden/>
              </w:rPr>
            </w:r>
            <w:r w:rsidR="00EA5AB4">
              <w:rPr>
                <w:noProof/>
                <w:webHidden/>
              </w:rPr>
              <w:fldChar w:fldCharType="separate"/>
            </w:r>
            <w:r w:rsidR="00EA5AB4">
              <w:rPr>
                <w:noProof/>
                <w:webHidden/>
              </w:rPr>
              <w:t>5</w:t>
            </w:r>
            <w:r w:rsidR="00EA5AB4">
              <w:rPr>
                <w:noProof/>
                <w:webHidden/>
              </w:rPr>
              <w:fldChar w:fldCharType="end"/>
            </w:r>
          </w:hyperlink>
        </w:p>
        <w:p w14:paraId="6D847FA3" w14:textId="6404E802"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26" w:history="1">
            <w:r w:rsidR="00EA5AB4" w:rsidRPr="00437AAD">
              <w:rPr>
                <w:rStyle w:val="Lienhypertexte"/>
                <w:noProof/>
              </w:rPr>
              <w:t>1.2.</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Composition</w:t>
            </w:r>
            <w:r w:rsidR="00EA5AB4">
              <w:rPr>
                <w:noProof/>
                <w:webHidden/>
              </w:rPr>
              <w:tab/>
            </w:r>
            <w:r w:rsidR="00EA5AB4">
              <w:rPr>
                <w:noProof/>
                <w:webHidden/>
              </w:rPr>
              <w:fldChar w:fldCharType="begin"/>
            </w:r>
            <w:r w:rsidR="00EA5AB4">
              <w:rPr>
                <w:noProof/>
                <w:webHidden/>
              </w:rPr>
              <w:instrText xml:space="preserve"> PAGEREF _Toc196261126 \h </w:instrText>
            </w:r>
            <w:r w:rsidR="00EA5AB4">
              <w:rPr>
                <w:noProof/>
                <w:webHidden/>
              </w:rPr>
            </w:r>
            <w:r w:rsidR="00EA5AB4">
              <w:rPr>
                <w:noProof/>
                <w:webHidden/>
              </w:rPr>
              <w:fldChar w:fldCharType="separate"/>
            </w:r>
            <w:r w:rsidR="00EA5AB4">
              <w:rPr>
                <w:noProof/>
                <w:webHidden/>
              </w:rPr>
              <w:t>5</w:t>
            </w:r>
            <w:r w:rsidR="00EA5AB4">
              <w:rPr>
                <w:noProof/>
                <w:webHidden/>
              </w:rPr>
              <w:fldChar w:fldCharType="end"/>
            </w:r>
          </w:hyperlink>
        </w:p>
        <w:p w14:paraId="0F21772B" w14:textId="76658B66" w:rsidR="00EA5AB4" w:rsidRDefault="00000000">
          <w:pPr>
            <w:pStyle w:val="TM3"/>
            <w:tabs>
              <w:tab w:val="left" w:pos="1320"/>
              <w:tab w:val="right" w:leader="dot" w:pos="9350"/>
            </w:tabs>
            <w:rPr>
              <w:rFonts w:asciiTheme="minorHAnsi" w:hAnsiTheme="minorHAnsi" w:cstheme="minorBidi"/>
              <w:noProof/>
              <w:color w:val="auto"/>
              <w:kern w:val="2"/>
              <w:sz w:val="24"/>
              <w:szCs w:val="24"/>
              <w14:ligatures w14:val="standardContextual"/>
            </w:rPr>
          </w:pPr>
          <w:hyperlink w:anchor="_Toc196261127" w:history="1">
            <w:r w:rsidR="00EA5AB4" w:rsidRPr="00437AAD">
              <w:rPr>
                <w:rStyle w:val="Lienhypertexte"/>
                <w:noProof/>
              </w:rPr>
              <w:t>1.2.1.</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Infrastructure</w:t>
            </w:r>
            <w:r w:rsidR="00EA5AB4">
              <w:rPr>
                <w:noProof/>
                <w:webHidden/>
              </w:rPr>
              <w:tab/>
            </w:r>
            <w:r w:rsidR="00EA5AB4">
              <w:rPr>
                <w:noProof/>
                <w:webHidden/>
              </w:rPr>
              <w:fldChar w:fldCharType="begin"/>
            </w:r>
            <w:r w:rsidR="00EA5AB4">
              <w:rPr>
                <w:noProof/>
                <w:webHidden/>
              </w:rPr>
              <w:instrText xml:space="preserve"> PAGEREF _Toc196261127 \h </w:instrText>
            </w:r>
            <w:r w:rsidR="00EA5AB4">
              <w:rPr>
                <w:noProof/>
                <w:webHidden/>
              </w:rPr>
            </w:r>
            <w:r w:rsidR="00EA5AB4">
              <w:rPr>
                <w:noProof/>
                <w:webHidden/>
              </w:rPr>
              <w:fldChar w:fldCharType="separate"/>
            </w:r>
            <w:r w:rsidR="00EA5AB4">
              <w:rPr>
                <w:noProof/>
                <w:webHidden/>
              </w:rPr>
              <w:t>5</w:t>
            </w:r>
            <w:r w:rsidR="00EA5AB4">
              <w:rPr>
                <w:noProof/>
                <w:webHidden/>
              </w:rPr>
              <w:fldChar w:fldCharType="end"/>
            </w:r>
          </w:hyperlink>
        </w:p>
        <w:p w14:paraId="11E57647" w14:textId="20DC5DE2" w:rsidR="00EA5AB4" w:rsidRDefault="00000000">
          <w:pPr>
            <w:pStyle w:val="TM3"/>
            <w:tabs>
              <w:tab w:val="left" w:pos="1320"/>
              <w:tab w:val="right" w:leader="dot" w:pos="9350"/>
            </w:tabs>
            <w:rPr>
              <w:rFonts w:asciiTheme="minorHAnsi" w:hAnsiTheme="minorHAnsi" w:cstheme="minorBidi"/>
              <w:noProof/>
              <w:color w:val="auto"/>
              <w:kern w:val="2"/>
              <w:sz w:val="24"/>
              <w:szCs w:val="24"/>
              <w14:ligatures w14:val="standardContextual"/>
            </w:rPr>
          </w:pPr>
          <w:hyperlink w:anchor="_Toc196261128" w:history="1">
            <w:r w:rsidR="00EA5AB4" w:rsidRPr="00437AAD">
              <w:rPr>
                <w:rStyle w:val="Lienhypertexte"/>
                <w:noProof/>
              </w:rPr>
              <w:t>1.2.2.</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Référentiel topologique</w:t>
            </w:r>
            <w:r w:rsidR="00EA5AB4">
              <w:rPr>
                <w:noProof/>
                <w:webHidden/>
              </w:rPr>
              <w:tab/>
            </w:r>
            <w:r w:rsidR="00EA5AB4">
              <w:rPr>
                <w:noProof/>
                <w:webHidden/>
              </w:rPr>
              <w:fldChar w:fldCharType="begin"/>
            </w:r>
            <w:r w:rsidR="00EA5AB4">
              <w:rPr>
                <w:noProof/>
                <w:webHidden/>
              </w:rPr>
              <w:instrText xml:space="preserve"> PAGEREF _Toc196261128 \h </w:instrText>
            </w:r>
            <w:r w:rsidR="00EA5AB4">
              <w:rPr>
                <w:noProof/>
                <w:webHidden/>
              </w:rPr>
            </w:r>
            <w:r w:rsidR="00EA5AB4">
              <w:rPr>
                <w:noProof/>
                <w:webHidden/>
              </w:rPr>
              <w:fldChar w:fldCharType="separate"/>
            </w:r>
            <w:r w:rsidR="00EA5AB4">
              <w:rPr>
                <w:noProof/>
                <w:webHidden/>
              </w:rPr>
              <w:t>6</w:t>
            </w:r>
            <w:r w:rsidR="00EA5AB4">
              <w:rPr>
                <w:noProof/>
                <w:webHidden/>
              </w:rPr>
              <w:fldChar w:fldCharType="end"/>
            </w:r>
          </w:hyperlink>
        </w:p>
        <w:p w14:paraId="2AF74A7A" w14:textId="6605FA9F"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29" w:history="1">
            <w:r w:rsidR="00EA5AB4" w:rsidRPr="00437AAD">
              <w:rPr>
                <w:rStyle w:val="Lienhypertexte"/>
                <w:noProof/>
              </w:rPr>
              <w:t>1.3.</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Types des objets référenciés dans le référentiel topologique</w:t>
            </w:r>
            <w:r w:rsidR="00EA5AB4">
              <w:rPr>
                <w:noProof/>
                <w:webHidden/>
              </w:rPr>
              <w:tab/>
            </w:r>
            <w:r w:rsidR="00EA5AB4">
              <w:rPr>
                <w:noProof/>
                <w:webHidden/>
              </w:rPr>
              <w:fldChar w:fldCharType="begin"/>
            </w:r>
            <w:r w:rsidR="00EA5AB4">
              <w:rPr>
                <w:noProof/>
                <w:webHidden/>
              </w:rPr>
              <w:instrText xml:space="preserve"> PAGEREF _Toc196261129 \h </w:instrText>
            </w:r>
            <w:r w:rsidR="00EA5AB4">
              <w:rPr>
                <w:noProof/>
                <w:webHidden/>
              </w:rPr>
            </w:r>
            <w:r w:rsidR="00EA5AB4">
              <w:rPr>
                <w:noProof/>
                <w:webHidden/>
              </w:rPr>
              <w:fldChar w:fldCharType="separate"/>
            </w:r>
            <w:r w:rsidR="00EA5AB4">
              <w:rPr>
                <w:noProof/>
                <w:webHidden/>
              </w:rPr>
              <w:t>9</w:t>
            </w:r>
            <w:r w:rsidR="00EA5AB4">
              <w:rPr>
                <w:noProof/>
                <w:webHidden/>
              </w:rPr>
              <w:fldChar w:fldCharType="end"/>
            </w:r>
          </w:hyperlink>
        </w:p>
        <w:p w14:paraId="6BF0E523" w14:textId="76DB3366" w:rsidR="00EA5AB4" w:rsidRDefault="00000000">
          <w:pPr>
            <w:pStyle w:val="TM3"/>
            <w:tabs>
              <w:tab w:val="left" w:pos="1320"/>
              <w:tab w:val="right" w:leader="dot" w:pos="9350"/>
            </w:tabs>
            <w:rPr>
              <w:rFonts w:asciiTheme="minorHAnsi" w:hAnsiTheme="minorHAnsi" w:cstheme="minorBidi"/>
              <w:noProof/>
              <w:color w:val="auto"/>
              <w:kern w:val="2"/>
              <w:sz w:val="24"/>
              <w:szCs w:val="24"/>
              <w14:ligatures w14:val="standardContextual"/>
            </w:rPr>
          </w:pPr>
          <w:hyperlink w:anchor="_Toc196261130" w:history="1">
            <w:r w:rsidR="00EA5AB4" w:rsidRPr="00437AAD">
              <w:rPr>
                <w:rStyle w:val="Lienhypertexte"/>
                <w:noProof/>
              </w:rPr>
              <w:t>1.3.1.</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Objets Simples</w:t>
            </w:r>
            <w:r w:rsidR="00EA5AB4">
              <w:rPr>
                <w:noProof/>
                <w:webHidden/>
              </w:rPr>
              <w:tab/>
            </w:r>
            <w:r w:rsidR="00EA5AB4">
              <w:rPr>
                <w:noProof/>
                <w:webHidden/>
              </w:rPr>
              <w:fldChar w:fldCharType="begin"/>
            </w:r>
            <w:r w:rsidR="00EA5AB4">
              <w:rPr>
                <w:noProof/>
                <w:webHidden/>
              </w:rPr>
              <w:instrText xml:space="preserve"> PAGEREF _Toc196261130 \h </w:instrText>
            </w:r>
            <w:r w:rsidR="00EA5AB4">
              <w:rPr>
                <w:noProof/>
                <w:webHidden/>
              </w:rPr>
            </w:r>
            <w:r w:rsidR="00EA5AB4">
              <w:rPr>
                <w:noProof/>
                <w:webHidden/>
              </w:rPr>
              <w:fldChar w:fldCharType="separate"/>
            </w:r>
            <w:r w:rsidR="00EA5AB4">
              <w:rPr>
                <w:noProof/>
                <w:webHidden/>
              </w:rPr>
              <w:t>9</w:t>
            </w:r>
            <w:r w:rsidR="00EA5AB4">
              <w:rPr>
                <w:noProof/>
                <w:webHidden/>
              </w:rPr>
              <w:fldChar w:fldCharType="end"/>
            </w:r>
          </w:hyperlink>
        </w:p>
        <w:p w14:paraId="1393601C" w14:textId="31B59C92" w:rsidR="00EA5AB4" w:rsidRDefault="00000000">
          <w:pPr>
            <w:pStyle w:val="TM3"/>
            <w:tabs>
              <w:tab w:val="left" w:pos="1320"/>
              <w:tab w:val="right" w:leader="dot" w:pos="9350"/>
            </w:tabs>
            <w:rPr>
              <w:rFonts w:asciiTheme="minorHAnsi" w:hAnsiTheme="minorHAnsi" w:cstheme="minorBidi"/>
              <w:noProof/>
              <w:color w:val="auto"/>
              <w:kern w:val="2"/>
              <w:sz w:val="24"/>
              <w:szCs w:val="24"/>
              <w14:ligatures w14:val="standardContextual"/>
            </w:rPr>
          </w:pPr>
          <w:hyperlink w:anchor="_Toc196261131" w:history="1">
            <w:r w:rsidR="00EA5AB4" w:rsidRPr="00437AAD">
              <w:rPr>
                <w:rStyle w:val="Lienhypertexte"/>
                <w:noProof/>
              </w:rPr>
              <w:t>1.3.2.</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Objets composés</w:t>
            </w:r>
            <w:r w:rsidR="00EA5AB4">
              <w:rPr>
                <w:noProof/>
                <w:webHidden/>
              </w:rPr>
              <w:tab/>
            </w:r>
            <w:r w:rsidR="00EA5AB4">
              <w:rPr>
                <w:noProof/>
                <w:webHidden/>
              </w:rPr>
              <w:fldChar w:fldCharType="begin"/>
            </w:r>
            <w:r w:rsidR="00EA5AB4">
              <w:rPr>
                <w:noProof/>
                <w:webHidden/>
              </w:rPr>
              <w:instrText xml:space="preserve"> PAGEREF _Toc196261131 \h </w:instrText>
            </w:r>
            <w:r w:rsidR="00EA5AB4">
              <w:rPr>
                <w:noProof/>
                <w:webHidden/>
              </w:rPr>
            </w:r>
            <w:r w:rsidR="00EA5AB4">
              <w:rPr>
                <w:noProof/>
                <w:webHidden/>
              </w:rPr>
              <w:fldChar w:fldCharType="separate"/>
            </w:r>
            <w:r w:rsidR="00EA5AB4">
              <w:rPr>
                <w:noProof/>
                <w:webHidden/>
              </w:rPr>
              <w:t>9</w:t>
            </w:r>
            <w:r w:rsidR="00EA5AB4">
              <w:rPr>
                <w:noProof/>
                <w:webHidden/>
              </w:rPr>
              <w:fldChar w:fldCharType="end"/>
            </w:r>
          </w:hyperlink>
        </w:p>
        <w:p w14:paraId="17DAD755" w14:textId="36CE8580" w:rsidR="00EA5AB4" w:rsidRDefault="00000000">
          <w:pPr>
            <w:pStyle w:val="TM1"/>
            <w:tabs>
              <w:tab w:val="left" w:pos="442"/>
              <w:tab w:val="right" w:leader="dot" w:pos="9350"/>
            </w:tabs>
            <w:rPr>
              <w:rFonts w:asciiTheme="minorHAnsi" w:eastAsiaTheme="minorEastAsia" w:hAnsiTheme="minorHAnsi"/>
              <w:b w:val="0"/>
              <w:noProof/>
              <w:color w:val="auto"/>
              <w:kern w:val="2"/>
              <w:sz w:val="24"/>
              <w:szCs w:val="24"/>
              <w:lang w:eastAsia="fr-FR"/>
              <w14:ligatures w14:val="standardContextual"/>
            </w:rPr>
          </w:pPr>
          <w:hyperlink w:anchor="_Toc196261132" w:history="1">
            <w:r w:rsidR="00EA5AB4" w:rsidRPr="00437AAD">
              <w:rPr>
                <w:rStyle w:val="Lienhypertexte"/>
                <w:noProof/>
              </w:rPr>
              <w:t>2.</w:t>
            </w:r>
            <w:r w:rsidR="00EA5AB4">
              <w:rPr>
                <w:rFonts w:asciiTheme="minorHAnsi" w:eastAsiaTheme="minorEastAsia" w:hAnsiTheme="minorHAnsi"/>
                <w:b w:val="0"/>
                <w:noProof/>
                <w:color w:val="auto"/>
                <w:kern w:val="2"/>
                <w:sz w:val="24"/>
                <w:szCs w:val="24"/>
                <w:lang w:eastAsia="fr-FR"/>
                <w14:ligatures w14:val="standardContextual"/>
              </w:rPr>
              <w:tab/>
            </w:r>
            <w:r w:rsidR="00EA5AB4" w:rsidRPr="00437AAD">
              <w:rPr>
                <w:rStyle w:val="Lienhypertexte"/>
                <w:noProof/>
              </w:rPr>
              <w:t>Les objets de référentiel topologique partagés avec l’AD</w:t>
            </w:r>
            <w:r w:rsidR="00EA5AB4">
              <w:rPr>
                <w:noProof/>
                <w:webHidden/>
              </w:rPr>
              <w:tab/>
            </w:r>
            <w:r w:rsidR="00EA5AB4">
              <w:rPr>
                <w:noProof/>
                <w:webHidden/>
              </w:rPr>
              <w:fldChar w:fldCharType="begin"/>
            </w:r>
            <w:r w:rsidR="00EA5AB4">
              <w:rPr>
                <w:noProof/>
                <w:webHidden/>
              </w:rPr>
              <w:instrText xml:space="preserve"> PAGEREF _Toc196261132 \h </w:instrText>
            </w:r>
            <w:r w:rsidR="00EA5AB4">
              <w:rPr>
                <w:noProof/>
                <w:webHidden/>
              </w:rPr>
            </w:r>
            <w:r w:rsidR="00EA5AB4">
              <w:rPr>
                <w:noProof/>
                <w:webHidden/>
              </w:rPr>
              <w:fldChar w:fldCharType="separate"/>
            </w:r>
            <w:r w:rsidR="00EA5AB4">
              <w:rPr>
                <w:noProof/>
                <w:webHidden/>
              </w:rPr>
              <w:t>10</w:t>
            </w:r>
            <w:r w:rsidR="00EA5AB4">
              <w:rPr>
                <w:noProof/>
                <w:webHidden/>
              </w:rPr>
              <w:fldChar w:fldCharType="end"/>
            </w:r>
          </w:hyperlink>
        </w:p>
        <w:p w14:paraId="4183A475" w14:textId="686900FA"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33" w:history="1">
            <w:r w:rsidR="00EA5AB4" w:rsidRPr="00437AAD">
              <w:rPr>
                <w:rStyle w:val="Lienhypertexte"/>
                <w:noProof/>
              </w:rPr>
              <w:t>2.1.</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‘Line’</w:t>
            </w:r>
            <w:r w:rsidR="00EA5AB4">
              <w:rPr>
                <w:noProof/>
                <w:webHidden/>
              </w:rPr>
              <w:tab/>
            </w:r>
            <w:r w:rsidR="00EA5AB4">
              <w:rPr>
                <w:noProof/>
                <w:webHidden/>
              </w:rPr>
              <w:fldChar w:fldCharType="begin"/>
            </w:r>
            <w:r w:rsidR="00EA5AB4">
              <w:rPr>
                <w:noProof/>
                <w:webHidden/>
              </w:rPr>
              <w:instrText xml:space="preserve"> PAGEREF _Toc196261133 \h </w:instrText>
            </w:r>
            <w:r w:rsidR="00EA5AB4">
              <w:rPr>
                <w:noProof/>
                <w:webHidden/>
              </w:rPr>
            </w:r>
            <w:r w:rsidR="00EA5AB4">
              <w:rPr>
                <w:noProof/>
                <w:webHidden/>
              </w:rPr>
              <w:fldChar w:fldCharType="separate"/>
            </w:r>
            <w:r w:rsidR="00EA5AB4">
              <w:rPr>
                <w:noProof/>
                <w:webHidden/>
              </w:rPr>
              <w:t>10</w:t>
            </w:r>
            <w:r w:rsidR="00EA5AB4">
              <w:rPr>
                <w:noProof/>
                <w:webHidden/>
              </w:rPr>
              <w:fldChar w:fldCharType="end"/>
            </w:r>
          </w:hyperlink>
        </w:p>
        <w:p w14:paraId="7248E867" w14:textId="0454B483"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34" w:history="1">
            <w:r w:rsidR="00EA5AB4" w:rsidRPr="00437AAD">
              <w:rPr>
                <w:rStyle w:val="Lienhypertexte"/>
                <w:noProof/>
              </w:rPr>
              <w:t>2.2.</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‘hub’</w:t>
            </w:r>
            <w:r w:rsidR="00EA5AB4">
              <w:rPr>
                <w:noProof/>
                <w:webHidden/>
              </w:rPr>
              <w:tab/>
            </w:r>
            <w:r w:rsidR="00EA5AB4">
              <w:rPr>
                <w:noProof/>
                <w:webHidden/>
              </w:rPr>
              <w:fldChar w:fldCharType="begin"/>
            </w:r>
            <w:r w:rsidR="00EA5AB4">
              <w:rPr>
                <w:noProof/>
                <w:webHidden/>
              </w:rPr>
              <w:instrText xml:space="preserve"> PAGEREF _Toc196261134 \h </w:instrText>
            </w:r>
            <w:r w:rsidR="00EA5AB4">
              <w:rPr>
                <w:noProof/>
                <w:webHidden/>
              </w:rPr>
            </w:r>
            <w:r w:rsidR="00EA5AB4">
              <w:rPr>
                <w:noProof/>
                <w:webHidden/>
              </w:rPr>
              <w:fldChar w:fldCharType="separate"/>
            </w:r>
            <w:r w:rsidR="00EA5AB4">
              <w:rPr>
                <w:noProof/>
                <w:webHidden/>
              </w:rPr>
              <w:t>12</w:t>
            </w:r>
            <w:r w:rsidR="00EA5AB4">
              <w:rPr>
                <w:noProof/>
                <w:webHidden/>
              </w:rPr>
              <w:fldChar w:fldCharType="end"/>
            </w:r>
          </w:hyperlink>
        </w:p>
        <w:p w14:paraId="7208B7B1" w14:textId="2F5232BF"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35" w:history="1">
            <w:r w:rsidR="00EA5AB4" w:rsidRPr="00437AAD">
              <w:rPr>
                <w:rStyle w:val="Lienhypertexte"/>
                <w:noProof/>
              </w:rPr>
              <w:t>2.3.</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‘PC’ Plateforme de croisement</w:t>
            </w:r>
            <w:r w:rsidR="00EA5AB4">
              <w:rPr>
                <w:noProof/>
                <w:webHidden/>
              </w:rPr>
              <w:tab/>
            </w:r>
            <w:r w:rsidR="00EA5AB4">
              <w:rPr>
                <w:noProof/>
                <w:webHidden/>
              </w:rPr>
              <w:fldChar w:fldCharType="begin"/>
            </w:r>
            <w:r w:rsidR="00EA5AB4">
              <w:rPr>
                <w:noProof/>
                <w:webHidden/>
              </w:rPr>
              <w:instrText xml:space="preserve"> PAGEREF _Toc196261135 \h </w:instrText>
            </w:r>
            <w:r w:rsidR="00EA5AB4">
              <w:rPr>
                <w:noProof/>
                <w:webHidden/>
              </w:rPr>
            </w:r>
            <w:r w:rsidR="00EA5AB4">
              <w:rPr>
                <w:noProof/>
                <w:webHidden/>
              </w:rPr>
              <w:fldChar w:fldCharType="separate"/>
            </w:r>
            <w:r w:rsidR="00EA5AB4">
              <w:rPr>
                <w:noProof/>
                <w:webHidden/>
              </w:rPr>
              <w:t>12</w:t>
            </w:r>
            <w:r w:rsidR="00EA5AB4">
              <w:rPr>
                <w:noProof/>
                <w:webHidden/>
              </w:rPr>
              <w:fldChar w:fldCharType="end"/>
            </w:r>
          </w:hyperlink>
        </w:p>
        <w:p w14:paraId="537C004E" w14:textId="49D3590E"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36" w:history="1">
            <w:r w:rsidR="00EA5AB4" w:rsidRPr="00437AAD">
              <w:rPr>
                <w:rStyle w:val="Lienhypertexte"/>
                <w:noProof/>
              </w:rPr>
              <w:t>2.4.</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‘PN’ Passage à niveau</w:t>
            </w:r>
            <w:r w:rsidR="00EA5AB4">
              <w:rPr>
                <w:noProof/>
                <w:webHidden/>
              </w:rPr>
              <w:tab/>
            </w:r>
            <w:r w:rsidR="00EA5AB4">
              <w:rPr>
                <w:noProof/>
                <w:webHidden/>
              </w:rPr>
              <w:fldChar w:fldCharType="begin"/>
            </w:r>
            <w:r w:rsidR="00EA5AB4">
              <w:rPr>
                <w:noProof/>
                <w:webHidden/>
              </w:rPr>
              <w:instrText xml:space="preserve"> PAGEREF _Toc196261136 \h </w:instrText>
            </w:r>
            <w:r w:rsidR="00EA5AB4">
              <w:rPr>
                <w:noProof/>
                <w:webHidden/>
              </w:rPr>
            </w:r>
            <w:r w:rsidR="00EA5AB4">
              <w:rPr>
                <w:noProof/>
                <w:webHidden/>
              </w:rPr>
              <w:fldChar w:fldCharType="separate"/>
            </w:r>
            <w:r w:rsidR="00EA5AB4">
              <w:rPr>
                <w:noProof/>
                <w:webHidden/>
              </w:rPr>
              <w:t>13</w:t>
            </w:r>
            <w:r w:rsidR="00EA5AB4">
              <w:rPr>
                <w:noProof/>
                <w:webHidden/>
              </w:rPr>
              <w:fldChar w:fldCharType="end"/>
            </w:r>
          </w:hyperlink>
        </w:p>
        <w:p w14:paraId="572485AE" w14:textId="3F897913"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37" w:history="1">
            <w:r w:rsidR="00EA5AB4" w:rsidRPr="00437AAD">
              <w:rPr>
                <w:rStyle w:val="Lienhypertexte"/>
                <w:noProof/>
              </w:rPr>
              <w:t>2.5.</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‘edge’</w:t>
            </w:r>
            <w:r w:rsidR="00EA5AB4">
              <w:rPr>
                <w:noProof/>
                <w:webHidden/>
              </w:rPr>
              <w:tab/>
            </w:r>
            <w:r w:rsidR="00EA5AB4">
              <w:rPr>
                <w:noProof/>
                <w:webHidden/>
              </w:rPr>
              <w:fldChar w:fldCharType="begin"/>
            </w:r>
            <w:r w:rsidR="00EA5AB4">
              <w:rPr>
                <w:noProof/>
                <w:webHidden/>
              </w:rPr>
              <w:instrText xml:space="preserve"> PAGEREF _Toc196261137 \h </w:instrText>
            </w:r>
            <w:r w:rsidR="00EA5AB4">
              <w:rPr>
                <w:noProof/>
                <w:webHidden/>
              </w:rPr>
            </w:r>
            <w:r w:rsidR="00EA5AB4">
              <w:rPr>
                <w:noProof/>
                <w:webHidden/>
              </w:rPr>
              <w:fldChar w:fldCharType="separate"/>
            </w:r>
            <w:r w:rsidR="00EA5AB4">
              <w:rPr>
                <w:noProof/>
                <w:webHidden/>
              </w:rPr>
              <w:t>14</w:t>
            </w:r>
            <w:r w:rsidR="00EA5AB4">
              <w:rPr>
                <w:noProof/>
                <w:webHidden/>
              </w:rPr>
              <w:fldChar w:fldCharType="end"/>
            </w:r>
          </w:hyperlink>
        </w:p>
        <w:p w14:paraId="2F2939C8" w14:textId="777F3C8E"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38" w:history="1">
            <w:r w:rsidR="00EA5AB4" w:rsidRPr="00437AAD">
              <w:rPr>
                <w:rStyle w:val="Lienhypertexte"/>
                <w:noProof/>
              </w:rPr>
              <w:t>2.6.</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Nœud</w:t>
            </w:r>
            <w:r w:rsidR="00EA5AB4">
              <w:rPr>
                <w:noProof/>
                <w:webHidden/>
              </w:rPr>
              <w:tab/>
            </w:r>
            <w:r w:rsidR="00EA5AB4">
              <w:rPr>
                <w:noProof/>
                <w:webHidden/>
              </w:rPr>
              <w:fldChar w:fldCharType="begin"/>
            </w:r>
            <w:r w:rsidR="00EA5AB4">
              <w:rPr>
                <w:noProof/>
                <w:webHidden/>
              </w:rPr>
              <w:instrText xml:space="preserve"> PAGEREF _Toc196261138 \h </w:instrText>
            </w:r>
            <w:r w:rsidR="00EA5AB4">
              <w:rPr>
                <w:noProof/>
                <w:webHidden/>
              </w:rPr>
            </w:r>
            <w:r w:rsidR="00EA5AB4">
              <w:rPr>
                <w:noProof/>
                <w:webHidden/>
              </w:rPr>
              <w:fldChar w:fldCharType="separate"/>
            </w:r>
            <w:r w:rsidR="00EA5AB4">
              <w:rPr>
                <w:noProof/>
                <w:webHidden/>
              </w:rPr>
              <w:t>15</w:t>
            </w:r>
            <w:r w:rsidR="00EA5AB4">
              <w:rPr>
                <w:noProof/>
                <w:webHidden/>
              </w:rPr>
              <w:fldChar w:fldCharType="end"/>
            </w:r>
          </w:hyperlink>
        </w:p>
        <w:p w14:paraId="5B9A71C4" w14:textId="05AB28B0"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39" w:history="1">
            <w:r w:rsidR="00EA5AB4" w:rsidRPr="00437AAD">
              <w:rPr>
                <w:rStyle w:val="Lienhypertexte"/>
                <w:noProof/>
              </w:rPr>
              <w:t>2.7.</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‘mileStone’</w:t>
            </w:r>
            <w:r w:rsidR="00EA5AB4">
              <w:rPr>
                <w:noProof/>
                <w:webHidden/>
              </w:rPr>
              <w:tab/>
            </w:r>
            <w:r w:rsidR="00EA5AB4">
              <w:rPr>
                <w:noProof/>
                <w:webHidden/>
              </w:rPr>
              <w:fldChar w:fldCharType="begin"/>
            </w:r>
            <w:r w:rsidR="00EA5AB4">
              <w:rPr>
                <w:noProof/>
                <w:webHidden/>
              </w:rPr>
              <w:instrText xml:space="preserve"> PAGEREF _Toc196261139 \h </w:instrText>
            </w:r>
            <w:r w:rsidR="00EA5AB4">
              <w:rPr>
                <w:noProof/>
                <w:webHidden/>
              </w:rPr>
            </w:r>
            <w:r w:rsidR="00EA5AB4">
              <w:rPr>
                <w:noProof/>
                <w:webHidden/>
              </w:rPr>
              <w:fldChar w:fldCharType="separate"/>
            </w:r>
            <w:r w:rsidR="00EA5AB4">
              <w:rPr>
                <w:noProof/>
                <w:webHidden/>
              </w:rPr>
              <w:t>16</w:t>
            </w:r>
            <w:r w:rsidR="00EA5AB4">
              <w:rPr>
                <w:noProof/>
                <w:webHidden/>
              </w:rPr>
              <w:fldChar w:fldCharType="end"/>
            </w:r>
          </w:hyperlink>
        </w:p>
        <w:p w14:paraId="4F0B4A50" w14:textId="629DD9C8"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40" w:history="1">
            <w:r w:rsidR="00EA5AB4" w:rsidRPr="00437AAD">
              <w:rPr>
                <w:rStyle w:val="Lienhypertexte"/>
                <w:noProof/>
              </w:rPr>
              <w:t>2.8.</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Plateforme de croisement</w:t>
            </w:r>
            <w:r w:rsidR="00EA5AB4">
              <w:rPr>
                <w:noProof/>
                <w:webHidden/>
              </w:rPr>
              <w:tab/>
            </w:r>
            <w:r w:rsidR="00EA5AB4">
              <w:rPr>
                <w:noProof/>
                <w:webHidden/>
              </w:rPr>
              <w:fldChar w:fldCharType="begin"/>
            </w:r>
            <w:r w:rsidR="00EA5AB4">
              <w:rPr>
                <w:noProof/>
                <w:webHidden/>
              </w:rPr>
              <w:instrText xml:space="preserve"> PAGEREF _Toc196261140 \h </w:instrText>
            </w:r>
            <w:r w:rsidR="00EA5AB4">
              <w:rPr>
                <w:noProof/>
                <w:webHidden/>
              </w:rPr>
            </w:r>
            <w:r w:rsidR="00EA5AB4">
              <w:rPr>
                <w:noProof/>
                <w:webHidden/>
              </w:rPr>
              <w:fldChar w:fldCharType="separate"/>
            </w:r>
            <w:r w:rsidR="00EA5AB4">
              <w:rPr>
                <w:noProof/>
                <w:webHidden/>
              </w:rPr>
              <w:t>19</w:t>
            </w:r>
            <w:r w:rsidR="00EA5AB4">
              <w:rPr>
                <w:noProof/>
                <w:webHidden/>
              </w:rPr>
              <w:fldChar w:fldCharType="end"/>
            </w:r>
          </w:hyperlink>
        </w:p>
        <w:p w14:paraId="7F2EBE4B" w14:textId="54FDC6E1"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41" w:history="1">
            <w:r w:rsidR="00EA5AB4" w:rsidRPr="00437AAD">
              <w:rPr>
                <w:rStyle w:val="Lienhypertexte"/>
                <w:noProof/>
              </w:rPr>
              <w:t>2.9.</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passage à niveau</w:t>
            </w:r>
            <w:r w:rsidR="00EA5AB4">
              <w:rPr>
                <w:noProof/>
                <w:webHidden/>
              </w:rPr>
              <w:tab/>
            </w:r>
            <w:r w:rsidR="00EA5AB4">
              <w:rPr>
                <w:noProof/>
                <w:webHidden/>
              </w:rPr>
              <w:fldChar w:fldCharType="begin"/>
            </w:r>
            <w:r w:rsidR="00EA5AB4">
              <w:rPr>
                <w:noProof/>
                <w:webHidden/>
              </w:rPr>
              <w:instrText xml:space="preserve"> PAGEREF _Toc196261141 \h </w:instrText>
            </w:r>
            <w:r w:rsidR="00EA5AB4">
              <w:rPr>
                <w:noProof/>
                <w:webHidden/>
              </w:rPr>
            </w:r>
            <w:r w:rsidR="00EA5AB4">
              <w:rPr>
                <w:noProof/>
                <w:webHidden/>
              </w:rPr>
              <w:fldChar w:fldCharType="separate"/>
            </w:r>
            <w:r w:rsidR="00EA5AB4">
              <w:rPr>
                <w:noProof/>
                <w:webHidden/>
              </w:rPr>
              <w:t>19</w:t>
            </w:r>
            <w:r w:rsidR="00EA5AB4">
              <w:rPr>
                <w:noProof/>
                <w:webHidden/>
              </w:rPr>
              <w:fldChar w:fldCharType="end"/>
            </w:r>
          </w:hyperlink>
        </w:p>
        <w:p w14:paraId="3F473E47" w14:textId="6A7A1472" w:rsidR="00EA5AB4" w:rsidRDefault="00000000">
          <w:pPr>
            <w:pStyle w:val="TM2"/>
            <w:tabs>
              <w:tab w:val="left" w:pos="1100"/>
              <w:tab w:val="right" w:leader="dot" w:pos="9350"/>
            </w:tabs>
            <w:rPr>
              <w:rFonts w:asciiTheme="minorHAnsi" w:hAnsiTheme="minorHAnsi" w:cstheme="minorBidi"/>
              <w:noProof/>
              <w:color w:val="auto"/>
              <w:kern w:val="2"/>
              <w:sz w:val="24"/>
              <w:szCs w:val="24"/>
              <w14:ligatures w14:val="standardContextual"/>
            </w:rPr>
          </w:pPr>
          <w:hyperlink w:anchor="_Toc196261142" w:history="1">
            <w:r w:rsidR="00EA5AB4" w:rsidRPr="00437AAD">
              <w:rPr>
                <w:rStyle w:val="Lienhypertexte"/>
                <w:noProof/>
              </w:rPr>
              <w:t>2.10.</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safetyZone</w:t>
            </w:r>
            <w:r w:rsidR="00EA5AB4">
              <w:rPr>
                <w:noProof/>
                <w:webHidden/>
              </w:rPr>
              <w:tab/>
            </w:r>
            <w:r w:rsidR="00EA5AB4">
              <w:rPr>
                <w:noProof/>
                <w:webHidden/>
              </w:rPr>
              <w:fldChar w:fldCharType="begin"/>
            </w:r>
            <w:r w:rsidR="00EA5AB4">
              <w:rPr>
                <w:noProof/>
                <w:webHidden/>
              </w:rPr>
              <w:instrText xml:space="preserve"> PAGEREF _Toc196261142 \h </w:instrText>
            </w:r>
            <w:r w:rsidR="00EA5AB4">
              <w:rPr>
                <w:noProof/>
                <w:webHidden/>
              </w:rPr>
            </w:r>
            <w:r w:rsidR="00EA5AB4">
              <w:rPr>
                <w:noProof/>
                <w:webHidden/>
              </w:rPr>
              <w:fldChar w:fldCharType="separate"/>
            </w:r>
            <w:r w:rsidR="00EA5AB4">
              <w:rPr>
                <w:noProof/>
                <w:webHidden/>
              </w:rPr>
              <w:t>19</w:t>
            </w:r>
            <w:r w:rsidR="00EA5AB4">
              <w:rPr>
                <w:noProof/>
                <w:webHidden/>
              </w:rPr>
              <w:fldChar w:fldCharType="end"/>
            </w:r>
          </w:hyperlink>
        </w:p>
        <w:p w14:paraId="2B2D0D86" w14:textId="40E294AA" w:rsidR="00EA5AB4" w:rsidRDefault="00000000">
          <w:pPr>
            <w:pStyle w:val="TM2"/>
            <w:tabs>
              <w:tab w:val="left" w:pos="1100"/>
              <w:tab w:val="right" w:leader="dot" w:pos="9350"/>
            </w:tabs>
            <w:rPr>
              <w:rFonts w:asciiTheme="minorHAnsi" w:hAnsiTheme="minorHAnsi" w:cstheme="minorBidi"/>
              <w:noProof/>
              <w:color w:val="auto"/>
              <w:kern w:val="2"/>
              <w:sz w:val="24"/>
              <w:szCs w:val="24"/>
              <w14:ligatures w14:val="standardContextual"/>
            </w:rPr>
          </w:pPr>
          <w:hyperlink w:anchor="_Toc196261143" w:history="1">
            <w:r w:rsidR="00EA5AB4" w:rsidRPr="00437AAD">
              <w:rPr>
                <w:rStyle w:val="Lienhypertexte"/>
                <w:noProof/>
              </w:rPr>
              <w:t>2.11.</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point de recharge</w:t>
            </w:r>
            <w:r w:rsidR="00EA5AB4">
              <w:rPr>
                <w:noProof/>
                <w:webHidden/>
              </w:rPr>
              <w:tab/>
            </w:r>
            <w:r w:rsidR="00EA5AB4">
              <w:rPr>
                <w:noProof/>
                <w:webHidden/>
              </w:rPr>
              <w:fldChar w:fldCharType="begin"/>
            </w:r>
            <w:r w:rsidR="00EA5AB4">
              <w:rPr>
                <w:noProof/>
                <w:webHidden/>
              </w:rPr>
              <w:instrText xml:space="preserve"> PAGEREF _Toc196261143 \h </w:instrText>
            </w:r>
            <w:r w:rsidR="00EA5AB4">
              <w:rPr>
                <w:noProof/>
                <w:webHidden/>
              </w:rPr>
            </w:r>
            <w:r w:rsidR="00EA5AB4">
              <w:rPr>
                <w:noProof/>
                <w:webHidden/>
              </w:rPr>
              <w:fldChar w:fldCharType="separate"/>
            </w:r>
            <w:r w:rsidR="00EA5AB4">
              <w:rPr>
                <w:noProof/>
                <w:webHidden/>
              </w:rPr>
              <w:t>20</w:t>
            </w:r>
            <w:r w:rsidR="00EA5AB4">
              <w:rPr>
                <w:noProof/>
                <w:webHidden/>
              </w:rPr>
              <w:fldChar w:fldCharType="end"/>
            </w:r>
          </w:hyperlink>
        </w:p>
        <w:p w14:paraId="7A6C9E73" w14:textId="536E23B7" w:rsidR="00EA5AB4" w:rsidRDefault="00000000">
          <w:pPr>
            <w:pStyle w:val="TM2"/>
            <w:tabs>
              <w:tab w:val="left" w:pos="1100"/>
              <w:tab w:val="right" w:leader="dot" w:pos="9350"/>
            </w:tabs>
            <w:rPr>
              <w:rFonts w:asciiTheme="minorHAnsi" w:hAnsiTheme="minorHAnsi" w:cstheme="minorBidi"/>
              <w:noProof/>
              <w:color w:val="auto"/>
              <w:kern w:val="2"/>
              <w:sz w:val="24"/>
              <w:szCs w:val="24"/>
              <w14:ligatures w14:val="standardContextual"/>
            </w:rPr>
          </w:pPr>
          <w:hyperlink w:anchor="_Toc196261144" w:history="1">
            <w:r w:rsidR="00EA5AB4" w:rsidRPr="00437AAD">
              <w:rPr>
                <w:rStyle w:val="Lienhypertexte"/>
                <w:noProof/>
              </w:rPr>
              <w:t>2.12.</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itinéraire</w:t>
            </w:r>
            <w:r w:rsidR="00EA5AB4">
              <w:rPr>
                <w:noProof/>
                <w:webHidden/>
              </w:rPr>
              <w:tab/>
            </w:r>
            <w:r w:rsidR="00EA5AB4">
              <w:rPr>
                <w:noProof/>
                <w:webHidden/>
              </w:rPr>
              <w:fldChar w:fldCharType="begin"/>
            </w:r>
            <w:r w:rsidR="00EA5AB4">
              <w:rPr>
                <w:noProof/>
                <w:webHidden/>
              </w:rPr>
              <w:instrText xml:space="preserve"> PAGEREF _Toc196261144 \h </w:instrText>
            </w:r>
            <w:r w:rsidR="00EA5AB4">
              <w:rPr>
                <w:noProof/>
                <w:webHidden/>
              </w:rPr>
            </w:r>
            <w:r w:rsidR="00EA5AB4">
              <w:rPr>
                <w:noProof/>
                <w:webHidden/>
              </w:rPr>
              <w:fldChar w:fldCharType="separate"/>
            </w:r>
            <w:r w:rsidR="00EA5AB4">
              <w:rPr>
                <w:noProof/>
                <w:webHidden/>
              </w:rPr>
              <w:t>20</w:t>
            </w:r>
            <w:r w:rsidR="00EA5AB4">
              <w:rPr>
                <w:noProof/>
                <w:webHidden/>
              </w:rPr>
              <w:fldChar w:fldCharType="end"/>
            </w:r>
          </w:hyperlink>
        </w:p>
        <w:p w14:paraId="34079AA3" w14:textId="5FAFD4B8" w:rsidR="00EA5AB4" w:rsidRDefault="00000000">
          <w:pPr>
            <w:pStyle w:val="TM2"/>
            <w:tabs>
              <w:tab w:val="left" w:pos="1100"/>
              <w:tab w:val="right" w:leader="dot" w:pos="9350"/>
            </w:tabs>
            <w:rPr>
              <w:rFonts w:asciiTheme="minorHAnsi" w:hAnsiTheme="minorHAnsi" w:cstheme="minorBidi"/>
              <w:noProof/>
              <w:color w:val="auto"/>
              <w:kern w:val="2"/>
              <w:sz w:val="24"/>
              <w:szCs w:val="24"/>
              <w14:ligatures w14:val="standardContextual"/>
            </w:rPr>
          </w:pPr>
          <w:hyperlink w:anchor="_Toc196261145" w:history="1">
            <w:r w:rsidR="00EA5AB4" w:rsidRPr="00437AAD">
              <w:rPr>
                <w:rStyle w:val="Lienhypertexte"/>
                <w:noProof/>
              </w:rPr>
              <w:t>2.13.</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zone règlementée</w:t>
            </w:r>
            <w:r w:rsidR="00EA5AB4">
              <w:rPr>
                <w:noProof/>
                <w:webHidden/>
              </w:rPr>
              <w:tab/>
            </w:r>
            <w:r w:rsidR="00EA5AB4">
              <w:rPr>
                <w:noProof/>
                <w:webHidden/>
              </w:rPr>
              <w:fldChar w:fldCharType="begin"/>
            </w:r>
            <w:r w:rsidR="00EA5AB4">
              <w:rPr>
                <w:noProof/>
                <w:webHidden/>
              </w:rPr>
              <w:instrText xml:space="preserve"> PAGEREF _Toc196261145 \h </w:instrText>
            </w:r>
            <w:r w:rsidR="00EA5AB4">
              <w:rPr>
                <w:noProof/>
                <w:webHidden/>
              </w:rPr>
            </w:r>
            <w:r w:rsidR="00EA5AB4">
              <w:rPr>
                <w:noProof/>
                <w:webHidden/>
              </w:rPr>
              <w:fldChar w:fldCharType="separate"/>
            </w:r>
            <w:r w:rsidR="00EA5AB4">
              <w:rPr>
                <w:noProof/>
                <w:webHidden/>
              </w:rPr>
              <w:t>21</w:t>
            </w:r>
            <w:r w:rsidR="00EA5AB4">
              <w:rPr>
                <w:noProof/>
                <w:webHidden/>
              </w:rPr>
              <w:fldChar w:fldCharType="end"/>
            </w:r>
          </w:hyperlink>
        </w:p>
        <w:p w14:paraId="22C4389B" w14:textId="46ACE6A9" w:rsidR="00EA5AB4" w:rsidRDefault="00000000">
          <w:pPr>
            <w:pStyle w:val="TM2"/>
            <w:tabs>
              <w:tab w:val="left" w:pos="1100"/>
              <w:tab w:val="right" w:leader="dot" w:pos="9350"/>
            </w:tabs>
            <w:rPr>
              <w:rFonts w:asciiTheme="minorHAnsi" w:hAnsiTheme="minorHAnsi" w:cstheme="minorBidi"/>
              <w:noProof/>
              <w:color w:val="auto"/>
              <w:kern w:val="2"/>
              <w:sz w:val="24"/>
              <w:szCs w:val="24"/>
              <w14:ligatures w14:val="standardContextual"/>
            </w:rPr>
          </w:pPr>
          <w:hyperlink w:anchor="_Toc196261146" w:history="1">
            <w:r w:rsidR="00EA5AB4" w:rsidRPr="00437AAD">
              <w:rPr>
                <w:rStyle w:val="Lienhypertexte"/>
                <w:noProof/>
              </w:rPr>
              <w:t>2.14.</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Objet Tunnel</w:t>
            </w:r>
            <w:r w:rsidR="00EA5AB4">
              <w:rPr>
                <w:noProof/>
                <w:webHidden/>
              </w:rPr>
              <w:tab/>
            </w:r>
            <w:r w:rsidR="00EA5AB4">
              <w:rPr>
                <w:noProof/>
                <w:webHidden/>
              </w:rPr>
              <w:fldChar w:fldCharType="begin"/>
            </w:r>
            <w:r w:rsidR="00EA5AB4">
              <w:rPr>
                <w:noProof/>
                <w:webHidden/>
              </w:rPr>
              <w:instrText xml:space="preserve"> PAGEREF _Toc196261146 \h </w:instrText>
            </w:r>
            <w:r w:rsidR="00EA5AB4">
              <w:rPr>
                <w:noProof/>
                <w:webHidden/>
              </w:rPr>
            </w:r>
            <w:r w:rsidR="00EA5AB4">
              <w:rPr>
                <w:noProof/>
                <w:webHidden/>
              </w:rPr>
              <w:fldChar w:fldCharType="separate"/>
            </w:r>
            <w:r w:rsidR="00EA5AB4">
              <w:rPr>
                <w:noProof/>
                <w:webHidden/>
              </w:rPr>
              <w:t>22</w:t>
            </w:r>
            <w:r w:rsidR="00EA5AB4">
              <w:rPr>
                <w:noProof/>
                <w:webHidden/>
              </w:rPr>
              <w:fldChar w:fldCharType="end"/>
            </w:r>
          </w:hyperlink>
        </w:p>
        <w:p w14:paraId="5CBC6088" w14:textId="6AB34051" w:rsidR="00EA5AB4" w:rsidRDefault="00000000">
          <w:pPr>
            <w:pStyle w:val="TM1"/>
            <w:tabs>
              <w:tab w:val="left" w:pos="442"/>
              <w:tab w:val="right" w:leader="dot" w:pos="9350"/>
            </w:tabs>
            <w:rPr>
              <w:rFonts w:asciiTheme="minorHAnsi" w:eastAsiaTheme="minorEastAsia" w:hAnsiTheme="minorHAnsi"/>
              <w:b w:val="0"/>
              <w:noProof/>
              <w:color w:val="auto"/>
              <w:kern w:val="2"/>
              <w:sz w:val="24"/>
              <w:szCs w:val="24"/>
              <w:lang w:eastAsia="fr-FR"/>
              <w14:ligatures w14:val="standardContextual"/>
            </w:rPr>
          </w:pPr>
          <w:hyperlink w:anchor="_Toc196261147" w:history="1">
            <w:r w:rsidR="00EA5AB4" w:rsidRPr="00437AAD">
              <w:rPr>
                <w:rStyle w:val="Lienhypertexte"/>
                <w:noProof/>
              </w:rPr>
              <w:t>3.</w:t>
            </w:r>
            <w:r w:rsidR="00EA5AB4">
              <w:rPr>
                <w:rFonts w:asciiTheme="minorHAnsi" w:eastAsiaTheme="minorEastAsia" w:hAnsiTheme="minorHAnsi"/>
                <w:b w:val="0"/>
                <w:noProof/>
                <w:color w:val="auto"/>
                <w:kern w:val="2"/>
                <w:sz w:val="24"/>
                <w:szCs w:val="24"/>
                <w:lang w:eastAsia="fr-FR"/>
                <w14:ligatures w14:val="standardContextual"/>
              </w:rPr>
              <w:tab/>
            </w:r>
            <w:r w:rsidR="00EA5AB4" w:rsidRPr="00437AAD">
              <w:rPr>
                <w:rStyle w:val="Lienhypertexte"/>
                <w:noProof/>
              </w:rPr>
              <w:t>Les formats de référentiel générés par l’éditeur topologique</w:t>
            </w:r>
            <w:r w:rsidR="00EA5AB4">
              <w:rPr>
                <w:noProof/>
                <w:webHidden/>
              </w:rPr>
              <w:tab/>
            </w:r>
            <w:r w:rsidR="00EA5AB4">
              <w:rPr>
                <w:noProof/>
                <w:webHidden/>
              </w:rPr>
              <w:fldChar w:fldCharType="begin"/>
            </w:r>
            <w:r w:rsidR="00EA5AB4">
              <w:rPr>
                <w:noProof/>
                <w:webHidden/>
              </w:rPr>
              <w:instrText xml:space="preserve"> PAGEREF _Toc196261147 \h </w:instrText>
            </w:r>
            <w:r w:rsidR="00EA5AB4">
              <w:rPr>
                <w:noProof/>
                <w:webHidden/>
              </w:rPr>
            </w:r>
            <w:r w:rsidR="00EA5AB4">
              <w:rPr>
                <w:noProof/>
                <w:webHidden/>
              </w:rPr>
              <w:fldChar w:fldCharType="separate"/>
            </w:r>
            <w:r w:rsidR="00EA5AB4">
              <w:rPr>
                <w:noProof/>
                <w:webHidden/>
              </w:rPr>
              <w:t>22</w:t>
            </w:r>
            <w:r w:rsidR="00EA5AB4">
              <w:rPr>
                <w:noProof/>
                <w:webHidden/>
              </w:rPr>
              <w:fldChar w:fldCharType="end"/>
            </w:r>
          </w:hyperlink>
        </w:p>
        <w:p w14:paraId="41D03386" w14:textId="459DC077"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48" w:history="1">
            <w:r w:rsidR="00EA5AB4" w:rsidRPr="00437AAD">
              <w:rPr>
                <w:rStyle w:val="Lienhypertexte"/>
                <w:noProof/>
              </w:rPr>
              <w:t>3.1.</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Format en structures prédéfinies</w:t>
            </w:r>
            <w:r w:rsidR="00EA5AB4">
              <w:rPr>
                <w:noProof/>
                <w:webHidden/>
              </w:rPr>
              <w:tab/>
            </w:r>
            <w:r w:rsidR="00EA5AB4">
              <w:rPr>
                <w:noProof/>
                <w:webHidden/>
              </w:rPr>
              <w:fldChar w:fldCharType="begin"/>
            </w:r>
            <w:r w:rsidR="00EA5AB4">
              <w:rPr>
                <w:noProof/>
                <w:webHidden/>
              </w:rPr>
              <w:instrText xml:space="preserve"> PAGEREF _Toc196261148 \h </w:instrText>
            </w:r>
            <w:r w:rsidR="00EA5AB4">
              <w:rPr>
                <w:noProof/>
                <w:webHidden/>
              </w:rPr>
            </w:r>
            <w:r w:rsidR="00EA5AB4">
              <w:rPr>
                <w:noProof/>
                <w:webHidden/>
              </w:rPr>
              <w:fldChar w:fldCharType="separate"/>
            </w:r>
            <w:r w:rsidR="00EA5AB4">
              <w:rPr>
                <w:noProof/>
                <w:webHidden/>
              </w:rPr>
              <w:t>22</w:t>
            </w:r>
            <w:r w:rsidR="00EA5AB4">
              <w:rPr>
                <w:noProof/>
                <w:webHidden/>
              </w:rPr>
              <w:fldChar w:fldCharType="end"/>
            </w:r>
          </w:hyperlink>
        </w:p>
        <w:p w14:paraId="6B5567A8" w14:textId="7310C056" w:rsidR="00EA5AB4" w:rsidRDefault="00000000">
          <w:pPr>
            <w:pStyle w:val="TM1"/>
            <w:tabs>
              <w:tab w:val="left" w:pos="442"/>
              <w:tab w:val="right" w:leader="dot" w:pos="9350"/>
            </w:tabs>
            <w:rPr>
              <w:rFonts w:asciiTheme="minorHAnsi" w:eastAsiaTheme="minorEastAsia" w:hAnsiTheme="minorHAnsi"/>
              <w:b w:val="0"/>
              <w:noProof/>
              <w:color w:val="auto"/>
              <w:kern w:val="2"/>
              <w:sz w:val="24"/>
              <w:szCs w:val="24"/>
              <w:lang w:eastAsia="fr-FR"/>
              <w14:ligatures w14:val="standardContextual"/>
            </w:rPr>
          </w:pPr>
          <w:hyperlink w:anchor="_Toc196261149" w:history="1">
            <w:r w:rsidR="00EA5AB4" w:rsidRPr="00437AAD">
              <w:rPr>
                <w:rStyle w:val="Lienhypertexte"/>
                <w:noProof/>
              </w:rPr>
              <w:t>4.</w:t>
            </w:r>
            <w:r w:rsidR="00EA5AB4">
              <w:rPr>
                <w:rFonts w:asciiTheme="minorHAnsi" w:eastAsiaTheme="minorEastAsia" w:hAnsiTheme="minorHAnsi"/>
                <w:b w:val="0"/>
                <w:noProof/>
                <w:color w:val="auto"/>
                <w:kern w:val="2"/>
                <w:sz w:val="24"/>
                <w:szCs w:val="24"/>
                <w:lang w:eastAsia="fr-FR"/>
                <w14:ligatures w14:val="standardContextual"/>
              </w:rPr>
              <w:tab/>
            </w:r>
            <w:r w:rsidR="00EA5AB4" w:rsidRPr="00437AAD">
              <w:rPr>
                <w:rStyle w:val="Lienhypertexte"/>
                <w:noProof/>
              </w:rPr>
              <w:t>Interprétation de référentiel topologique</w:t>
            </w:r>
            <w:r w:rsidR="00EA5AB4">
              <w:rPr>
                <w:noProof/>
                <w:webHidden/>
              </w:rPr>
              <w:tab/>
            </w:r>
            <w:r w:rsidR="00EA5AB4">
              <w:rPr>
                <w:noProof/>
                <w:webHidden/>
              </w:rPr>
              <w:fldChar w:fldCharType="begin"/>
            </w:r>
            <w:r w:rsidR="00EA5AB4">
              <w:rPr>
                <w:noProof/>
                <w:webHidden/>
              </w:rPr>
              <w:instrText xml:space="preserve"> PAGEREF _Toc196261149 \h </w:instrText>
            </w:r>
            <w:r w:rsidR="00EA5AB4">
              <w:rPr>
                <w:noProof/>
                <w:webHidden/>
              </w:rPr>
            </w:r>
            <w:r w:rsidR="00EA5AB4">
              <w:rPr>
                <w:noProof/>
                <w:webHidden/>
              </w:rPr>
              <w:fldChar w:fldCharType="separate"/>
            </w:r>
            <w:r w:rsidR="00EA5AB4">
              <w:rPr>
                <w:noProof/>
                <w:webHidden/>
              </w:rPr>
              <w:t>23</w:t>
            </w:r>
            <w:r w:rsidR="00EA5AB4">
              <w:rPr>
                <w:noProof/>
                <w:webHidden/>
              </w:rPr>
              <w:fldChar w:fldCharType="end"/>
            </w:r>
          </w:hyperlink>
        </w:p>
        <w:p w14:paraId="467678EA" w14:textId="23EA8BD9"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50" w:history="1">
            <w:r w:rsidR="00EA5AB4" w:rsidRPr="00437AAD">
              <w:rPr>
                <w:rStyle w:val="Lienhypertexte"/>
                <w:noProof/>
              </w:rPr>
              <w:t>4.1.</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Mission et conditions de départ</w:t>
            </w:r>
            <w:r w:rsidR="00EA5AB4">
              <w:rPr>
                <w:noProof/>
                <w:webHidden/>
              </w:rPr>
              <w:tab/>
            </w:r>
            <w:r w:rsidR="00EA5AB4">
              <w:rPr>
                <w:noProof/>
                <w:webHidden/>
              </w:rPr>
              <w:fldChar w:fldCharType="begin"/>
            </w:r>
            <w:r w:rsidR="00EA5AB4">
              <w:rPr>
                <w:noProof/>
                <w:webHidden/>
              </w:rPr>
              <w:instrText xml:space="preserve"> PAGEREF _Toc196261150 \h </w:instrText>
            </w:r>
            <w:r w:rsidR="00EA5AB4">
              <w:rPr>
                <w:noProof/>
                <w:webHidden/>
              </w:rPr>
            </w:r>
            <w:r w:rsidR="00EA5AB4">
              <w:rPr>
                <w:noProof/>
                <w:webHidden/>
              </w:rPr>
              <w:fldChar w:fldCharType="separate"/>
            </w:r>
            <w:r w:rsidR="00EA5AB4">
              <w:rPr>
                <w:noProof/>
                <w:webHidden/>
              </w:rPr>
              <w:t>23</w:t>
            </w:r>
            <w:r w:rsidR="00EA5AB4">
              <w:rPr>
                <w:noProof/>
                <w:webHidden/>
              </w:rPr>
              <w:fldChar w:fldCharType="end"/>
            </w:r>
          </w:hyperlink>
        </w:p>
        <w:p w14:paraId="4A097D9A" w14:textId="3F53DAFE" w:rsidR="00EA5AB4" w:rsidRDefault="00000000">
          <w:pPr>
            <w:pStyle w:val="TM2"/>
            <w:tabs>
              <w:tab w:val="left" w:pos="880"/>
              <w:tab w:val="right" w:leader="dot" w:pos="9350"/>
            </w:tabs>
            <w:rPr>
              <w:rFonts w:asciiTheme="minorHAnsi" w:hAnsiTheme="minorHAnsi" w:cstheme="minorBidi"/>
              <w:noProof/>
              <w:color w:val="auto"/>
              <w:kern w:val="2"/>
              <w:sz w:val="24"/>
              <w:szCs w:val="24"/>
              <w14:ligatures w14:val="standardContextual"/>
            </w:rPr>
          </w:pPr>
          <w:hyperlink w:anchor="_Toc196261151" w:history="1">
            <w:r w:rsidR="00EA5AB4" w:rsidRPr="00437AAD">
              <w:rPr>
                <w:rStyle w:val="Lienhypertexte"/>
                <w:noProof/>
              </w:rPr>
              <w:t>4.2.</w:t>
            </w:r>
            <w:r w:rsidR="00EA5AB4">
              <w:rPr>
                <w:rFonts w:asciiTheme="minorHAnsi" w:hAnsiTheme="minorHAnsi" w:cstheme="minorBidi"/>
                <w:noProof/>
                <w:color w:val="auto"/>
                <w:kern w:val="2"/>
                <w:sz w:val="24"/>
                <w:szCs w:val="24"/>
                <w14:ligatures w14:val="standardContextual"/>
              </w:rPr>
              <w:tab/>
            </w:r>
            <w:r w:rsidR="00EA5AB4" w:rsidRPr="00437AAD">
              <w:rPr>
                <w:rStyle w:val="Lienhypertexte"/>
                <w:noProof/>
              </w:rPr>
              <w:t>Installation de la topologie</w:t>
            </w:r>
            <w:r w:rsidR="00EA5AB4">
              <w:rPr>
                <w:noProof/>
                <w:webHidden/>
              </w:rPr>
              <w:tab/>
            </w:r>
            <w:r w:rsidR="00EA5AB4">
              <w:rPr>
                <w:noProof/>
                <w:webHidden/>
              </w:rPr>
              <w:fldChar w:fldCharType="begin"/>
            </w:r>
            <w:r w:rsidR="00EA5AB4">
              <w:rPr>
                <w:noProof/>
                <w:webHidden/>
              </w:rPr>
              <w:instrText xml:space="preserve"> PAGEREF _Toc196261151 \h </w:instrText>
            </w:r>
            <w:r w:rsidR="00EA5AB4">
              <w:rPr>
                <w:noProof/>
                <w:webHidden/>
              </w:rPr>
            </w:r>
            <w:r w:rsidR="00EA5AB4">
              <w:rPr>
                <w:noProof/>
                <w:webHidden/>
              </w:rPr>
              <w:fldChar w:fldCharType="separate"/>
            </w:r>
            <w:r w:rsidR="00EA5AB4">
              <w:rPr>
                <w:noProof/>
                <w:webHidden/>
              </w:rPr>
              <w:t>24</w:t>
            </w:r>
            <w:r w:rsidR="00EA5AB4">
              <w:rPr>
                <w:noProof/>
                <w:webHidden/>
              </w:rPr>
              <w:fldChar w:fldCharType="end"/>
            </w:r>
          </w:hyperlink>
        </w:p>
        <w:p w14:paraId="64680DDF" w14:textId="6924598E" w:rsidR="00B4056B" w:rsidRPr="00304219" w:rsidRDefault="00B4056B" w:rsidP="00B4056B">
          <w:pPr>
            <w:spacing w:after="0" w:line="360" w:lineRule="auto"/>
            <w:rPr>
              <w:rFonts w:asciiTheme="minorHAnsi" w:hAnsiTheme="minorHAnsi" w:cstheme="minorHAnsi"/>
            </w:rPr>
          </w:pPr>
          <w:r w:rsidRPr="00304219">
            <w:rPr>
              <w:rFonts w:asciiTheme="minorHAnsi" w:hAnsiTheme="minorHAnsi" w:cstheme="minorHAnsi"/>
              <w:b/>
            </w:rPr>
            <w:fldChar w:fldCharType="end"/>
          </w:r>
        </w:p>
      </w:sdtContent>
    </w:sdt>
    <w:p w14:paraId="06E90918" w14:textId="77777777" w:rsidR="00B4056B" w:rsidRPr="00304219" w:rsidRDefault="00B4056B" w:rsidP="00B4056B">
      <w:pPr>
        <w:rPr>
          <w:rFonts w:asciiTheme="minorHAnsi" w:hAnsiTheme="minorHAnsi" w:cstheme="minorHAnsi"/>
          <w:b/>
          <w:bCs/>
        </w:rPr>
      </w:pPr>
      <w:r w:rsidRPr="00304219">
        <w:rPr>
          <w:rFonts w:asciiTheme="minorHAnsi" w:hAnsiTheme="minorHAnsi" w:cstheme="minorHAnsi"/>
          <w:b/>
          <w:bCs/>
        </w:rPr>
        <w:br w:type="page"/>
      </w:r>
    </w:p>
    <w:p w14:paraId="350E9278" w14:textId="77777777" w:rsidR="00B4056B" w:rsidRPr="00304219" w:rsidRDefault="00B4056B" w:rsidP="00B4056B">
      <w:pPr>
        <w:pStyle w:val="Titre1"/>
      </w:pPr>
      <w:bookmarkStart w:id="17" w:name="_Toc196261122"/>
      <w:r w:rsidRPr="00304219">
        <w:lastRenderedPageBreak/>
        <w:t>Généralités</w:t>
      </w:r>
      <w:bookmarkEnd w:id="17"/>
    </w:p>
    <w:p w14:paraId="0B15DAA4" w14:textId="77777777" w:rsidR="00B4056B" w:rsidRDefault="00B4056B" w:rsidP="00B4056B">
      <w:pPr>
        <w:pStyle w:val="Titre2"/>
        <w:rPr>
          <w:rFonts w:asciiTheme="minorHAnsi" w:hAnsiTheme="minorHAnsi" w:cstheme="minorHAnsi"/>
        </w:rPr>
      </w:pPr>
      <w:bookmarkStart w:id="18" w:name="_Toc196261123"/>
      <w:r w:rsidRPr="00304219">
        <w:rPr>
          <w:rFonts w:asciiTheme="minorHAnsi" w:hAnsiTheme="minorHAnsi" w:cstheme="minorHAnsi"/>
        </w:rPr>
        <w:t>Objet du document</w:t>
      </w:r>
      <w:bookmarkEnd w:id="18"/>
    </w:p>
    <w:p w14:paraId="60717F45" w14:textId="77777777" w:rsidR="00B4056B" w:rsidRDefault="00B4056B" w:rsidP="00B4056B">
      <w:r w:rsidRPr="00FA661B">
        <w:t>L'objectif de ce document est de décrire en détail la structure de la topologie à mettre en place pour créer le référentiel topologique.</w:t>
      </w:r>
      <w:r>
        <w:t xml:space="preserve"> </w:t>
      </w:r>
    </w:p>
    <w:p w14:paraId="7D2C7505" w14:textId="77777777" w:rsidR="00B4056B" w:rsidRDefault="00B4056B" w:rsidP="00B4056B"/>
    <w:p w14:paraId="2D9243CB" w14:textId="77777777" w:rsidR="00B4056B" w:rsidRDefault="00B4056B" w:rsidP="00B4056B">
      <w:pPr>
        <w:pStyle w:val="Titre1"/>
        <w:rPr>
          <w:rFonts w:asciiTheme="minorHAnsi" w:hAnsiTheme="minorHAnsi" w:cstheme="minorHAnsi"/>
        </w:rPr>
      </w:pPr>
      <w:bookmarkStart w:id="19" w:name="_Toc196261124"/>
      <w:r>
        <w:rPr>
          <w:rFonts w:asciiTheme="minorHAnsi" w:hAnsiTheme="minorHAnsi" w:cstheme="minorHAnsi"/>
        </w:rPr>
        <w:t>La logique de structuration de la topologie</w:t>
      </w:r>
      <w:bookmarkEnd w:id="19"/>
    </w:p>
    <w:p w14:paraId="5F3F89B4" w14:textId="77777777" w:rsidR="00B4056B" w:rsidRDefault="00B4056B" w:rsidP="00B4056B">
      <w:pPr>
        <w:pStyle w:val="Titre2"/>
      </w:pPr>
      <w:bookmarkStart w:id="20" w:name="_Toc196261125"/>
      <w:r>
        <w:t>Principe</w:t>
      </w:r>
      <w:bookmarkEnd w:id="20"/>
    </w:p>
    <w:p w14:paraId="239298C2" w14:textId="77777777" w:rsidR="00B4056B" w:rsidRDefault="00B4056B" w:rsidP="00B4056B"/>
    <w:p w14:paraId="49FB0033" w14:textId="77777777" w:rsidR="00B4056B" w:rsidRDefault="00B4056B" w:rsidP="00B4056B">
      <w:r>
        <w:t>La topologie est une représentation structurée de l'infrastructure, comprenant les lignes, les hubs, les plateformes de croisement et d'alignement et les passages de niveau. À partir de cette structure, un référentiel topologique est créé, servant de source d'information pour la supervision et ses sous-systèmes afin de produire les éléments nécessaires à la gestion du trafic. Parmi ces éléments figure l’ensemble des services matériels. Un service matériel correspond essentiellement à une série des courses (missions) à effectuer par le véhicule.</w:t>
      </w:r>
    </w:p>
    <w:p w14:paraId="3D43876F" w14:textId="77777777" w:rsidR="00B4056B" w:rsidRDefault="00B4056B" w:rsidP="00B4056B">
      <w:r>
        <w:t>De plus, ce référentiel topologique permet au véhicule de déterminer son itinéraire pour accomplir la mission et de récupérer les propriétés des différents éléments de référence (objets) qu'il contient pour générer une localisation précise.</w:t>
      </w:r>
    </w:p>
    <w:p w14:paraId="62AF7E2C" w14:textId="77777777" w:rsidR="00B4056B" w:rsidRDefault="00B4056B" w:rsidP="00B4056B">
      <w:pPr>
        <w:pStyle w:val="Titre2"/>
      </w:pPr>
      <w:bookmarkStart w:id="21" w:name="_Toc196261126"/>
      <w:r>
        <w:t>Composition</w:t>
      </w:r>
      <w:bookmarkEnd w:id="21"/>
      <w:r>
        <w:t xml:space="preserve"> </w:t>
      </w:r>
    </w:p>
    <w:p w14:paraId="01883774" w14:textId="77777777" w:rsidR="00B4056B" w:rsidRPr="001D19DE" w:rsidRDefault="00B4056B" w:rsidP="00B4056B">
      <w:pPr>
        <w:pStyle w:val="Titre3"/>
      </w:pPr>
      <w:bookmarkStart w:id="22" w:name="_Toc196261127"/>
      <w:r>
        <w:t>Infrastructure</w:t>
      </w:r>
      <w:bookmarkEnd w:id="22"/>
    </w:p>
    <w:p w14:paraId="61C40BF8" w14:textId="5FCFD2AD" w:rsidR="00B4056B" w:rsidRPr="005C0EF7" w:rsidRDefault="00B4056B" w:rsidP="00B4056B">
      <w:pPr>
        <w:spacing w:before="100" w:beforeAutospacing="1" w:after="100" w:afterAutospacing="1"/>
        <w:jc w:val="left"/>
      </w:pPr>
      <w:r w:rsidRPr="005C0EF7">
        <w:t>L</w:t>
      </w:r>
      <w:r>
        <w:t xml:space="preserve">’infrastructure ferroviaire </w:t>
      </w:r>
      <w:r w:rsidR="00FA399F">
        <w:rPr>
          <w:color w:val="538135" w:themeColor="accent6" w:themeShade="BF"/>
        </w:rPr>
        <w:t>de système ‘</w:t>
      </w:r>
      <w:proofErr w:type="spellStart"/>
      <w:r w:rsidR="00FA399F">
        <w:rPr>
          <w:color w:val="538135" w:themeColor="accent6" w:themeShade="BF"/>
        </w:rPr>
        <w:t>FerroMobile</w:t>
      </w:r>
      <w:proofErr w:type="spellEnd"/>
      <w:r w:rsidR="00FA399F">
        <w:rPr>
          <w:color w:val="538135" w:themeColor="accent6" w:themeShade="BF"/>
        </w:rPr>
        <w:t xml:space="preserve">’ </w:t>
      </w:r>
      <w:r w:rsidRPr="005C0EF7">
        <w:t>est composée des éléments suivants :</w:t>
      </w:r>
    </w:p>
    <w:p w14:paraId="390C1717" w14:textId="77777777" w:rsidR="00B4056B" w:rsidRPr="005C0EF7" w:rsidRDefault="00B4056B" w:rsidP="00B4056B">
      <w:pPr>
        <w:numPr>
          <w:ilvl w:val="0"/>
          <w:numId w:val="8"/>
        </w:numPr>
        <w:spacing w:before="100" w:beforeAutospacing="1" w:after="100" w:afterAutospacing="1"/>
        <w:jc w:val="left"/>
      </w:pPr>
      <w:bookmarkStart w:id="23" w:name="_Hlk195135760"/>
      <w:r w:rsidRPr="005C0EF7">
        <w:rPr>
          <w:rFonts w:ascii="Times New Roman" w:eastAsia="Times New Roman" w:hAnsi="Times New Roman" w:cs="Times New Roman"/>
          <w:b/>
          <w:bCs/>
          <w:i/>
          <w:iCs/>
          <w:color w:val="auto"/>
          <w:sz w:val="24"/>
          <w:szCs w:val="24"/>
          <w:lang w:eastAsia="fr-FR"/>
        </w:rPr>
        <w:t>Une ligne</w:t>
      </w:r>
      <w:r w:rsidRPr="005C0EF7">
        <w:rPr>
          <w:rFonts w:ascii="Times New Roman" w:eastAsia="Times New Roman" w:hAnsi="Times New Roman" w:cs="Times New Roman"/>
          <w:color w:val="auto"/>
          <w:sz w:val="24"/>
          <w:szCs w:val="24"/>
          <w:lang w:eastAsia="fr-FR"/>
        </w:rPr>
        <w:t xml:space="preserve"> : </w:t>
      </w:r>
      <w:r w:rsidRPr="005C0EF7">
        <w:t>représente l'ensemble de la ligne avec son infrastructure, incluant les rails, les hubs, les plateformes de croisement et d'alignement</w:t>
      </w:r>
      <w:r>
        <w:t xml:space="preserve"> et le passage de niveau.</w:t>
      </w:r>
    </w:p>
    <w:p w14:paraId="1FDEA52C" w14:textId="77777777" w:rsidR="00B4056B" w:rsidRPr="005C0EF7" w:rsidRDefault="00B4056B" w:rsidP="00B4056B">
      <w:pPr>
        <w:numPr>
          <w:ilvl w:val="0"/>
          <w:numId w:val="8"/>
        </w:numPr>
        <w:spacing w:before="100" w:beforeAutospacing="1" w:after="100" w:afterAutospacing="1"/>
        <w:jc w:val="left"/>
      </w:pPr>
      <w:r w:rsidRPr="005C0EF7">
        <w:rPr>
          <w:rFonts w:ascii="Times New Roman" w:eastAsia="Times New Roman" w:hAnsi="Times New Roman" w:cs="Times New Roman"/>
          <w:b/>
          <w:bCs/>
          <w:color w:val="auto"/>
          <w:sz w:val="24"/>
          <w:szCs w:val="24"/>
          <w:lang w:eastAsia="fr-FR"/>
        </w:rPr>
        <w:t>Les rails</w:t>
      </w:r>
      <w:r w:rsidRPr="005C0EF7">
        <w:rPr>
          <w:rFonts w:ascii="Times New Roman" w:eastAsia="Times New Roman" w:hAnsi="Times New Roman" w:cs="Times New Roman"/>
          <w:color w:val="auto"/>
          <w:sz w:val="24"/>
          <w:szCs w:val="24"/>
          <w:lang w:eastAsia="fr-FR"/>
        </w:rPr>
        <w:t xml:space="preserve"> : </w:t>
      </w:r>
      <w:r w:rsidRPr="005C0EF7">
        <w:t>sections de la ligne sur lesquelles le véhicule circule en mode rail.</w:t>
      </w:r>
    </w:p>
    <w:p w14:paraId="3B735E54" w14:textId="77777777" w:rsidR="00B4056B" w:rsidRPr="005C0EF7" w:rsidRDefault="00B4056B" w:rsidP="00B4056B">
      <w:pPr>
        <w:numPr>
          <w:ilvl w:val="0"/>
          <w:numId w:val="8"/>
        </w:numPr>
        <w:spacing w:before="100" w:beforeAutospacing="1" w:after="100" w:afterAutospacing="1"/>
        <w:jc w:val="left"/>
      </w:pPr>
      <w:r w:rsidRPr="005C0EF7">
        <w:rPr>
          <w:rFonts w:ascii="Times New Roman" w:eastAsia="Times New Roman" w:hAnsi="Times New Roman" w:cs="Times New Roman"/>
          <w:b/>
          <w:bCs/>
          <w:i/>
          <w:iCs/>
          <w:color w:val="auto"/>
          <w:sz w:val="24"/>
          <w:szCs w:val="24"/>
          <w:lang w:eastAsia="fr-FR"/>
        </w:rPr>
        <w:t>Les hubs</w:t>
      </w:r>
      <w:r w:rsidRPr="005C0EF7">
        <w:rPr>
          <w:rFonts w:ascii="Times New Roman" w:eastAsia="Times New Roman" w:hAnsi="Times New Roman" w:cs="Times New Roman"/>
          <w:color w:val="auto"/>
          <w:sz w:val="24"/>
          <w:szCs w:val="24"/>
          <w:lang w:eastAsia="fr-FR"/>
        </w:rPr>
        <w:t xml:space="preserve"> : </w:t>
      </w:r>
      <w:r w:rsidRPr="005C0EF7">
        <w:t>zones dédiées à l'arrêt, au débarquement, à l'embarquement et à la recharge des véhicules.</w:t>
      </w:r>
    </w:p>
    <w:p w14:paraId="53F69215" w14:textId="77777777" w:rsidR="00B4056B" w:rsidRPr="005C0EF7" w:rsidRDefault="00B4056B" w:rsidP="00B4056B">
      <w:pPr>
        <w:numPr>
          <w:ilvl w:val="0"/>
          <w:numId w:val="8"/>
        </w:numPr>
        <w:spacing w:before="100" w:beforeAutospacing="1" w:after="100" w:afterAutospacing="1"/>
        <w:jc w:val="left"/>
      </w:pPr>
      <w:r w:rsidRPr="005C0EF7">
        <w:rPr>
          <w:rFonts w:ascii="Times New Roman" w:eastAsia="Times New Roman" w:hAnsi="Times New Roman" w:cs="Times New Roman"/>
          <w:b/>
          <w:bCs/>
          <w:i/>
          <w:iCs/>
          <w:color w:val="auto"/>
          <w:sz w:val="24"/>
          <w:szCs w:val="24"/>
          <w:lang w:eastAsia="fr-FR"/>
        </w:rPr>
        <w:t>La plateforme de croisement (évitement)</w:t>
      </w:r>
      <w:r w:rsidRPr="005C0EF7">
        <w:rPr>
          <w:rFonts w:ascii="Times New Roman" w:eastAsia="Times New Roman" w:hAnsi="Times New Roman" w:cs="Times New Roman"/>
          <w:color w:val="auto"/>
          <w:sz w:val="24"/>
          <w:szCs w:val="24"/>
          <w:lang w:eastAsia="fr-FR"/>
        </w:rPr>
        <w:t xml:space="preserve"> : </w:t>
      </w:r>
      <w:r w:rsidRPr="005C0EF7">
        <w:t>zone adjacente aux rails qui permet de gérer le passage alterné des véhicules selon les besoins.</w:t>
      </w:r>
    </w:p>
    <w:p w14:paraId="354F1A1A" w14:textId="77777777" w:rsidR="00B4056B" w:rsidRDefault="00B4056B" w:rsidP="00B4056B">
      <w:pPr>
        <w:numPr>
          <w:ilvl w:val="0"/>
          <w:numId w:val="8"/>
        </w:numPr>
        <w:spacing w:before="100" w:beforeAutospacing="1" w:after="100" w:afterAutospacing="1"/>
        <w:jc w:val="left"/>
      </w:pPr>
      <w:r w:rsidRPr="005C0EF7">
        <w:rPr>
          <w:rFonts w:ascii="Times New Roman" w:eastAsia="Times New Roman" w:hAnsi="Times New Roman" w:cs="Times New Roman"/>
          <w:b/>
          <w:bCs/>
          <w:i/>
          <w:iCs/>
          <w:color w:val="auto"/>
          <w:sz w:val="24"/>
          <w:szCs w:val="24"/>
          <w:lang w:eastAsia="fr-FR"/>
        </w:rPr>
        <w:t>La plateforme d'alignement</w:t>
      </w:r>
      <w:r w:rsidRPr="005C0EF7">
        <w:rPr>
          <w:rFonts w:ascii="Times New Roman" w:eastAsia="Times New Roman" w:hAnsi="Times New Roman" w:cs="Times New Roman"/>
          <w:color w:val="auto"/>
          <w:sz w:val="24"/>
          <w:szCs w:val="24"/>
          <w:lang w:eastAsia="fr-FR"/>
        </w:rPr>
        <w:t xml:space="preserve"> : </w:t>
      </w:r>
      <w:r w:rsidRPr="005C0EF7">
        <w:t>zone de manœuvre utilisée pour aligner le véhicule avec les rails avant d'y accéder.</w:t>
      </w:r>
    </w:p>
    <w:p w14:paraId="36A9358E" w14:textId="77777777" w:rsidR="00B4056B" w:rsidRDefault="00B4056B" w:rsidP="00B4056B">
      <w:pPr>
        <w:numPr>
          <w:ilvl w:val="0"/>
          <w:numId w:val="8"/>
        </w:numPr>
        <w:spacing w:before="100" w:beforeAutospacing="1" w:after="100" w:afterAutospacing="1"/>
        <w:jc w:val="left"/>
      </w:pPr>
      <w:r>
        <w:rPr>
          <w:rFonts w:ascii="Times New Roman" w:eastAsia="Times New Roman" w:hAnsi="Times New Roman" w:cs="Times New Roman"/>
          <w:b/>
          <w:bCs/>
          <w:i/>
          <w:iCs/>
          <w:color w:val="auto"/>
          <w:sz w:val="24"/>
          <w:szCs w:val="24"/>
          <w:lang w:eastAsia="fr-FR"/>
        </w:rPr>
        <w:t>Le passage à niveau :</w:t>
      </w:r>
      <w:r>
        <w:t xml:space="preserve"> Zone de croisement d’une voie ferrée et d’une route.</w:t>
      </w:r>
    </w:p>
    <w:p w14:paraId="1D3C2BCF" w14:textId="2F0BE3CA" w:rsidR="00C07964" w:rsidRPr="00C07964" w:rsidRDefault="00C07964" w:rsidP="00C07964">
      <w:pPr>
        <w:numPr>
          <w:ilvl w:val="0"/>
          <w:numId w:val="8"/>
        </w:numPr>
        <w:spacing w:before="100" w:beforeAutospacing="1" w:after="100" w:afterAutospacing="1"/>
        <w:jc w:val="left"/>
        <w:rPr>
          <w:color w:val="538135" w:themeColor="accent6" w:themeShade="BF"/>
        </w:rPr>
      </w:pPr>
      <w:r w:rsidRPr="00FA399F">
        <w:rPr>
          <w:rFonts w:ascii="Times New Roman" w:eastAsia="Times New Roman" w:hAnsi="Times New Roman" w:cs="Times New Roman"/>
          <w:b/>
          <w:bCs/>
          <w:i/>
          <w:iCs/>
          <w:color w:val="538135" w:themeColor="accent6" w:themeShade="BF"/>
          <w:sz w:val="24"/>
          <w:szCs w:val="24"/>
          <w:lang w:eastAsia="fr-FR"/>
        </w:rPr>
        <w:t>Le pont</w:t>
      </w:r>
      <w:r w:rsidR="00707B1F">
        <w:rPr>
          <w:rFonts w:ascii="Times New Roman" w:eastAsia="Times New Roman" w:hAnsi="Times New Roman" w:cs="Times New Roman"/>
          <w:b/>
          <w:bCs/>
          <w:i/>
          <w:iCs/>
          <w:color w:val="538135" w:themeColor="accent6" w:themeShade="BF"/>
          <w:sz w:val="24"/>
          <w:szCs w:val="24"/>
          <w:lang w:eastAsia="fr-FR"/>
        </w:rPr>
        <w:t xml:space="preserve"> </w:t>
      </w:r>
    </w:p>
    <w:p w14:paraId="219548EE" w14:textId="077BDC63" w:rsidR="00FA399F" w:rsidRPr="00FA399F" w:rsidRDefault="00FA399F" w:rsidP="00FA399F">
      <w:pPr>
        <w:numPr>
          <w:ilvl w:val="0"/>
          <w:numId w:val="8"/>
        </w:numPr>
        <w:spacing w:before="100" w:beforeAutospacing="1" w:after="100" w:afterAutospacing="1"/>
        <w:jc w:val="left"/>
        <w:rPr>
          <w:color w:val="538135" w:themeColor="accent6" w:themeShade="BF"/>
        </w:rPr>
      </w:pPr>
      <w:r w:rsidRPr="00FA399F">
        <w:rPr>
          <w:rFonts w:ascii="Times New Roman" w:eastAsia="Times New Roman" w:hAnsi="Times New Roman" w:cs="Times New Roman"/>
          <w:b/>
          <w:bCs/>
          <w:i/>
          <w:iCs/>
          <w:color w:val="538135" w:themeColor="accent6" w:themeShade="BF"/>
          <w:sz w:val="24"/>
          <w:szCs w:val="24"/>
          <w:lang w:eastAsia="fr-FR"/>
        </w:rPr>
        <w:t>Le tunne</w:t>
      </w:r>
      <w:r>
        <w:rPr>
          <w:rFonts w:ascii="Times New Roman" w:eastAsia="Times New Roman" w:hAnsi="Times New Roman" w:cs="Times New Roman"/>
          <w:b/>
          <w:bCs/>
          <w:i/>
          <w:iCs/>
          <w:color w:val="538135" w:themeColor="accent6" w:themeShade="BF"/>
          <w:sz w:val="24"/>
          <w:szCs w:val="24"/>
          <w:lang w:eastAsia="fr-FR"/>
        </w:rPr>
        <w:t>l</w:t>
      </w:r>
    </w:p>
    <w:p w14:paraId="7F5FAA62" w14:textId="043359DA" w:rsidR="00FA399F" w:rsidRPr="00FA399F" w:rsidRDefault="00FA399F" w:rsidP="00FA399F">
      <w:pPr>
        <w:numPr>
          <w:ilvl w:val="0"/>
          <w:numId w:val="8"/>
        </w:numPr>
        <w:spacing w:before="100" w:beforeAutospacing="1" w:after="100" w:afterAutospacing="1"/>
        <w:jc w:val="left"/>
        <w:rPr>
          <w:color w:val="538135" w:themeColor="accent6" w:themeShade="BF"/>
        </w:rPr>
      </w:pPr>
      <w:r>
        <w:rPr>
          <w:rFonts w:ascii="Times New Roman" w:eastAsia="Times New Roman" w:hAnsi="Times New Roman" w:cs="Times New Roman"/>
          <w:b/>
          <w:bCs/>
          <w:i/>
          <w:iCs/>
          <w:color w:val="538135" w:themeColor="accent6" w:themeShade="BF"/>
          <w:sz w:val="24"/>
          <w:szCs w:val="24"/>
          <w:lang w:eastAsia="fr-FR"/>
        </w:rPr>
        <w:t>Parking</w:t>
      </w:r>
    </w:p>
    <w:p w14:paraId="396523DD" w14:textId="6DCFDFB0" w:rsidR="002E12E4" w:rsidRPr="002279C4" w:rsidRDefault="00FA399F" w:rsidP="002279C4">
      <w:pPr>
        <w:numPr>
          <w:ilvl w:val="0"/>
          <w:numId w:val="8"/>
        </w:numPr>
        <w:spacing w:before="100" w:beforeAutospacing="1" w:after="100" w:afterAutospacing="1"/>
        <w:jc w:val="left"/>
        <w:rPr>
          <w:color w:val="538135" w:themeColor="accent6" w:themeShade="BF"/>
        </w:rPr>
      </w:pPr>
      <w:r>
        <w:rPr>
          <w:rFonts w:ascii="Times New Roman" w:eastAsia="Times New Roman" w:hAnsi="Times New Roman" w:cs="Times New Roman"/>
          <w:b/>
          <w:bCs/>
          <w:i/>
          <w:iCs/>
          <w:color w:val="538135" w:themeColor="accent6" w:themeShade="BF"/>
          <w:sz w:val="24"/>
          <w:szCs w:val="24"/>
          <w:lang w:eastAsia="fr-FR"/>
        </w:rPr>
        <w:t>Entrepôt</w:t>
      </w:r>
      <w:r w:rsidR="002279C4">
        <w:rPr>
          <w:rFonts w:ascii="Times New Roman" w:eastAsia="Times New Roman" w:hAnsi="Times New Roman" w:cs="Times New Roman"/>
          <w:b/>
          <w:bCs/>
          <w:i/>
          <w:iCs/>
          <w:color w:val="538135" w:themeColor="accent6" w:themeShade="BF"/>
          <w:sz w:val="24"/>
          <w:szCs w:val="24"/>
          <w:lang w:eastAsia="fr-FR"/>
        </w:rPr>
        <w:t>s</w:t>
      </w:r>
    </w:p>
    <w:p w14:paraId="602E9C9F" w14:textId="5CF2F4E5" w:rsidR="002279C4" w:rsidRPr="00AD69DD" w:rsidRDefault="004225A5" w:rsidP="00707B1F">
      <w:pPr>
        <w:rPr>
          <w:color w:val="538135" w:themeColor="accent6" w:themeShade="BF"/>
        </w:rPr>
      </w:pPr>
      <w:r>
        <w:rPr>
          <w:rFonts w:ascii="Times New Roman" w:eastAsia="Times New Roman" w:hAnsi="Times New Roman" w:cs="Times New Roman"/>
          <w:b/>
          <w:bCs/>
          <w:i/>
          <w:iCs/>
          <w:color w:val="538135" w:themeColor="accent6" w:themeShade="BF"/>
          <w:sz w:val="24"/>
          <w:szCs w:val="24"/>
          <w:lang w:eastAsia="fr-FR"/>
        </w:rPr>
        <w:lastRenderedPageBreak/>
        <w:t>Point</w:t>
      </w:r>
      <w:r w:rsidR="00707B1F">
        <w:rPr>
          <w:rFonts w:ascii="Times New Roman" w:eastAsia="Times New Roman" w:hAnsi="Times New Roman" w:cs="Times New Roman"/>
          <w:b/>
          <w:bCs/>
          <w:i/>
          <w:iCs/>
          <w:color w:val="538135" w:themeColor="accent6" w:themeShade="BF"/>
          <w:sz w:val="24"/>
          <w:szCs w:val="24"/>
          <w:lang w:eastAsia="fr-FR"/>
        </w:rPr>
        <w:t>s</w:t>
      </w:r>
      <w:r>
        <w:rPr>
          <w:rFonts w:ascii="Times New Roman" w:eastAsia="Times New Roman" w:hAnsi="Times New Roman" w:cs="Times New Roman"/>
          <w:b/>
          <w:bCs/>
          <w:i/>
          <w:iCs/>
          <w:color w:val="538135" w:themeColor="accent6" w:themeShade="BF"/>
          <w:sz w:val="24"/>
          <w:szCs w:val="24"/>
          <w:lang w:eastAsia="fr-FR"/>
        </w:rPr>
        <w:t xml:space="preserve"> de recharge (</w:t>
      </w:r>
      <w:proofErr w:type="spellStart"/>
      <w:r w:rsidR="002279C4">
        <w:rPr>
          <w:rFonts w:ascii="Times New Roman" w:eastAsia="Times New Roman" w:hAnsi="Times New Roman" w:cs="Times New Roman"/>
          <w:b/>
          <w:bCs/>
          <w:i/>
          <w:iCs/>
          <w:color w:val="538135" w:themeColor="accent6" w:themeShade="BF"/>
          <w:sz w:val="24"/>
          <w:szCs w:val="24"/>
          <w:lang w:eastAsia="fr-FR"/>
        </w:rPr>
        <w:t>Chargin</w:t>
      </w:r>
      <w:r w:rsidR="004E273F">
        <w:rPr>
          <w:rFonts w:ascii="Times New Roman" w:eastAsia="Times New Roman" w:hAnsi="Times New Roman" w:cs="Times New Roman"/>
          <w:b/>
          <w:bCs/>
          <w:i/>
          <w:iCs/>
          <w:color w:val="538135" w:themeColor="accent6" w:themeShade="BF"/>
          <w:sz w:val="24"/>
          <w:szCs w:val="24"/>
          <w:lang w:eastAsia="fr-FR"/>
        </w:rPr>
        <w:t>gPoint</w:t>
      </w:r>
      <w:proofErr w:type="spellEnd"/>
      <w:r>
        <w:rPr>
          <w:rFonts w:ascii="Times New Roman" w:eastAsia="Times New Roman" w:hAnsi="Times New Roman" w:cs="Times New Roman"/>
          <w:b/>
          <w:bCs/>
          <w:i/>
          <w:iCs/>
          <w:color w:val="538135" w:themeColor="accent6" w:themeShade="BF"/>
          <w:sz w:val="24"/>
          <w:szCs w:val="24"/>
          <w:lang w:eastAsia="fr-FR"/>
        </w:rPr>
        <w:t>)</w:t>
      </w:r>
      <w:r w:rsidR="00707B1F">
        <w:rPr>
          <w:rFonts w:ascii="Times New Roman" w:eastAsia="Times New Roman" w:hAnsi="Times New Roman" w:cs="Times New Roman"/>
          <w:b/>
          <w:bCs/>
          <w:i/>
          <w:iCs/>
          <w:color w:val="538135" w:themeColor="accent6" w:themeShade="BF"/>
          <w:sz w:val="24"/>
          <w:szCs w:val="24"/>
          <w:lang w:eastAsia="fr-FR"/>
        </w:rPr>
        <w:t xml:space="preserve"> : </w:t>
      </w:r>
      <w:r w:rsidR="00707B1F">
        <w:rPr>
          <w:rStyle w:val="lev"/>
          <w:b w:val="0"/>
          <w:bCs w:val="0"/>
          <w:color w:val="538135" w:themeColor="accent6" w:themeShade="BF"/>
        </w:rPr>
        <w:t>L’ensemble des points de recharge dans les hubs de ligne</w:t>
      </w:r>
    </w:p>
    <w:bookmarkEnd w:id="23"/>
    <w:p w14:paraId="147867D3" w14:textId="77777777" w:rsidR="00B4056B" w:rsidRDefault="00B4056B" w:rsidP="00A4758B">
      <w:pPr>
        <w:spacing w:before="100" w:beforeAutospacing="1" w:after="100" w:afterAutospacing="1"/>
        <w:ind w:left="360"/>
        <w:jc w:val="left"/>
      </w:pPr>
      <w:r w:rsidRPr="00D52D57">
        <w:t>Ces éléments peuvent inclure d'autres composants et sous-ensembles, permettant d'assurer les différentes fonctionnalités nécessaires au roulage des engins sur la ligne</w:t>
      </w:r>
      <w:r>
        <w:t>.</w:t>
      </w:r>
    </w:p>
    <w:p w14:paraId="6A33B7F5" w14:textId="77777777" w:rsidR="00B4056B" w:rsidRDefault="00B4056B" w:rsidP="00B4056B">
      <w:pPr>
        <w:pStyle w:val="Titre3"/>
      </w:pPr>
      <w:bookmarkStart w:id="24" w:name="_Toc196261128"/>
      <w:r>
        <w:rPr>
          <w:lang w:eastAsia="fr-FR"/>
        </w:rPr>
        <w:t>Référentiel topologique</w:t>
      </w:r>
      <w:bookmarkEnd w:id="24"/>
    </w:p>
    <w:p w14:paraId="5D251595" w14:textId="77777777" w:rsidR="00B4056B" w:rsidRDefault="00B4056B" w:rsidP="00B4056B">
      <w:pPr>
        <w:spacing w:before="100" w:beforeAutospacing="1" w:after="100" w:afterAutospacing="1"/>
        <w:jc w:val="left"/>
      </w:pPr>
      <w:r>
        <w:t>Le référentiel topologique est une représentation structurée de l’infrastructure ferroviaire.</w:t>
      </w:r>
    </w:p>
    <w:p w14:paraId="72B9DE53" w14:textId="77777777" w:rsidR="00B4056B" w:rsidRDefault="00B4056B" w:rsidP="00B4056B">
      <w:pPr>
        <w:spacing w:before="100" w:beforeAutospacing="1" w:after="100" w:afterAutospacing="1"/>
        <w:jc w:val="left"/>
      </w:pPr>
      <w:r>
        <w:t xml:space="preserve">Dans cette représentation de référentiel topologique tous ces éléments sont structurés et décris à l’aide des </w:t>
      </w:r>
      <w:proofErr w:type="spellStart"/>
      <w:r>
        <w:t>objest</w:t>
      </w:r>
      <w:proofErr w:type="spellEnd"/>
      <w:r>
        <w:t>.</w:t>
      </w:r>
    </w:p>
    <w:p w14:paraId="5F931741" w14:textId="77777777" w:rsidR="00B4056B" w:rsidRDefault="00B4056B" w:rsidP="00B4056B">
      <w:pPr>
        <w:spacing w:before="100" w:beforeAutospacing="1" w:after="100" w:afterAutospacing="1"/>
        <w:jc w:val="left"/>
        <w:rPr>
          <w:rFonts w:asciiTheme="minorHAnsi" w:hAnsiTheme="minorHAnsi" w:cstheme="minorHAnsi"/>
        </w:rPr>
      </w:pPr>
      <w:r>
        <w:rPr>
          <w:rFonts w:asciiTheme="minorHAnsi" w:hAnsiTheme="minorHAnsi" w:cstheme="minorHAnsi"/>
        </w:rPr>
        <w:t xml:space="preserve">Ces objets sont classifiés en deux catégories : </w:t>
      </w:r>
    </w:p>
    <w:p w14:paraId="28EFF141" w14:textId="77777777" w:rsidR="00B4056B" w:rsidRDefault="00B4056B" w:rsidP="00B4056B">
      <w:pPr>
        <w:pStyle w:val="Paragraphedeliste"/>
        <w:numPr>
          <w:ilvl w:val="0"/>
          <w:numId w:val="16"/>
        </w:numPr>
        <w:spacing w:before="100" w:beforeAutospacing="1" w:after="100" w:afterAutospacing="1"/>
        <w:jc w:val="left"/>
      </w:pPr>
      <w:r>
        <w:t>Objet court</w:t>
      </w:r>
    </w:p>
    <w:p w14:paraId="18071FE2" w14:textId="77777777" w:rsidR="00B4056B" w:rsidRDefault="00B4056B" w:rsidP="00B4056B">
      <w:pPr>
        <w:pStyle w:val="Paragraphedeliste"/>
        <w:numPr>
          <w:ilvl w:val="0"/>
          <w:numId w:val="16"/>
        </w:numPr>
        <w:spacing w:before="100" w:beforeAutospacing="1" w:after="100" w:afterAutospacing="1"/>
        <w:jc w:val="left"/>
      </w:pPr>
      <w:r>
        <w:t>Objet long</w:t>
      </w:r>
    </w:p>
    <w:p w14:paraId="645EEFB3" w14:textId="77777777" w:rsidR="00B4056B" w:rsidRPr="00195331" w:rsidRDefault="00B4056B" w:rsidP="00B4056B">
      <w:pPr>
        <w:spacing w:before="100" w:beforeAutospacing="1" w:after="100" w:afterAutospacing="1"/>
        <w:jc w:val="left"/>
        <w:rPr>
          <w:b/>
          <w:bCs/>
          <w:i/>
          <w:iCs/>
          <w:sz w:val="24"/>
          <w:szCs w:val="24"/>
          <w:u w:val="single"/>
        </w:rPr>
      </w:pPr>
      <w:r w:rsidRPr="00195331">
        <w:rPr>
          <w:b/>
          <w:bCs/>
          <w:i/>
          <w:iCs/>
          <w:sz w:val="24"/>
          <w:szCs w:val="24"/>
          <w:u w:val="single"/>
        </w:rPr>
        <w:t>Liste des objets :</w:t>
      </w:r>
    </w:p>
    <w:p w14:paraId="291E94A0" w14:textId="522CCB1E" w:rsidR="00B4056B" w:rsidRDefault="00B4056B" w:rsidP="00B4056B">
      <w:r w:rsidRPr="002279C4">
        <w:rPr>
          <w:rStyle w:val="lev"/>
          <w:strike/>
        </w:rPr>
        <w:t>Section de voie (SV)</w:t>
      </w:r>
      <w:r w:rsidR="002279C4" w:rsidRPr="002279C4">
        <w:t xml:space="preserve"> </w:t>
      </w:r>
      <w:proofErr w:type="spellStart"/>
      <w:r w:rsidR="002279C4" w:rsidRPr="002279C4">
        <w:rPr>
          <w:color w:val="538135" w:themeColor="accent6" w:themeShade="BF"/>
        </w:rPr>
        <w:t>SafetyZone</w:t>
      </w:r>
      <w:proofErr w:type="spellEnd"/>
      <w:r>
        <w:t xml:space="preserve"> : il s'agit d'un objet désignant une zone de rails à sécuriser. </w:t>
      </w:r>
    </w:p>
    <w:p w14:paraId="06FC5329" w14:textId="77777777" w:rsidR="00D85208" w:rsidRPr="00D85208" w:rsidRDefault="00D85208" w:rsidP="00D85208">
      <w:pPr>
        <w:spacing w:before="100" w:beforeAutospacing="1" w:after="100" w:afterAutospacing="1"/>
        <w:jc w:val="left"/>
        <w:rPr>
          <w:color w:val="538135" w:themeColor="accent6" w:themeShade="BF"/>
        </w:rPr>
      </w:pPr>
      <w:r w:rsidRPr="00D85208">
        <w:rPr>
          <w:color w:val="538135" w:themeColor="accent6" w:themeShade="BF"/>
        </w:rPr>
        <w:t xml:space="preserve">L’infrastructure peut comporter deux types de zones de sécurité, appelées </w:t>
      </w:r>
      <w:proofErr w:type="spellStart"/>
      <w:r w:rsidRPr="00D85208">
        <w:rPr>
          <w:color w:val="538135" w:themeColor="accent6" w:themeShade="BF"/>
        </w:rPr>
        <w:t>safetyZone</w:t>
      </w:r>
      <w:proofErr w:type="spellEnd"/>
      <w:r w:rsidRPr="00D85208">
        <w:rPr>
          <w:color w:val="538135" w:themeColor="accent6" w:themeShade="BF"/>
        </w:rPr>
        <w:t xml:space="preserve"> :</w:t>
      </w:r>
    </w:p>
    <w:p w14:paraId="190EF568" w14:textId="77777777" w:rsidR="00D85208" w:rsidRPr="00D85208" w:rsidRDefault="00D85208" w:rsidP="00D85208">
      <w:pPr>
        <w:pStyle w:val="Paragraphedeliste"/>
        <w:numPr>
          <w:ilvl w:val="0"/>
          <w:numId w:val="27"/>
        </w:numPr>
        <w:spacing w:before="100" w:beforeAutospacing="1" w:after="100" w:afterAutospacing="1"/>
        <w:jc w:val="left"/>
        <w:rPr>
          <w:color w:val="538135" w:themeColor="accent6" w:themeShade="BF"/>
        </w:rPr>
      </w:pPr>
      <w:r w:rsidRPr="00D85208">
        <w:rPr>
          <w:color w:val="538135" w:themeColor="accent6" w:themeShade="BF"/>
        </w:rPr>
        <w:t>Zones exclusives :</w:t>
      </w:r>
    </w:p>
    <w:p w14:paraId="6DE96262" w14:textId="77777777" w:rsidR="00D85208" w:rsidRPr="00D85208" w:rsidRDefault="00D85208" w:rsidP="00D85208">
      <w:pPr>
        <w:pStyle w:val="Paragraphedeliste"/>
        <w:numPr>
          <w:ilvl w:val="1"/>
          <w:numId w:val="27"/>
        </w:numPr>
        <w:spacing w:before="100" w:beforeAutospacing="1" w:after="100" w:afterAutospacing="1"/>
        <w:jc w:val="left"/>
        <w:rPr>
          <w:color w:val="538135" w:themeColor="accent6" w:themeShade="BF"/>
        </w:rPr>
      </w:pPr>
      <w:r w:rsidRPr="00D85208">
        <w:rPr>
          <w:color w:val="538135" w:themeColor="accent6" w:themeShade="BF"/>
        </w:rPr>
        <w:t>À tout instant, une seule et unique entité (par exemple, un véhicule) est autorisée à occuper la zone.</w:t>
      </w:r>
    </w:p>
    <w:p w14:paraId="2D702E02" w14:textId="77777777" w:rsidR="00D85208" w:rsidRPr="00D85208" w:rsidRDefault="00D85208" w:rsidP="00D85208">
      <w:pPr>
        <w:pStyle w:val="Paragraphedeliste"/>
        <w:numPr>
          <w:ilvl w:val="0"/>
          <w:numId w:val="27"/>
        </w:numPr>
        <w:spacing w:before="100" w:beforeAutospacing="1" w:after="100" w:afterAutospacing="1"/>
        <w:jc w:val="left"/>
        <w:rPr>
          <w:color w:val="538135" w:themeColor="accent6" w:themeShade="BF"/>
        </w:rPr>
      </w:pPr>
      <w:r w:rsidRPr="00D85208">
        <w:rPr>
          <w:color w:val="538135" w:themeColor="accent6" w:themeShade="BF"/>
        </w:rPr>
        <w:t>Zones permissives :</w:t>
      </w:r>
    </w:p>
    <w:p w14:paraId="2FD455EA" w14:textId="14CD76FF" w:rsidR="00D85208" w:rsidRPr="00D85208" w:rsidRDefault="00D85208" w:rsidP="00D85208">
      <w:pPr>
        <w:pStyle w:val="Paragraphedeliste"/>
        <w:numPr>
          <w:ilvl w:val="1"/>
          <w:numId w:val="27"/>
        </w:numPr>
        <w:spacing w:before="100" w:beforeAutospacing="1" w:after="100" w:afterAutospacing="1"/>
        <w:jc w:val="left"/>
        <w:rPr>
          <w:color w:val="538135" w:themeColor="accent6" w:themeShade="BF"/>
        </w:rPr>
      </w:pPr>
      <w:r w:rsidRPr="00D85208">
        <w:rPr>
          <w:color w:val="538135" w:themeColor="accent6" w:themeShade="BF"/>
        </w:rPr>
        <w:t>Plusieurs véhicules peuvent circuler simultanément dans la zone, à condition qu’ils empruntent le même itinéraire, et que celui-ci soit monomodal.</w:t>
      </w:r>
    </w:p>
    <w:p w14:paraId="5E760E26" w14:textId="0122B946" w:rsidR="00B4056B" w:rsidRPr="00C967F8" w:rsidRDefault="003871E3" w:rsidP="00C967F8">
      <w:pPr>
        <w:spacing w:before="100" w:beforeAutospacing="1" w:after="100" w:afterAutospacing="1"/>
        <w:jc w:val="left"/>
        <w:rPr>
          <w:color w:val="538135" w:themeColor="accent6" w:themeShade="BF"/>
        </w:rPr>
      </w:pPr>
      <w:r w:rsidRPr="003871E3">
        <w:rPr>
          <w:color w:val="538135" w:themeColor="accent6" w:themeShade="BF"/>
        </w:rPr>
        <w:t>Une zone couvre un ensemble d</w:t>
      </w:r>
      <w:r w:rsidR="006F763E">
        <w:rPr>
          <w:color w:val="538135" w:themeColor="accent6" w:themeShade="BF"/>
        </w:rPr>
        <w:t>’arcs</w:t>
      </w:r>
      <w:r w:rsidRPr="003871E3">
        <w:rPr>
          <w:color w:val="538135" w:themeColor="accent6" w:themeShade="BF"/>
        </w:rPr>
        <w:t>, lesquels définissent</w:t>
      </w:r>
      <w:r w:rsidR="008252B6">
        <w:rPr>
          <w:color w:val="538135" w:themeColor="accent6" w:themeShade="BF"/>
        </w:rPr>
        <w:t xml:space="preserve"> implicitement</w:t>
      </w:r>
      <w:r w:rsidRPr="003871E3">
        <w:rPr>
          <w:color w:val="538135" w:themeColor="accent6" w:themeShade="BF"/>
        </w:rPr>
        <w:t xml:space="preserve"> les itinéraires que le véhicule peut emprunter au sein de cette zone</w:t>
      </w:r>
      <w:r>
        <w:rPr>
          <w:color w:val="538135" w:themeColor="accent6" w:themeShade="BF"/>
        </w:rPr>
        <w:t>.</w:t>
      </w:r>
    </w:p>
    <w:p w14:paraId="7209C29C" w14:textId="77777777" w:rsidR="00B4056B" w:rsidRDefault="00B4056B" w:rsidP="00B4056B">
      <w:pPr>
        <w:rPr>
          <w:rStyle w:val="lev"/>
          <w:b w:val="0"/>
          <w:bCs w:val="0"/>
        </w:rPr>
      </w:pPr>
      <w:r w:rsidRPr="00BF44F5">
        <w:rPr>
          <w:rStyle w:val="lev"/>
        </w:rPr>
        <w:t>Arc</w:t>
      </w:r>
      <w:r>
        <w:rPr>
          <w:rStyle w:val="lev"/>
        </w:rPr>
        <w:t xml:space="preserve"> : </w:t>
      </w:r>
      <w:r>
        <w:rPr>
          <w:rStyle w:val="lev"/>
          <w:b w:val="0"/>
          <w:bCs w:val="0"/>
        </w:rPr>
        <w:t xml:space="preserve">il s’agit d’un tronçon des rails, ou un tronçon de parcoure sur le ‘hub’ ou un tronçon de parcoure sur la plateforme de croisement. Une zone délimitée par </w:t>
      </w:r>
      <w:r w:rsidRPr="00C36F55">
        <w:rPr>
          <w:rStyle w:val="lev"/>
        </w:rPr>
        <w:t>deux objets</w:t>
      </w:r>
      <w:r>
        <w:rPr>
          <w:rStyle w:val="lev"/>
        </w:rPr>
        <w:t xml:space="preserve"> (points)</w:t>
      </w:r>
      <w:r w:rsidRPr="00C36F55">
        <w:rPr>
          <w:rStyle w:val="lev"/>
        </w:rPr>
        <w:t xml:space="preserve"> de références</w:t>
      </w:r>
      <w:r>
        <w:rPr>
          <w:rStyle w:val="lev"/>
          <w:b w:val="0"/>
          <w:bCs w:val="0"/>
        </w:rPr>
        <w:t xml:space="preserve"> décrits dans le référentiel topologique.</w:t>
      </w:r>
    </w:p>
    <w:p w14:paraId="6E558C54" w14:textId="65978BA9" w:rsidR="008252B6" w:rsidRDefault="008252B6" w:rsidP="00B4056B">
      <w:pPr>
        <w:rPr>
          <w:rStyle w:val="lev"/>
          <w:b w:val="0"/>
          <w:bCs w:val="0"/>
          <w:color w:val="538135" w:themeColor="accent6" w:themeShade="BF"/>
        </w:rPr>
      </w:pPr>
      <w:r w:rsidRPr="008252B6">
        <w:rPr>
          <w:rStyle w:val="lev"/>
          <w:b w:val="0"/>
          <w:bCs w:val="0"/>
          <w:color w:val="538135" w:themeColor="accent6" w:themeShade="BF"/>
        </w:rPr>
        <w:t>Un arc appartenant à une zone sécuritaire ‘</w:t>
      </w:r>
      <w:proofErr w:type="spellStart"/>
      <w:r w:rsidRPr="008252B6">
        <w:rPr>
          <w:rStyle w:val="lev"/>
          <w:b w:val="0"/>
          <w:bCs w:val="0"/>
          <w:color w:val="538135" w:themeColor="accent6" w:themeShade="BF"/>
        </w:rPr>
        <w:t>safetyZone</w:t>
      </w:r>
      <w:proofErr w:type="spellEnd"/>
      <w:r w:rsidRPr="008252B6">
        <w:rPr>
          <w:rStyle w:val="lev"/>
          <w:b w:val="0"/>
          <w:bCs w:val="0"/>
          <w:color w:val="538135" w:themeColor="accent6" w:themeShade="BF"/>
        </w:rPr>
        <w:t>’.</w:t>
      </w:r>
    </w:p>
    <w:p w14:paraId="258A453B" w14:textId="1D4B3EB0" w:rsidR="00BE5BAB" w:rsidRDefault="00D513B2" w:rsidP="00B4056B">
      <w:pPr>
        <w:rPr>
          <w:rStyle w:val="lev"/>
          <w:color w:val="538135" w:themeColor="accent6" w:themeShade="BF"/>
        </w:rPr>
      </w:pPr>
      <w:proofErr w:type="spellStart"/>
      <w:r>
        <w:rPr>
          <w:rStyle w:val="lev"/>
          <w:color w:val="538135" w:themeColor="accent6" w:themeShade="BF"/>
        </w:rPr>
        <w:t>SpeedProfile</w:t>
      </w:r>
      <w:proofErr w:type="spellEnd"/>
      <w:r>
        <w:rPr>
          <w:rStyle w:val="lev"/>
          <w:color w:val="538135" w:themeColor="accent6" w:themeShade="BF"/>
        </w:rPr>
        <w:t xml:space="preserve"> (</w:t>
      </w:r>
      <w:r w:rsidR="00BE5BAB" w:rsidRPr="00BE5BAB">
        <w:rPr>
          <w:rStyle w:val="lev"/>
          <w:color w:val="538135" w:themeColor="accent6" w:themeShade="BF"/>
        </w:rPr>
        <w:t>Profil de vitesse</w:t>
      </w:r>
      <w:r>
        <w:rPr>
          <w:rStyle w:val="lev"/>
          <w:color w:val="538135" w:themeColor="accent6" w:themeShade="BF"/>
        </w:rPr>
        <w:t>)</w:t>
      </w:r>
      <w:r w:rsidR="00BE5BAB" w:rsidRPr="00BE5BAB">
        <w:rPr>
          <w:rStyle w:val="lev"/>
          <w:color w:val="538135" w:themeColor="accent6" w:themeShade="BF"/>
        </w:rPr>
        <w:t> :</w:t>
      </w:r>
      <w:r w:rsidR="00BE5BAB">
        <w:rPr>
          <w:rStyle w:val="lev"/>
          <w:color w:val="538135" w:themeColor="accent6" w:themeShade="BF"/>
        </w:rPr>
        <w:t xml:space="preserve"> </w:t>
      </w:r>
      <w:r w:rsidR="00BE5BAB" w:rsidRPr="009E0B75">
        <w:rPr>
          <w:rStyle w:val="lev"/>
          <w:b w:val="0"/>
          <w:bCs w:val="0"/>
          <w:color w:val="538135" w:themeColor="accent6" w:themeShade="BF"/>
        </w:rPr>
        <w:t>c’est la consigne de vitesse à respecter par le véhicule sur une zone défini, cette zone est limitée par deux nœuds</w:t>
      </w:r>
      <w:r w:rsidR="00BE5BAB">
        <w:rPr>
          <w:rStyle w:val="lev"/>
          <w:color w:val="538135" w:themeColor="accent6" w:themeShade="BF"/>
        </w:rPr>
        <w:t>.</w:t>
      </w:r>
    </w:p>
    <w:p w14:paraId="25E2C63F" w14:textId="06397DB8" w:rsidR="009E0B75" w:rsidRDefault="00D513B2" w:rsidP="00B4056B">
      <w:pPr>
        <w:rPr>
          <w:rStyle w:val="lev"/>
          <w:color w:val="538135" w:themeColor="accent6" w:themeShade="BF"/>
        </w:rPr>
      </w:pPr>
      <w:proofErr w:type="spellStart"/>
      <w:r>
        <w:rPr>
          <w:rStyle w:val="lev"/>
          <w:color w:val="538135" w:themeColor="accent6" w:themeShade="BF"/>
        </w:rPr>
        <w:t>MetricSystem</w:t>
      </w:r>
      <w:proofErr w:type="spellEnd"/>
      <w:r>
        <w:rPr>
          <w:rStyle w:val="lev"/>
          <w:color w:val="538135" w:themeColor="accent6" w:themeShade="BF"/>
        </w:rPr>
        <w:t xml:space="preserve"> (</w:t>
      </w:r>
      <w:r w:rsidR="009E0B75">
        <w:rPr>
          <w:rStyle w:val="lev"/>
          <w:color w:val="538135" w:themeColor="accent6" w:themeShade="BF"/>
        </w:rPr>
        <w:t>Système métrique</w:t>
      </w:r>
      <w:r>
        <w:rPr>
          <w:rStyle w:val="lev"/>
          <w:color w:val="538135" w:themeColor="accent6" w:themeShade="BF"/>
        </w:rPr>
        <w:t>)</w:t>
      </w:r>
      <w:r w:rsidR="009E0B75">
        <w:rPr>
          <w:rStyle w:val="lev"/>
          <w:color w:val="538135" w:themeColor="accent6" w:themeShade="BF"/>
        </w:rPr>
        <w:t xml:space="preserve"> :  </w:t>
      </w:r>
      <w:r w:rsidR="009E0B75" w:rsidRPr="009E0B75">
        <w:rPr>
          <w:rStyle w:val="lev"/>
          <w:b w:val="0"/>
          <w:bCs w:val="0"/>
          <w:color w:val="538135" w:themeColor="accent6" w:themeShade="BF"/>
        </w:rPr>
        <w:t>c’est le repère métrique à appliquer sur une zone de rails</w:t>
      </w:r>
      <w:r w:rsidR="009E0B75">
        <w:rPr>
          <w:rStyle w:val="lev"/>
          <w:color w:val="538135" w:themeColor="accent6" w:themeShade="BF"/>
        </w:rPr>
        <w:t>.</w:t>
      </w:r>
    </w:p>
    <w:p w14:paraId="7B7BCFB5" w14:textId="77777777" w:rsidR="00B4056B" w:rsidRDefault="00B4056B" w:rsidP="00B4056B">
      <w:pPr>
        <w:rPr>
          <w:rStyle w:val="lev"/>
          <w:b w:val="0"/>
          <w:bCs w:val="0"/>
        </w:rPr>
      </w:pPr>
      <w:r w:rsidRPr="00DF53F9">
        <w:rPr>
          <w:rStyle w:val="lev"/>
        </w:rPr>
        <w:t xml:space="preserve">Un </w:t>
      </w:r>
      <w:r>
        <w:rPr>
          <w:rStyle w:val="lev"/>
        </w:rPr>
        <w:t>N</w:t>
      </w:r>
      <w:r w:rsidRPr="00DF53F9">
        <w:rPr>
          <w:rStyle w:val="lev"/>
        </w:rPr>
        <w:t>œud</w:t>
      </w:r>
      <w:r>
        <w:rPr>
          <w:rStyle w:val="lev"/>
        </w:rPr>
        <w:t> :</w:t>
      </w:r>
      <w:r w:rsidRPr="00DF53F9">
        <w:rPr>
          <w:rStyle w:val="lev"/>
        </w:rPr>
        <w:t xml:space="preserve"> </w:t>
      </w:r>
      <w:r w:rsidRPr="00DF53F9">
        <w:rPr>
          <w:rStyle w:val="lev"/>
          <w:b w:val="0"/>
          <w:bCs w:val="0"/>
        </w:rPr>
        <w:t>est un objet de référence dans le référentiel topologique. Il sert à identifier les limites des zones de l’infrastructure (objets composés), ainsi que des points de référence sur les rails, les hubs, les plateformes de croisement et les passages à nivea</w:t>
      </w:r>
      <w:r>
        <w:rPr>
          <w:rStyle w:val="lev"/>
          <w:b w:val="0"/>
          <w:bCs w:val="0"/>
        </w:rPr>
        <w:t xml:space="preserve">u. </w:t>
      </w:r>
      <w:r w:rsidRPr="00401F52">
        <w:rPr>
          <w:rStyle w:val="lev"/>
          <w:b w:val="0"/>
          <w:bCs w:val="0"/>
        </w:rPr>
        <w:t>Cet objet est représenté par un</w:t>
      </w:r>
      <w:r>
        <w:rPr>
          <w:rStyle w:val="lev"/>
          <w:b w:val="0"/>
          <w:bCs w:val="0"/>
        </w:rPr>
        <w:t>,</w:t>
      </w:r>
      <w:r w:rsidRPr="00401F52">
        <w:rPr>
          <w:rStyle w:val="lev"/>
          <w:b w:val="0"/>
          <w:bCs w:val="0"/>
        </w:rPr>
        <w:t xml:space="preserve"> ou plusieurs "</w:t>
      </w:r>
      <w:proofErr w:type="spellStart"/>
      <w:r w:rsidRPr="00401F52">
        <w:rPr>
          <w:rStyle w:val="lev"/>
          <w:b w:val="0"/>
          <w:bCs w:val="0"/>
        </w:rPr>
        <w:t>mileStones</w:t>
      </w:r>
      <w:proofErr w:type="spellEnd"/>
      <w:r w:rsidRPr="00401F52">
        <w:rPr>
          <w:rStyle w:val="lev"/>
          <w:b w:val="0"/>
          <w:bCs w:val="0"/>
        </w:rPr>
        <w:t>" issus des différents modèles</w:t>
      </w:r>
      <w:r>
        <w:rPr>
          <w:rStyle w:val="lev"/>
          <w:b w:val="0"/>
          <w:bCs w:val="0"/>
        </w:rPr>
        <w:t>.</w:t>
      </w:r>
    </w:p>
    <w:p w14:paraId="57DC4877" w14:textId="77777777" w:rsidR="00B4056B" w:rsidRDefault="00B4056B" w:rsidP="00B4056B">
      <w:pPr>
        <w:rPr>
          <w:rStyle w:val="lev"/>
          <w:b w:val="0"/>
          <w:bCs w:val="0"/>
        </w:rPr>
      </w:pPr>
      <w:r>
        <w:rPr>
          <w:rStyle w:val="lev"/>
          <w:b w:val="0"/>
          <w:bCs w:val="0"/>
        </w:rPr>
        <w:lastRenderedPageBreak/>
        <w:t>Chaque Nœud possède ces propriétés :</w:t>
      </w:r>
    </w:p>
    <w:p w14:paraId="38D4E4DB" w14:textId="77777777" w:rsidR="00B4056B" w:rsidRDefault="00B4056B" w:rsidP="00B4056B">
      <w:pPr>
        <w:pStyle w:val="Paragraphedeliste"/>
        <w:numPr>
          <w:ilvl w:val="0"/>
          <w:numId w:val="20"/>
        </w:numPr>
        <w:rPr>
          <w:rStyle w:val="lev"/>
          <w:b w:val="0"/>
          <w:bCs w:val="0"/>
        </w:rPr>
      </w:pPr>
      <w:r>
        <w:rPr>
          <w:rStyle w:val="lev"/>
          <w:b w:val="0"/>
          <w:bCs w:val="0"/>
        </w:rPr>
        <w:t xml:space="preserve">Id </w:t>
      </w:r>
    </w:p>
    <w:p w14:paraId="5A5C876A" w14:textId="77777777" w:rsidR="00B4056B" w:rsidRDefault="00B4056B" w:rsidP="00B4056B">
      <w:pPr>
        <w:pStyle w:val="Paragraphedeliste"/>
        <w:numPr>
          <w:ilvl w:val="0"/>
          <w:numId w:val="20"/>
        </w:numPr>
        <w:rPr>
          <w:rStyle w:val="lev"/>
          <w:b w:val="0"/>
          <w:bCs w:val="0"/>
        </w:rPr>
      </w:pPr>
      <w:proofErr w:type="spellStart"/>
      <w:r>
        <w:rPr>
          <w:rStyle w:val="lev"/>
          <w:b w:val="0"/>
          <w:bCs w:val="0"/>
        </w:rPr>
        <w:t>Pkm</w:t>
      </w:r>
      <w:proofErr w:type="spellEnd"/>
    </w:p>
    <w:p w14:paraId="2AC3CFE4" w14:textId="77777777" w:rsidR="00B4056B" w:rsidRDefault="00B4056B" w:rsidP="00B4056B">
      <w:pPr>
        <w:pStyle w:val="Paragraphedeliste"/>
        <w:numPr>
          <w:ilvl w:val="0"/>
          <w:numId w:val="20"/>
        </w:numPr>
        <w:rPr>
          <w:rStyle w:val="lev"/>
          <w:b w:val="0"/>
          <w:bCs w:val="0"/>
        </w:rPr>
      </w:pPr>
      <w:proofErr w:type="spellStart"/>
      <w:proofErr w:type="gramStart"/>
      <w:r>
        <w:rPr>
          <w:rStyle w:val="lev"/>
          <w:b w:val="0"/>
          <w:bCs w:val="0"/>
        </w:rPr>
        <w:t>mileStone</w:t>
      </w:r>
      <w:proofErr w:type="spellEnd"/>
      <w:proofErr w:type="gramEnd"/>
    </w:p>
    <w:p w14:paraId="350B2443" w14:textId="77777777" w:rsidR="00B4056B" w:rsidRDefault="00B4056B" w:rsidP="00B4056B">
      <w:pPr>
        <w:rPr>
          <w:rStyle w:val="lev"/>
          <w:b w:val="0"/>
          <w:bCs w:val="0"/>
        </w:rPr>
      </w:pPr>
      <w:r>
        <w:rPr>
          <w:rStyle w:val="lev"/>
          <w:b w:val="0"/>
          <w:bCs w:val="0"/>
        </w:rPr>
        <w:t>Pour les nœuds des ‘hubs’ et des ‘Pcs’ en complément ont ces propriétés :</w:t>
      </w:r>
    </w:p>
    <w:p w14:paraId="077AEE4B" w14:textId="77777777" w:rsidR="00B4056B" w:rsidRDefault="00B4056B" w:rsidP="00B4056B">
      <w:pPr>
        <w:pStyle w:val="Paragraphedeliste"/>
        <w:numPr>
          <w:ilvl w:val="0"/>
          <w:numId w:val="20"/>
        </w:numPr>
        <w:rPr>
          <w:rStyle w:val="lev"/>
          <w:b w:val="0"/>
          <w:bCs w:val="0"/>
        </w:rPr>
      </w:pPr>
      <w:proofErr w:type="spellStart"/>
      <w:proofErr w:type="gramStart"/>
      <w:r>
        <w:rPr>
          <w:rStyle w:val="lev"/>
          <w:b w:val="0"/>
          <w:bCs w:val="0"/>
        </w:rPr>
        <w:t>stationId</w:t>
      </w:r>
      <w:proofErr w:type="spellEnd"/>
      <w:proofErr w:type="gramEnd"/>
    </w:p>
    <w:p w14:paraId="12145F75" w14:textId="77777777" w:rsidR="00B4056B" w:rsidRPr="004C68A4" w:rsidRDefault="00B4056B" w:rsidP="00B4056B">
      <w:pPr>
        <w:pStyle w:val="Paragraphedeliste"/>
        <w:numPr>
          <w:ilvl w:val="0"/>
          <w:numId w:val="20"/>
        </w:numPr>
        <w:rPr>
          <w:rStyle w:val="lev"/>
          <w:b w:val="0"/>
          <w:bCs w:val="0"/>
        </w:rPr>
      </w:pPr>
      <w:proofErr w:type="spellStart"/>
      <w:proofErr w:type="gramStart"/>
      <w:r>
        <w:rPr>
          <w:rStyle w:val="lev"/>
          <w:b w:val="0"/>
          <w:bCs w:val="0"/>
        </w:rPr>
        <w:t>stationType</w:t>
      </w:r>
      <w:proofErr w:type="spellEnd"/>
      <w:proofErr w:type="gramEnd"/>
    </w:p>
    <w:p w14:paraId="329EC56D" w14:textId="77777777" w:rsidR="00B4056B" w:rsidRPr="00CB204B" w:rsidRDefault="00B4056B" w:rsidP="00B4056B">
      <w:pPr>
        <w:spacing w:before="100" w:beforeAutospacing="1" w:after="100" w:afterAutospacing="1"/>
        <w:jc w:val="left"/>
        <w:rPr>
          <w:rFonts w:ascii="Times New Roman" w:eastAsia="Times New Roman" w:hAnsi="Times New Roman" w:cs="Times New Roman"/>
          <w:color w:val="auto"/>
          <w:sz w:val="24"/>
          <w:szCs w:val="24"/>
          <w:lang w:eastAsia="fr-FR"/>
        </w:rPr>
      </w:pPr>
      <w:r>
        <w:rPr>
          <w:rFonts w:ascii="Times New Roman" w:eastAsia="Times New Roman" w:hAnsi="Times New Roman" w:cs="Times New Roman"/>
          <w:b/>
          <w:bCs/>
          <w:color w:val="auto"/>
          <w:sz w:val="24"/>
          <w:szCs w:val="24"/>
          <w:lang w:eastAsia="fr-FR"/>
        </w:rPr>
        <w:t>Point</w:t>
      </w:r>
      <w:r w:rsidRPr="00CB204B">
        <w:rPr>
          <w:rFonts w:ascii="Times New Roman" w:eastAsia="Times New Roman" w:hAnsi="Times New Roman" w:cs="Times New Roman"/>
          <w:b/>
          <w:bCs/>
          <w:color w:val="auto"/>
          <w:sz w:val="24"/>
          <w:szCs w:val="24"/>
          <w:lang w:eastAsia="fr-FR"/>
        </w:rPr>
        <w:t xml:space="preserve"> de référence</w:t>
      </w:r>
      <w:r>
        <w:rPr>
          <w:rFonts w:ascii="Times New Roman" w:eastAsia="Times New Roman" w:hAnsi="Times New Roman" w:cs="Times New Roman"/>
          <w:b/>
          <w:bCs/>
          <w:color w:val="auto"/>
          <w:sz w:val="24"/>
          <w:szCs w:val="24"/>
          <w:lang w:eastAsia="fr-FR"/>
        </w:rPr>
        <w:t xml:space="preserve"> (</w:t>
      </w:r>
      <w:proofErr w:type="spellStart"/>
      <w:r>
        <w:rPr>
          <w:rFonts w:ascii="Times New Roman" w:eastAsia="Times New Roman" w:hAnsi="Times New Roman" w:cs="Times New Roman"/>
          <w:b/>
          <w:bCs/>
          <w:color w:val="auto"/>
          <w:sz w:val="24"/>
          <w:szCs w:val="24"/>
          <w:lang w:eastAsia="fr-FR"/>
        </w:rPr>
        <w:t>mileStone</w:t>
      </w:r>
      <w:proofErr w:type="spellEnd"/>
      <w:r>
        <w:rPr>
          <w:rFonts w:ascii="Times New Roman" w:eastAsia="Times New Roman" w:hAnsi="Times New Roman" w:cs="Times New Roman"/>
          <w:b/>
          <w:bCs/>
          <w:color w:val="auto"/>
          <w:sz w:val="24"/>
          <w:szCs w:val="24"/>
          <w:lang w:eastAsia="fr-FR"/>
        </w:rPr>
        <w:t>)</w:t>
      </w:r>
      <w:r w:rsidRPr="00CB204B">
        <w:rPr>
          <w:rFonts w:ascii="Times New Roman" w:eastAsia="Times New Roman" w:hAnsi="Times New Roman" w:cs="Times New Roman"/>
          <w:color w:val="auto"/>
          <w:sz w:val="24"/>
          <w:szCs w:val="24"/>
          <w:lang w:eastAsia="fr-FR"/>
        </w:rPr>
        <w:t xml:space="preserve"> : </w:t>
      </w:r>
      <w:r w:rsidRPr="00CB204B">
        <w:rPr>
          <w:rStyle w:val="lev"/>
          <w:b w:val="0"/>
          <w:bCs w:val="0"/>
        </w:rPr>
        <w:t xml:space="preserve">il s'agit d'un objet pouvant être de différents </w:t>
      </w:r>
      <w:r>
        <w:rPr>
          <w:rStyle w:val="lev"/>
          <w:b w:val="0"/>
          <w:bCs w:val="0"/>
        </w:rPr>
        <w:t>modèles</w:t>
      </w:r>
      <w:r w:rsidRPr="00CB204B">
        <w:rPr>
          <w:rStyle w:val="lev"/>
          <w:b w:val="0"/>
          <w:bCs w:val="0"/>
        </w:rPr>
        <w:t>, tels que :</w:t>
      </w:r>
    </w:p>
    <w:p w14:paraId="1008A9BD" w14:textId="77777777" w:rsidR="00B4056B" w:rsidRPr="00CB204B" w:rsidRDefault="00B4056B" w:rsidP="00B4056B">
      <w:pPr>
        <w:numPr>
          <w:ilvl w:val="0"/>
          <w:numId w:val="10"/>
        </w:numPr>
        <w:spacing w:before="100" w:beforeAutospacing="1" w:after="100" w:afterAutospacing="1"/>
        <w:jc w:val="left"/>
        <w:rPr>
          <w:rFonts w:asciiTheme="minorHAnsi" w:hAnsiTheme="minorHAnsi" w:cstheme="minorHAnsi"/>
        </w:rPr>
      </w:pPr>
      <w:r w:rsidRPr="00CB204B">
        <w:rPr>
          <w:rFonts w:asciiTheme="minorHAnsi" w:hAnsiTheme="minorHAnsi" w:cstheme="minorHAnsi"/>
        </w:rPr>
        <w:t>TAG magnétique</w:t>
      </w:r>
    </w:p>
    <w:p w14:paraId="3764618C" w14:textId="77777777" w:rsidR="00B4056B" w:rsidRPr="00CB204B" w:rsidRDefault="00B4056B" w:rsidP="00B4056B">
      <w:pPr>
        <w:numPr>
          <w:ilvl w:val="0"/>
          <w:numId w:val="10"/>
        </w:numPr>
        <w:spacing w:before="100" w:beforeAutospacing="1" w:after="100" w:afterAutospacing="1"/>
        <w:jc w:val="left"/>
        <w:rPr>
          <w:rFonts w:asciiTheme="minorHAnsi" w:hAnsiTheme="minorHAnsi" w:cstheme="minorHAnsi"/>
        </w:rPr>
      </w:pPr>
      <w:r w:rsidRPr="00CB204B">
        <w:rPr>
          <w:rFonts w:asciiTheme="minorHAnsi" w:hAnsiTheme="minorHAnsi" w:cstheme="minorHAnsi"/>
        </w:rPr>
        <w:t>Circuit de voie</w:t>
      </w:r>
    </w:p>
    <w:p w14:paraId="20FEFFF1" w14:textId="77777777" w:rsidR="00B4056B" w:rsidRPr="00CB204B" w:rsidRDefault="00B4056B" w:rsidP="00B4056B">
      <w:pPr>
        <w:numPr>
          <w:ilvl w:val="0"/>
          <w:numId w:val="10"/>
        </w:numPr>
        <w:spacing w:before="100" w:beforeAutospacing="1" w:after="100" w:afterAutospacing="1"/>
        <w:jc w:val="left"/>
        <w:rPr>
          <w:rFonts w:asciiTheme="minorHAnsi" w:hAnsiTheme="minorHAnsi" w:cstheme="minorHAnsi"/>
        </w:rPr>
      </w:pPr>
      <w:r w:rsidRPr="00CB204B">
        <w:rPr>
          <w:rFonts w:asciiTheme="minorHAnsi" w:hAnsiTheme="minorHAnsi" w:cstheme="minorHAnsi"/>
        </w:rPr>
        <w:t>Compteur d'essieux</w:t>
      </w:r>
    </w:p>
    <w:p w14:paraId="71AD9059" w14:textId="77777777" w:rsidR="00B4056B" w:rsidRDefault="00B4056B" w:rsidP="00B4056B">
      <w:pPr>
        <w:numPr>
          <w:ilvl w:val="0"/>
          <w:numId w:val="10"/>
        </w:numPr>
        <w:spacing w:before="100" w:beforeAutospacing="1" w:after="100" w:afterAutospacing="1"/>
        <w:jc w:val="left"/>
        <w:rPr>
          <w:rFonts w:asciiTheme="minorHAnsi" w:hAnsiTheme="minorHAnsi" w:cstheme="minorHAnsi"/>
        </w:rPr>
      </w:pPr>
      <w:r w:rsidRPr="00CB204B">
        <w:rPr>
          <w:rFonts w:asciiTheme="minorHAnsi" w:hAnsiTheme="minorHAnsi" w:cstheme="minorHAnsi"/>
        </w:rPr>
        <w:t>Balise de voie</w:t>
      </w:r>
    </w:p>
    <w:p w14:paraId="2A879155" w14:textId="77777777" w:rsidR="00B4056B" w:rsidRDefault="00B4056B" w:rsidP="00B4056B">
      <w:pPr>
        <w:numPr>
          <w:ilvl w:val="0"/>
          <w:numId w:val="10"/>
        </w:numPr>
        <w:spacing w:before="100" w:beforeAutospacing="1" w:after="100" w:afterAutospacing="1"/>
        <w:jc w:val="left"/>
        <w:rPr>
          <w:rFonts w:asciiTheme="minorHAnsi" w:hAnsiTheme="minorHAnsi" w:cstheme="minorHAnsi"/>
        </w:rPr>
      </w:pPr>
      <w:r>
        <w:rPr>
          <w:rFonts w:asciiTheme="minorHAnsi" w:hAnsiTheme="minorHAnsi" w:cstheme="minorHAnsi"/>
        </w:rPr>
        <w:t>RFID</w:t>
      </w:r>
    </w:p>
    <w:p w14:paraId="2DDF2C0B" w14:textId="77777777" w:rsidR="00B4056B" w:rsidRDefault="00B4056B" w:rsidP="00B4056B">
      <w:pPr>
        <w:numPr>
          <w:ilvl w:val="0"/>
          <w:numId w:val="10"/>
        </w:numPr>
        <w:spacing w:before="100" w:beforeAutospacing="1" w:after="100" w:afterAutospacing="1"/>
        <w:jc w:val="left"/>
        <w:rPr>
          <w:rFonts w:asciiTheme="minorHAnsi" w:hAnsiTheme="minorHAnsi" w:cstheme="minorHAnsi"/>
        </w:rPr>
      </w:pPr>
      <w:r>
        <w:rPr>
          <w:rFonts w:asciiTheme="minorHAnsi" w:hAnsiTheme="minorHAnsi" w:cstheme="minorHAnsi"/>
        </w:rPr>
        <w:t xml:space="preserve">Une Balise virtuelle de type </w:t>
      </w:r>
      <w:proofErr w:type="spellStart"/>
      <w:r>
        <w:rPr>
          <w:rFonts w:asciiTheme="minorHAnsi" w:hAnsiTheme="minorHAnsi" w:cstheme="minorHAnsi"/>
        </w:rPr>
        <w:t>Gnss</w:t>
      </w:r>
      <w:proofErr w:type="spellEnd"/>
    </w:p>
    <w:p w14:paraId="65A96461" w14:textId="77777777" w:rsidR="00B4056B" w:rsidRDefault="00B4056B" w:rsidP="00B4056B">
      <w:pPr>
        <w:spacing w:before="100" w:beforeAutospacing="1" w:after="100" w:afterAutospacing="1"/>
        <w:jc w:val="left"/>
        <w:rPr>
          <w:rFonts w:asciiTheme="minorHAnsi" w:hAnsiTheme="minorHAnsi" w:cstheme="minorHAnsi"/>
        </w:rPr>
      </w:pPr>
      <w:r>
        <w:rPr>
          <w:rFonts w:asciiTheme="minorHAnsi" w:hAnsiTheme="minorHAnsi" w:cstheme="minorHAnsi"/>
        </w:rPr>
        <w:t>Et des différents types :</w:t>
      </w:r>
    </w:p>
    <w:p w14:paraId="2E7CDAE5" w14:textId="5072D6F0" w:rsidR="00B4056B" w:rsidRPr="00401F52" w:rsidRDefault="00B4056B" w:rsidP="00B4056B">
      <w:pPr>
        <w:numPr>
          <w:ilvl w:val="0"/>
          <w:numId w:val="10"/>
        </w:numPr>
        <w:spacing w:before="100" w:beforeAutospacing="1" w:after="100" w:afterAutospacing="1"/>
        <w:jc w:val="left"/>
        <w:rPr>
          <w:rFonts w:asciiTheme="minorHAnsi" w:hAnsiTheme="minorHAnsi" w:cstheme="minorHAnsi"/>
        </w:rPr>
      </w:pPr>
      <w:r w:rsidRPr="00401F52">
        <w:rPr>
          <w:rFonts w:asciiTheme="minorHAnsi" w:hAnsiTheme="minorHAnsi" w:cstheme="minorHAnsi"/>
        </w:rPr>
        <w:t>Standard</w:t>
      </w:r>
      <w:ins w:id="25" w:author="MAHMOUD Mohamed-Ali [2]" w:date="2025-05-10T21:53:00Z">
        <w:r w:rsidR="00E85282">
          <w:rPr>
            <w:rFonts w:asciiTheme="minorHAnsi" w:hAnsiTheme="minorHAnsi" w:cstheme="minorHAnsi"/>
          </w:rPr>
          <w:t xml:space="preserve"> : </w:t>
        </w:r>
      </w:ins>
      <w:ins w:id="26" w:author="MAHMOUD Mohamed-Ali [2]" w:date="2025-05-10T21:59:00Z">
        <w:r w:rsidR="00657B71">
          <w:rPr>
            <w:rFonts w:asciiTheme="minorHAnsi" w:hAnsiTheme="minorHAnsi" w:cstheme="minorHAnsi"/>
            <w:color w:val="4472C4" w:themeColor="accent1"/>
          </w:rPr>
          <w:t xml:space="preserve">il s’agit de type de base de </w:t>
        </w:r>
        <w:proofErr w:type="spellStart"/>
        <w:r w:rsidR="00657B71">
          <w:rPr>
            <w:rFonts w:asciiTheme="minorHAnsi" w:hAnsiTheme="minorHAnsi" w:cstheme="minorHAnsi"/>
            <w:color w:val="4472C4" w:themeColor="accent1"/>
          </w:rPr>
          <w:t>mileStone</w:t>
        </w:r>
        <w:proofErr w:type="spellEnd"/>
        <w:r w:rsidR="00657B71">
          <w:rPr>
            <w:rFonts w:asciiTheme="minorHAnsi" w:hAnsiTheme="minorHAnsi" w:cstheme="minorHAnsi"/>
            <w:color w:val="4472C4" w:themeColor="accent1"/>
          </w:rPr>
          <w:t xml:space="preserve">, </w:t>
        </w:r>
      </w:ins>
      <w:ins w:id="27" w:author="MAHMOUD Mohamed-Ali [2]" w:date="2025-05-10T22:00:00Z">
        <w:r w:rsidR="006B7D4E">
          <w:rPr>
            <w:rFonts w:asciiTheme="minorHAnsi" w:hAnsiTheme="minorHAnsi" w:cstheme="minorHAnsi"/>
            <w:color w:val="4472C4" w:themeColor="accent1"/>
          </w:rPr>
          <w:t xml:space="preserve">sans </w:t>
        </w:r>
        <w:proofErr w:type="spellStart"/>
        <w:r w:rsidR="006B7D4E">
          <w:rPr>
            <w:rFonts w:asciiTheme="minorHAnsi" w:hAnsiTheme="minorHAnsi" w:cstheme="minorHAnsi"/>
            <w:color w:val="4472C4" w:themeColor="accent1"/>
          </w:rPr>
          <w:t>comportment</w:t>
        </w:r>
        <w:proofErr w:type="spellEnd"/>
        <w:r w:rsidR="006B7D4E">
          <w:rPr>
            <w:rFonts w:asciiTheme="minorHAnsi" w:hAnsiTheme="minorHAnsi" w:cstheme="minorHAnsi"/>
            <w:color w:val="4472C4" w:themeColor="accent1"/>
          </w:rPr>
          <w:t xml:space="preserve"> spécifiques </w:t>
        </w:r>
        <w:r w:rsidR="00FD700A">
          <w:rPr>
            <w:rFonts w:asciiTheme="minorHAnsi" w:hAnsiTheme="minorHAnsi" w:cstheme="minorHAnsi"/>
            <w:color w:val="4472C4" w:themeColor="accent1"/>
          </w:rPr>
          <w:t>à interpréter par l’AD</w:t>
        </w:r>
      </w:ins>
    </w:p>
    <w:p w14:paraId="06E64E20" w14:textId="0A6C7A54" w:rsidR="00B4056B" w:rsidRPr="00401F52" w:rsidRDefault="00B4056B" w:rsidP="00B4056B">
      <w:pPr>
        <w:numPr>
          <w:ilvl w:val="0"/>
          <w:numId w:val="10"/>
        </w:numPr>
        <w:spacing w:before="100" w:beforeAutospacing="1" w:after="100" w:afterAutospacing="1"/>
        <w:jc w:val="left"/>
        <w:rPr>
          <w:rFonts w:asciiTheme="minorHAnsi" w:hAnsiTheme="minorHAnsi" w:cstheme="minorHAnsi"/>
        </w:rPr>
      </w:pPr>
      <w:proofErr w:type="spellStart"/>
      <w:r w:rsidRPr="00401F52">
        <w:rPr>
          <w:rFonts w:asciiTheme="minorHAnsi" w:hAnsiTheme="minorHAnsi" w:cstheme="minorHAnsi"/>
        </w:rPr>
        <w:t>Biffurcation</w:t>
      </w:r>
      <w:proofErr w:type="spellEnd"/>
      <w:ins w:id="28" w:author="MAHMOUD Mohamed-Ali [2]" w:date="2025-05-10T22:00:00Z">
        <w:r w:rsidR="00FD700A">
          <w:rPr>
            <w:rFonts w:asciiTheme="minorHAnsi" w:hAnsiTheme="minorHAnsi" w:cstheme="minorHAnsi"/>
          </w:rPr>
          <w:t xml:space="preserve"> : </w:t>
        </w:r>
        <w:r w:rsidR="000B72B2">
          <w:rPr>
            <w:rFonts w:asciiTheme="minorHAnsi" w:hAnsiTheme="minorHAnsi" w:cstheme="minorHAnsi"/>
            <w:color w:val="4472C4" w:themeColor="accent1"/>
          </w:rPr>
          <w:t xml:space="preserve">ce type indique, que le </w:t>
        </w:r>
        <w:proofErr w:type="spellStart"/>
        <w:r w:rsidR="000B72B2">
          <w:rPr>
            <w:rFonts w:asciiTheme="minorHAnsi" w:hAnsiTheme="minorHAnsi" w:cstheme="minorHAnsi"/>
            <w:color w:val="4472C4" w:themeColor="accent1"/>
          </w:rPr>
          <w:t>mileStone</w:t>
        </w:r>
      </w:ins>
      <w:proofErr w:type="spellEnd"/>
      <w:ins w:id="29" w:author="MAHMOUD Mohamed-Ali [2]" w:date="2025-05-10T22:04:00Z">
        <w:r w:rsidR="00E92AE8">
          <w:rPr>
            <w:rFonts w:asciiTheme="minorHAnsi" w:hAnsiTheme="minorHAnsi" w:cstheme="minorHAnsi"/>
            <w:color w:val="4472C4" w:themeColor="accent1"/>
          </w:rPr>
          <w:t xml:space="preserve"> est situé </w:t>
        </w:r>
        <w:r w:rsidR="005A67EB">
          <w:rPr>
            <w:rFonts w:asciiTheme="minorHAnsi" w:hAnsiTheme="minorHAnsi" w:cstheme="minorHAnsi"/>
            <w:color w:val="4472C4" w:themeColor="accent1"/>
          </w:rPr>
          <w:t xml:space="preserve">à un point du </w:t>
        </w:r>
        <w:proofErr w:type="spellStart"/>
        <w:r w:rsidR="005A67EB">
          <w:rPr>
            <w:rFonts w:asciiTheme="minorHAnsi" w:hAnsiTheme="minorHAnsi" w:cstheme="minorHAnsi"/>
            <w:color w:val="4472C4" w:themeColor="accent1"/>
          </w:rPr>
          <w:t>bi</w:t>
        </w:r>
      </w:ins>
      <w:ins w:id="30" w:author="MAHMOUD Mohamed-Ali [2]" w:date="2025-05-10T22:05:00Z">
        <w:r w:rsidR="005A67EB">
          <w:rPr>
            <w:rFonts w:asciiTheme="minorHAnsi" w:hAnsiTheme="minorHAnsi" w:cstheme="minorHAnsi"/>
            <w:color w:val="4472C4" w:themeColor="accent1"/>
          </w:rPr>
          <w:t>ffurcation</w:t>
        </w:r>
        <w:proofErr w:type="spellEnd"/>
        <w:r w:rsidR="009C68AD">
          <w:rPr>
            <w:rFonts w:asciiTheme="minorHAnsi" w:hAnsiTheme="minorHAnsi" w:cstheme="minorHAnsi"/>
            <w:color w:val="4472C4" w:themeColor="accent1"/>
          </w:rPr>
          <w:t xml:space="preserve">, à partir </w:t>
        </w:r>
        <w:r w:rsidR="00707952">
          <w:rPr>
            <w:rFonts w:asciiTheme="minorHAnsi" w:hAnsiTheme="minorHAnsi" w:cstheme="minorHAnsi"/>
            <w:color w:val="4472C4" w:themeColor="accent1"/>
          </w:rPr>
          <w:t xml:space="preserve">duquel </w:t>
        </w:r>
        <w:r w:rsidR="00627220">
          <w:rPr>
            <w:rFonts w:asciiTheme="minorHAnsi" w:hAnsiTheme="minorHAnsi" w:cstheme="minorHAnsi"/>
            <w:color w:val="4472C4" w:themeColor="accent1"/>
          </w:rPr>
          <w:t xml:space="preserve">deux chemins </w:t>
        </w:r>
        <w:r w:rsidR="00673F70">
          <w:rPr>
            <w:rFonts w:asciiTheme="minorHAnsi" w:hAnsiTheme="minorHAnsi" w:cstheme="minorHAnsi"/>
            <w:color w:val="4472C4" w:themeColor="accent1"/>
          </w:rPr>
          <w:t>sont possibles</w:t>
        </w:r>
        <w:r w:rsidR="00B7667D">
          <w:rPr>
            <w:rFonts w:asciiTheme="minorHAnsi" w:hAnsiTheme="minorHAnsi" w:cstheme="minorHAnsi"/>
            <w:color w:val="4472C4" w:themeColor="accent1"/>
          </w:rPr>
          <w:t>.</w:t>
        </w:r>
      </w:ins>
    </w:p>
    <w:p w14:paraId="4C4FC750" w14:textId="110D0B84" w:rsidR="00B4056B" w:rsidRPr="0048118A" w:rsidDel="00927F34" w:rsidRDefault="00B4056B" w:rsidP="30737F99">
      <w:pPr>
        <w:numPr>
          <w:ilvl w:val="0"/>
          <w:numId w:val="10"/>
        </w:numPr>
        <w:spacing w:before="100" w:beforeAutospacing="1" w:after="100" w:afterAutospacing="1"/>
        <w:jc w:val="left"/>
        <w:rPr>
          <w:del w:id="31" w:author="MAHMOUD Mohamed-Ali" w:date="2025-05-14T14:28:00Z"/>
          <w:rFonts w:asciiTheme="minorHAnsi" w:hAnsiTheme="minorHAnsi"/>
          <w:strike/>
          <w:rPrChange w:id="32" w:author="MAHMOUD Mohamed-Ali [2]" w:date="2025-05-10T22:21:00Z">
            <w:rPr>
              <w:del w:id="33" w:author="MAHMOUD Mohamed-Ali" w:date="2025-05-14T14:28:00Z"/>
              <w:rFonts w:asciiTheme="minorHAnsi" w:hAnsiTheme="minorHAnsi"/>
            </w:rPr>
          </w:rPrChange>
        </w:rPr>
      </w:pPr>
      <w:commentRangeStart w:id="34"/>
      <w:commentRangeStart w:id="35"/>
      <w:commentRangeStart w:id="36"/>
      <w:commentRangeStart w:id="37"/>
      <w:del w:id="38" w:author="MAHMOUD Mohamed-Ali" w:date="2025-05-14T14:28:00Z">
        <w:r w:rsidRPr="0048118A" w:rsidDel="00927F34">
          <w:rPr>
            <w:rFonts w:asciiTheme="minorHAnsi" w:hAnsiTheme="minorHAnsi"/>
            <w:strike/>
            <w:rPrChange w:id="39" w:author="MAHMOUD Mohamed-Ali [2]" w:date="2025-05-10T22:21:00Z">
              <w:rPr>
                <w:rFonts w:asciiTheme="minorHAnsi" w:hAnsiTheme="minorHAnsi"/>
              </w:rPr>
            </w:rPrChange>
          </w:rPr>
          <w:delText>securityZonePc</w:delText>
        </w:r>
        <w:commentRangeEnd w:id="34"/>
        <w:r w:rsidRPr="0048118A" w:rsidDel="00927F34">
          <w:rPr>
            <w:rStyle w:val="Marquedecommentaire"/>
            <w:strike/>
            <w:rPrChange w:id="40" w:author="MAHMOUD Mohamed-Ali [2]" w:date="2025-05-10T22:21:00Z">
              <w:rPr>
                <w:rStyle w:val="Marquedecommentaire"/>
              </w:rPr>
            </w:rPrChange>
          </w:rPr>
          <w:commentReference w:id="34"/>
        </w:r>
        <w:commentRangeEnd w:id="35"/>
        <w:r w:rsidRPr="0048118A" w:rsidDel="00927F34">
          <w:rPr>
            <w:rStyle w:val="Marquedecommentaire"/>
            <w:strike/>
            <w:rPrChange w:id="41" w:author="MAHMOUD Mohamed-Ali [2]" w:date="2025-05-10T22:21:00Z">
              <w:rPr>
                <w:rStyle w:val="Marquedecommentaire"/>
              </w:rPr>
            </w:rPrChange>
          </w:rPr>
          <w:commentReference w:id="35"/>
        </w:r>
        <w:commentRangeEnd w:id="36"/>
        <w:r w:rsidRPr="0048118A" w:rsidDel="00927F34">
          <w:rPr>
            <w:rStyle w:val="Marquedecommentaire"/>
            <w:strike/>
            <w:rPrChange w:id="42" w:author="MAHMOUD Mohamed-Ali [2]" w:date="2025-05-10T22:21:00Z">
              <w:rPr>
                <w:rStyle w:val="Marquedecommentaire"/>
              </w:rPr>
            </w:rPrChange>
          </w:rPr>
          <w:commentReference w:id="36"/>
        </w:r>
        <w:commentRangeEnd w:id="37"/>
        <w:r w:rsidR="007F1D74" w:rsidDel="00927F34">
          <w:rPr>
            <w:rStyle w:val="Marquedecommentaire"/>
          </w:rPr>
          <w:commentReference w:id="37"/>
        </w:r>
      </w:del>
      <w:ins w:id="43" w:author="MAHMOUD Mohamed-Ali [2]" w:date="2025-05-10T22:05:00Z">
        <w:del w:id="44" w:author="MAHMOUD Mohamed-Ali" w:date="2025-05-14T14:28:00Z">
          <w:r w:rsidR="00B7667D" w:rsidRPr="0048118A" w:rsidDel="00927F34">
            <w:rPr>
              <w:rFonts w:asciiTheme="minorHAnsi" w:hAnsiTheme="minorHAnsi"/>
              <w:strike/>
              <w:rPrChange w:id="45" w:author="MAHMOUD Mohamed-Ali [2]" w:date="2025-05-10T22:21:00Z">
                <w:rPr>
                  <w:rFonts w:asciiTheme="minorHAnsi" w:hAnsiTheme="minorHAnsi"/>
                </w:rPr>
              </w:rPrChange>
            </w:rPr>
            <w:delText xml:space="preserve"> : </w:delText>
          </w:r>
          <w:r w:rsidR="00661A0F" w:rsidRPr="0048118A" w:rsidDel="00927F34">
            <w:rPr>
              <w:rFonts w:asciiTheme="minorHAnsi" w:hAnsiTheme="minorHAnsi"/>
              <w:strike/>
              <w:color w:val="4472C4" w:themeColor="accent1"/>
              <w:rPrChange w:id="46" w:author="MAHMOUD Mohamed-Ali [2]" w:date="2025-05-10T22:21:00Z">
                <w:rPr>
                  <w:rFonts w:asciiTheme="minorHAnsi" w:hAnsiTheme="minorHAnsi"/>
                  <w:color w:val="4472C4" w:themeColor="accent1"/>
                </w:rPr>
              </w:rPrChange>
            </w:rPr>
            <w:delText>ce type indi</w:delText>
          </w:r>
        </w:del>
      </w:ins>
      <w:ins w:id="47" w:author="MAHMOUD Mohamed-Ali [2]" w:date="2025-05-10T22:07:00Z">
        <w:del w:id="48" w:author="MAHMOUD Mohamed-Ali" w:date="2025-05-14T14:28:00Z">
          <w:r w:rsidR="00C251FB" w:rsidRPr="0048118A" w:rsidDel="00927F34">
            <w:rPr>
              <w:rFonts w:asciiTheme="minorHAnsi" w:hAnsiTheme="minorHAnsi"/>
              <w:strike/>
              <w:color w:val="4472C4" w:themeColor="accent1"/>
              <w:rPrChange w:id="49" w:author="MAHMOUD Mohamed-Ali [2]" w:date="2025-05-10T22:21:00Z">
                <w:rPr>
                  <w:rFonts w:asciiTheme="minorHAnsi" w:hAnsiTheme="minorHAnsi"/>
                  <w:color w:val="4472C4" w:themeColor="accent1"/>
                </w:rPr>
              </w:rPrChange>
            </w:rPr>
            <w:delText xml:space="preserve">que que le mileStone marque la limite d’une </w:delText>
          </w:r>
          <w:r w:rsidR="0013202D" w:rsidRPr="0048118A" w:rsidDel="00927F34">
            <w:rPr>
              <w:rFonts w:asciiTheme="minorHAnsi" w:hAnsiTheme="minorHAnsi"/>
              <w:strike/>
              <w:color w:val="4472C4" w:themeColor="accent1"/>
              <w:rPrChange w:id="50" w:author="MAHMOUD Mohamed-Ali [2]" w:date="2025-05-10T22:21:00Z">
                <w:rPr>
                  <w:rFonts w:asciiTheme="minorHAnsi" w:hAnsiTheme="minorHAnsi"/>
                  <w:color w:val="4472C4" w:themeColor="accent1"/>
                </w:rPr>
              </w:rPrChange>
            </w:rPr>
            <w:delText>zone de sécurité de la</w:delText>
          </w:r>
        </w:del>
      </w:ins>
      <w:ins w:id="51" w:author="MAHMOUD Mohamed-Ali [2]" w:date="2025-05-10T22:08:00Z">
        <w:del w:id="52" w:author="MAHMOUD Mohamed-Ali" w:date="2025-05-14T14:28:00Z">
          <w:r w:rsidR="0013202D" w:rsidRPr="0048118A" w:rsidDel="00927F34">
            <w:rPr>
              <w:rFonts w:asciiTheme="minorHAnsi" w:hAnsiTheme="minorHAnsi"/>
              <w:strike/>
              <w:color w:val="4472C4" w:themeColor="accent1"/>
              <w:rPrChange w:id="53" w:author="MAHMOUD Mohamed-Ali [2]" w:date="2025-05-10T22:21:00Z">
                <w:rPr>
                  <w:rFonts w:asciiTheme="minorHAnsi" w:hAnsiTheme="minorHAnsi"/>
                  <w:color w:val="4472C4" w:themeColor="accent1"/>
                </w:rPr>
              </w:rPrChange>
            </w:rPr>
            <w:delText xml:space="preserve"> plateforme de croisement (zone d’évitement)</w:delText>
          </w:r>
          <w:r w:rsidR="00264BEC" w:rsidRPr="0048118A" w:rsidDel="00927F34">
            <w:rPr>
              <w:rFonts w:asciiTheme="minorHAnsi" w:hAnsiTheme="minorHAnsi"/>
              <w:strike/>
              <w:color w:val="4472C4" w:themeColor="accent1"/>
              <w:rPrChange w:id="54" w:author="MAHMOUD Mohamed-Ali [2]" w:date="2025-05-10T22:21:00Z">
                <w:rPr>
                  <w:rFonts w:asciiTheme="minorHAnsi" w:hAnsiTheme="minorHAnsi"/>
                  <w:color w:val="4472C4" w:themeColor="accent1"/>
                </w:rPr>
              </w:rPrChange>
            </w:rPr>
            <w:delText>, où le véhicule</w:delText>
          </w:r>
        </w:del>
      </w:ins>
      <w:ins w:id="55" w:author="MAHMOUD Mohamed-Ali [2]" w:date="2025-05-10T22:09:00Z">
        <w:del w:id="56" w:author="MAHMOUD Mohamed-Ali" w:date="2025-05-14T14:28:00Z">
          <w:r w:rsidR="00671935" w:rsidRPr="0048118A" w:rsidDel="00927F34">
            <w:rPr>
              <w:rFonts w:asciiTheme="minorHAnsi" w:hAnsiTheme="minorHAnsi"/>
              <w:strike/>
              <w:color w:val="4472C4" w:themeColor="accent1"/>
              <w:rPrChange w:id="57" w:author="MAHMOUD Mohamed-Ali [2]" w:date="2025-05-10T22:21:00Z">
                <w:rPr>
                  <w:rFonts w:asciiTheme="minorHAnsi" w:hAnsiTheme="minorHAnsi"/>
                  <w:color w:val="4472C4" w:themeColor="accent1"/>
                </w:rPr>
              </w:rPrChange>
            </w:rPr>
            <w:delText xml:space="preserve"> circulant dans l</w:delText>
          </w:r>
        </w:del>
      </w:ins>
      <w:ins w:id="58" w:author="MAHMOUD Mohamed-Ali [2]" w:date="2025-05-10T22:10:00Z">
        <w:del w:id="59" w:author="MAHMOUD Mohamed-Ali" w:date="2025-05-14T14:28:00Z">
          <w:r w:rsidR="00671935" w:rsidRPr="0048118A" w:rsidDel="00927F34">
            <w:rPr>
              <w:rFonts w:asciiTheme="minorHAnsi" w:hAnsiTheme="minorHAnsi"/>
              <w:strike/>
              <w:color w:val="4472C4" w:themeColor="accent1"/>
              <w:rPrChange w:id="60" w:author="MAHMOUD Mohamed-Ali [2]" w:date="2025-05-10T22:21:00Z">
                <w:rPr>
                  <w:rFonts w:asciiTheme="minorHAnsi" w:hAnsiTheme="minorHAnsi"/>
                  <w:color w:val="4472C4" w:themeColor="accent1"/>
                </w:rPr>
              </w:rPrChange>
            </w:rPr>
            <w:delText xml:space="preserve">a même direction </w:delText>
          </w:r>
        </w:del>
      </w:ins>
      <w:ins w:id="61" w:author="MAHMOUD Mohamed-Ali [2]" w:date="2025-05-10T22:08:00Z">
        <w:del w:id="62" w:author="MAHMOUD Mohamed-Ali" w:date="2025-05-14T14:28:00Z">
          <w:r w:rsidR="00264BEC" w:rsidRPr="0048118A" w:rsidDel="00927F34">
            <w:rPr>
              <w:rFonts w:asciiTheme="minorHAnsi" w:hAnsiTheme="minorHAnsi"/>
              <w:strike/>
              <w:color w:val="4472C4" w:themeColor="accent1"/>
              <w:rPrChange w:id="63" w:author="MAHMOUD Mohamed-Ali [2]" w:date="2025-05-10T22:21:00Z">
                <w:rPr>
                  <w:rFonts w:asciiTheme="minorHAnsi" w:hAnsiTheme="minorHAnsi"/>
                  <w:color w:val="4472C4" w:themeColor="accent1"/>
                </w:rPr>
              </w:rPrChange>
            </w:rPr>
            <w:delText xml:space="preserve"> doit s’arrêter </w:delText>
          </w:r>
          <w:r w:rsidR="00BB1D4D" w:rsidRPr="0048118A" w:rsidDel="00927F34">
            <w:rPr>
              <w:rFonts w:asciiTheme="minorHAnsi" w:hAnsiTheme="minorHAnsi"/>
              <w:strike/>
              <w:color w:val="4472C4" w:themeColor="accent1"/>
              <w:rPrChange w:id="64" w:author="MAHMOUD Mohamed-Ali [2]" w:date="2025-05-10T22:21:00Z">
                <w:rPr>
                  <w:rFonts w:asciiTheme="minorHAnsi" w:hAnsiTheme="minorHAnsi"/>
                  <w:color w:val="4472C4" w:themeColor="accent1"/>
                </w:rPr>
              </w:rPrChange>
            </w:rPr>
            <w:delText>en attendant l</w:delText>
          </w:r>
          <w:r w:rsidR="00A0460A" w:rsidRPr="0048118A" w:rsidDel="00927F34">
            <w:rPr>
              <w:rFonts w:asciiTheme="minorHAnsi" w:hAnsiTheme="minorHAnsi"/>
              <w:strike/>
              <w:color w:val="4472C4" w:themeColor="accent1"/>
              <w:rPrChange w:id="65" w:author="MAHMOUD Mohamed-Ali [2]" w:date="2025-05-10T22:21:00Z">
                <w:rPr>
                  <w:rFonts w:asciiTheme="minorHAnsi" w:hAnsiTheme="minorHAnsi"/>
                  <w:color w:val="4472C4" w:themeColor="accent1"/>
                </w:rPr>
              </w:rPrChange>
            </w:rPr>
            <w:delText xml:space="preserve">’autorisation </w:delText>
          </w:r>
          <w:r w:rsidR="009F2F20" w:rsidRPr="0048118A" w:rsidDel="00927F34">
            <w:rPr>
              <w:rFonts w:asciiTheme="minorHAnsi" w:hAnsiTheme="minorHAnsi"/>
              <w:strike/>
              <w:color w:val="4472C4" w:themeColor="accent1"/>
              <w:rPrChange w:id="66" w:author="MAHMOUD Mohamed-Ali [2]" w:date="2025-05-10T22:21:00Z">
                <w:rPr>
                  <w:rFonts w:asciiTheme="minorHAnsi" w:hAnsiTheme="minorHAnsi"/>
                  <w:color w:val="4472C4" w:themeColor="accent1"/>
                </w:rPr>
              </w:rPrChange>
            </w:rPr>
            <w:delText>de la supervision</w:delText>
          </w:r>
        </w:del>
      </w:ins>
      <w:ins w:id="67" w:author="MAHMOUD Mohamed-Ali [2]" w:date="2025-05-10T22:10:00Z">
        <w:del w:id="68" w:author="MAHMOUD Mohamed-Ali" w:date="2025-05-14T14:28:00Z">
          <w:r w:rsidR="006D2689" w:rsidRPr="0048118A" w:rsidDel="00927F34">
            <w:rPr>
              <w:rFonts w:asciiTheme="minorHAnsi" w:hAnsiTheme="minorHAnsi"/>
              <w:strike/>
              <w:color w:val="4472C4" w:themeColor="accent1"/>
              <w:rPrChange w:id="69" w:author="MAHMOUD Mohamed-Ali [2]" w:date="2025-05-10T22:21:00Z">
                <w:rPr>
                  <w:rFonts w:asciiTheme="minorHAnsi" w:hAnsiTheme="minorHAnsi"/>
                  <w:color w:val="4472C4" w:themeColor="accent1"/>
                </w:rPr>
              </w:rPrChange>
            </w:rPr>
            <w:delText xml:space="preserve"> (ATP) </w:delText>
          </w:r>
          <w:r w:rsidR="00DA4F69" w:rsidRPr="0048118A" w:rsidDel="00927F34">
            <w:rPr>
              <w:rFonts w:asciiTheme="minorHAnsi" w:hAnsiTheme="minorHAnsi"/>
              <w:strike/>
              <w:color w:val="4472C4" w:themeColor="accent1"/>
              <w:rPrChange w:id="70" w:author="MAHMOUD Mohamed-Ali [2]" w:date="2025-05-10T22:21:00Z">
                <w:rPr>
                  <w:rFonts w:asciiTheme="minorHAnsi" w:hAnsiTheme="minorHAnsi"/>
                  <w:color w:val="4472C4" w:themeColor="accent1"/>
                </w:rPr>
              </w:rPrChange>
            </w:rPr>
            <w:delText xml:space="preserve"> </w:delText>
          </w:r>
          <w:r w:rsidR="006D2689" w:rsidRPr="0048118A" w:rsidDel="00927F34">
            <w:rPr>
              <w:rFonts w:asciiTheme="minorHAnsi" w:hAnsiTheme="minorHAnsi"/>
              <w:strike/>
              <w:color w:val="4472C4" w:themeColor="accent1"/>
              <w:rPrChange w:id="71" w:author="MAHMOUD Mohamed-Ali [2]" w:date="2025-05-10T22:21:00Z">
                <w:rPr>
                  <w:rFonts w:asciiTheme="minorHAnsi" w:hAnsiTheme="minorHAnsi"/>
                  <w:color w:val="4472C4" w:themeColor="accent1"/>
                </w:rPr>
              </w:rPrChange>
            </w:rPr>
            <w:delText>cette auto</w:delText>
          </w:r>
        </w:del>
      </w:ins>
      <w:ins w:id="72" w:author="MAHMOUD Mohamed-Ali [2]" w:date="2025-05-10T22:21:00Z">
        <w:del w:id="73" w:author="MAHMOUD Mohamed-Ali" w:date="2025-05-14T14:28:00Z">
          <w:r w:rsidR="00885783" w:rsidRPr="0048118A" w:rsidDel="00927F34">
            <w:rPr>
              <w:rFonts w:asciiTheme="minorHAnsi" w:hAnsiTheme="minorHAnsi"/>
              <w:strike/>
              <w:color w:val="4472C4" w:themeColor="accent1"/>
              <w:rPrChange w:id="74" w:author="MAHMOUD Mohamed-Ali [2]" w:date="2025-05-10T22:21:00Z">
                <w:rPr>
                  <w:rFonts w:asciiTheme="minorHAnsi" w:hAnsiTheme="minorHAnsi"/>
                  <w:color w:val="4472C4" w:themeColor="accent1"/>
                </w:rPr>
              </w:rPrChange>
            </w:rPr>
            <w:delText xml:space="preserve">risation assure que le véhicule </w:delText>
          </w:r>
          <w:r w:rsidR="0048118A" w:rsidRPr="0048118A" w:rsidDel="00927F34">
            <w:rPr>
              <w:rFonts w:asciiTheme="minorHAnsi" w:hAnsiTheme="minorHAnsi"/>
              <w:strike/>
              <w:color w:val="4472C4" w:themeColor="accent1"/>
              <w:rPrChange w:id="75" w:author="MAHMOUD Mohamed-Ali [2]" w:date="2025-05-10T22:21:00Z">
                <w:rPr>
                  <w:rFonts w:asciiTheme="minorHAnsi" w:hAnsiTheme="minorHAnsi"/>
                  <w:color w:val="4472C4" w:themeColor="accent1"/>
                </w:rPr>
              </w:rPrChange>
            </w:rPr>
            <w:delText>a quitté la zone de sécurité</w:delText>
          </w:r>
        </w:del>
      </w:ins>
      <w:ins w:id="76" w:author="MAHMOUD Mohamed-Ali [2]" w:date="2025-05-10T22:10:00Z">
        <w:del w:id="77" w:author="MAHMOUD Mohamed-Ali" w:date="2025-05-14T14:28:00Z">
          <w:r w:rsidR="00555F82" w:rsidRPr="0048118A" w:rsidDel="00927F34">
            <w:rPr>
              <w:rFonts w:asciiTheme="minorHAnsi" w:hAnsiTheme="minorHAnsi"/>
              <w:strike/>
              <w:color w:val="4472C4" w:themeColor="accent1"/>
              <w:rPrChange w:id="78" w:author="MAHMOUD Mohamed-Ali [2]" w:date="2025-05-10T22:21:00Z">
                <w:rPr>
                  <w:rFonts w:asciiTheme="minorHAnsi" w:hAnsiTheme="minorHAnsi"/>
                  <w:color w:val="4472C4" w:themeColor="accent1"/>
                </w:rPr>
              </w:rPrChange>
            </w:rPr>
            <w:delText xml:space="preserve"> </w:delText>
          </w:r>
        </w:del>
      </w:ins>
      <w:ins w:id="79" w:author="MAHMOUD Mohamed-Ali [2]" w:date="2025-05-10T22:08:00Z">
        <w:del w:id="80" w:author="MAHMOUD Mohamed-Ali" w:date="2025-05-14T14:28:00Z">
          <w:r w:rsidR="009F2F20" w:rsidRPr="0048118A" w:rsidDel="00927F34">
            <w:rPr>
              <w:rFonts w:asciiTheme="minorHAnsi" w:hAnsiTheme="minorHAnsi"/>
              <w:strike/>
              <w:color w:val="4472C4" w:themeColor="accent1"/>
              <w:rPrChange w:id="81" w:author="MAHMOUD Mohamed-Ali [2]" w:date="2025-05-10T22:21:00Z">
                <w:rPr>
                  <w:rFonts w:asciiTheme="minorHAnsi" w:hAnsiTheme="minorHAnsi"/>
                  <w:color w:val="4472C4" w:themeColor="accent1"/>
                </w:rPr>
              </w:rPrChange>
            </w:rPr>
            <w:delText>.</w:delText>
          </w:r>
        </w:del>
      </w:ins>
      <w:ins w:id="82" w:author="MAHMOUD Mohamed-Ali [2]" w:date="2025-05-10T22:21:00Z">
        <w:del w:id="83" w:author="MAHMOUD Mohamed-Ali" w:date="2025-05-14T14:28:00Z">
          <w:r w:rsidR="0048118A" w:rsidDel="00927F34">
            <w:rPr>
              <w:rFonts w:asciiTheme="minorHAnsi" w:hAnsiTheme="minorHAnsi"/>
              <w:strike/>
              <w:color w:val="4472C4" w:themeColor="accent1"/>
            </w:rPr>
            <w:delText xml:space="preserve"> </w:delText>
          </w:r>
          <w:r w:rsidR="00BF41BC" w:rsidDel="00927F34">
            <w:rPr>
              <w:rFonts w:asciiTheme="minorHAnsi" w:hAnsiTheme="minorHAnsi"/>
              <w:color w:val="4472C4" w:themeColor="accent1"/>
            </w:rPr>
            <w:delText xml:space="preserve"> </w:delText>
          </w:r>
        </w:del>
      </w:ins>
    </w:p>
    <w:p w14:paraId="2B9E2FEA" w14:textId="7B7EE917" w:rsidR="00B4056B" w:rsidRPr="00401F52" w:rsidDel="00927F34" w:rsidRDefault="00B4056B" w:rsidP="00B4056B">
      <w:pPr>
        <w:numPr>
          <w:ilvl w:val="0"/>
          <w:numId w:val="10"/>
        </w:numPr>
        <w:spacing w:before="100" w:beforeAutospacing="1" w:after="100" w:afterAutospacing="1"/>
        <w:jc w:val="left"/>
        <w:rPr>
          <w:del w:id="84" w:author="MAHMOUD Mohamed-Ali" w:date="2025-05-14T14:28:00Z"/>
          <w:rFonts w:asciiTheme="minorHAnsi" w:hAnsiTheme="minorHAnsi" w:cstheme="minorHAnsi"/>
        </w:rPr>
      </w:pPr>
      <w:commentRangeStart w:id="85"/>
      <w:del w:id="86" w:author="MAHMOUD Mohamed-Ali" w:date="2025-05-14T14:28:00Z">
        <w:r w:rsidRPr="00C3369B" w:rsidDel="00927F34">
          <w:rPr>
            <w:rFonts w:asciiTheme="minorHAnsi" w:hAnsiTheme="minorHAnsi" w:cstheme="minorHAnsi"/>
            <w:strike/>
            <w:rPrChange w:id="87" w:author="MAHMOUD Mohamed-Ali [2]" w:date="2025-05-10T22:24:00Z">
              <w:rPr>
                <w:rFonts w:asciiTheme="minorHAnsi" w:hAnsiTheme="minorHAnsi" w:cstheme="minorHAnsi"/>
              </w:rPr>
            </w:rPrChange>
          </w:rPr>
          <w:delText>securityZoneInsertion</w:delText>
        </w:r>
        <w:commentRangeEnd w:id="85"/>
        <w:r w:rsidR="00160F0C" w:rsidRPr="00C3369B" w:rsidDel="00927F34">
          <w:rPr>
            <w:rStyle w:val="Marquedecommentaire"/>
            <w:strike/>
            <w:rPrChange w:id="88" w:author="MAHMOUD Mohamed-Ali [2]" w:date="2025-05-10T22:24:00Z">
              <w:rPr>
                <w:rStyle w:val="Marquedecommentaire"/>
              </w:rPr>
            </w:rPrChange>
          </w:rPr>
          <w:commentReference w:id="85"/>
        </w:r>
      </w:del>
    </w:p>
    <w:p w14:paraId="6EA0F467" w14:textId="226AF07C" w:rsidR="00B4056B" w:rsidRPr="0005045A" w:rsidDel="00927F34" w:rsidRDefault="00B4056B" w:rsidP="00B4056B">
      <w:pPr>
        <w:numPr>
          <w:ilvl w:val="0"/>
          <w:numId w:val="10"/>
        </w:numPr>
        <w:spacing w:before="100" w:beforeAutospacing="1" w:after="100" w:afterAutospacing="1"/>
        <w:jc w:val="left"/>
        <w:rPr>
          <w:ins w:id="89" w:author="MAHMOUD Mohamed-Ali [2]" w:date="2025-05-10T22:28:00Z"/>
          <w:del w:id="90" w:author="MAHMOUD Mohamed-Ali" w:date="2025-05-14T14:28:00Z"/>
          <w:strike/>
          <w:rPrChange w:id="91" w:author="MAHMOUD Mohamed-Ali [2]" w:date="2025-05-10T22:28:00Z">
            <w:rPr>
              <w:ins w:id="92" w:author="MAHMOUD Mohamed-Ali [2]" w:date="2025-05-10T22:28:00Z"/>
              <w:del w:id="93" w:author="MAHMOUD Mohamed-Ali" w:date="2025-05-14T14:28:00Z"/>
              <w:rFonts w:asciiTheme="minorHAnsi" w:hAnsiTheme="minorHAnsi" w:cstheme="minorHAnsi"/>
              <w:strike/>
            </w:rPr>
          </w:rPrChange>
        </w:rPr>
      </w:pPr>
      <w:commentRangeStart w:id="94"/>
      <w:del w:id="95" w:author="MAHMOUD Mohamed-Ali" w:date="2025-05-14T14:28:00Z">
        <w:r w:rsidRPr="00572634" w:rsidDel="00927F34">
          <w:rPr>
            <w:rFonts w:asciiTheme="minorHAnsi" w:hAnsiTheme="minorHAnsi" w:cstheme="minorHAnsi"/>
            <w:strike/>
            <w:rPrChange w:id="96" w:author="MAHMOUD Mohamed-Ali [2]" w:date="2025-05-10T22:25:00Z">
              <w:rPr>
                <w:rFonts w:asciiTheme="minorHAnsi" w:hAnsiTheme="minorHAnsi" w:cstheme="minorHAnsi"/>
              </w:rPr>
            </w:rPrChange>
          </w:rPr>
          <w:delText>securityZonePN</w:delText>
        </w:r>
        <w:commentRangeEnd w:id="94"/>
        <w:r w:rsidR="00C260BC" w:rsidRPr="00572634" w:rsidDel="00927F34">
          <w:rPr>
            <w:rStyle w:val="Marquedecommentaire"/>
            <w:strike/>
            <w:rPrChange w:id="97" w:author="MAHMOUD Mohamed-Ali [2]" w:date="2025-05-10T22:25:00Z">
              <w:rPr>
                <w:rStyle w:val="Marquedecommentaire"/>
              </w:rPr>
            </w:rPrChange>
          </w:rPr>
          <w:commentReference w:id="94"/>
        </w:r>
      </w:del>
      <w:ins w:id="98" w:author="MAHMOUD Mohamed-Ali [2]" w:date="2025-05-10T22:25:00Z">
        <w:del w:id="99" w:author="MAHMOUD Mohamed-Ali" w:date="2025-05-14T14:28:00Z">
          <w:r w:rsidR="00572634" w:rsidRPr="00572634" w:rsidDel="00927F34">
            <w:rPr>
              <w:rFonts w:asciiTheme="minorHAnsi" w:hAnsiTheme="minorHAnsi" w:cstheme="minorHAnsi"/>
              <w:strike/>
              <w:rPrChange w:id="100" w:author="MAHMOUD Mohamed-Ali [2]" w:date="2025-05-10T22:25:00Z">
                <w:rPr>
                  <w:rFonts w:asciiTheme="minorHAnsi" w:hAnsiTheme="minorHAnsi" w:cstheme="minorHAnsi"/>
                </w:rPr>
              </w:rPrChange>
            </w:rPr>
            <w:delText> </w:delText>
          </w:r>
        </w:del>
      </w:ins>
    </w:p>
    <w:p w14:paraId="7A9DA5BD" w14:textId="6902C079" w:rsidR="0005045A" w:rsidRPr="00572634" w:rsidRDefault="0005045A" w:rsidP="00927F34">
      <w:pPr>
        <w:spacing w:before="100" w:beforeAutospacing="1" w:after="100" w:afterAutospacing="1"/>
        <w:ind w:left="2136"/>
        <w:jc w:val="left"/>
        <w:rPr>
          <w:strike/>
          <w:rPrChange w:id="101" w:author="MAHMOUD Mohamed-Ali [2]" w:date="2025-05-10T22:25:00Z">
            <w:rPr/>
          </w:rPrChange>
        </w:rPr>
        <w:pPrChange w:id="102" w:author="MAHMOUD Mohamed-Ali" w:date="2025-05-14T14:31:00Z">
          <w:pPr>
            <w:numPr>
              <w:numId w:val="10"/>
            </w:numPr>
            <w:tabs>
              <w:tab w:val="num" w:pos="2136"/>
            </w:tabs>
            <w:spacing w:before="100" w:beforeAutospacing="1" w:after="100" w:afterAutospacing="1"/>
            <w:ind w:left="2136" w:hanging="360"/>
            <w:jc w:val="left"/>
          </w:pPr>
        </w:pPrChange>
      </w:pPr>
    </w:p>
    <w:p w14:paraId="2FCD0FCD" w14:textId="77777777" w:rsidR="00B4056B" w:rsidRDefault="00B4056B" w:rsidP="00B4056B">
      <w:pPr>
        <w:spacing w:before="100" w:beforeAutospacing="1" w:after="100" w:afterAutospacing="1"/>
        <w:jc w:val="left"/>
        <w:rPr>
          <w:rFonts w:asciiTheme="minorHAnsi" w:hAnsiTheme="minorHAnsi" w:cstheme="minorHAnsi"/>
        </w:rPr>
      </w:pPr>
      <w:r>
        <w:rPr>
          <w:rFonts w:asciiTheme="minorHAnsi" w:hAnsiTheme="minorHAnsi" w:cstheme="minorHAnsi"/>
        </w:rPr>
        <w:t xml:space="preserve">Les objets longs sont limités par des objets simples (point de référence). </w:t>
      </w:r>
    </w:p>
    <w:p w14:paraId="68E3F307" w14:textId="77777777" w:rsidR="00B4056B" w:rsidRDefault="00B4056B" w:rsidP="00B4056B">
      <w:pPr>
        <w:spacing w:before="100" w:beforeAutospacing="1" w:after="100" w:afterAutospacing="1"/>
        <w:jc w:val="left"/>
        <w:rPr>
          <w:rFonts w:asciiTheme="minorHAnsi" w:hAnsiTheme="minorHAnsi" w:cstheme="minorHAnsi"/>
        </w:rPr>
      </w:pPr>
      <w:r>
        <w:rPr>
          <w:rFonts w:asciiTheme="minorHAnsi" w:hAnsiTheme="minorHAnsi" w:cstheme="minorHAnsi"/>
        </w:rPr>
        <w:t>Les propriétés de l’objet ‘</w:t>
      </w:r>
      <w:proofErr w:type="spellStart"/>
      <w:r>
        <w:rPr>
          <w:rFonts w:asciiTheme="minorHAnsi" w:hAnsiTheme="minorHAnsi" w:cstheme="minorHAnsi"/>
        </w:rPr>
        <w:t>mileStone</w:t>
      </w:r>
      <w:proofErr w:type="spellEnd"/>
      <w:r>
        <w:rPr>
          <w:rFonts w:asciiTheme="minorHAnsi" w:hAnsiTheme="minorHAnsi" w:cstheme="minorHAnsi"/>
        </w:rPr>
        <w:t>’ sont :</w:t>
      </w:r>
    </w:p>
    <w:p w14:paraId="0BEF3F4B" w14:textId="77777777" w:rsidR="00B4056B" w:rsidRDefault="00B4056B" w:rsidP="00B4056B">
      <w:pPr>
        <w:pStyle w:val="Paragraphedeliste"/>
        <w:numPr>
          <w:ilvl w:val="0"/>
          <w:numId w:val="20"/>
        </w:numPr>
        <w:spacing w:before="100" w:beforeAutospacing="1" w:after="100" w:afterAutospacing="1"/>
        <w:jc w:val="left"/>
      </w:pPr>
      <w:proofErr w:type="gramStart"/>
      <w:r>
        <w:t>model</w:t>
      </w:r>
      <w:proofErr w:type="gramEnd"/>
    </w:p>
    <w:p w14:paraId="745BDB5D" w14:textId="77777777" w:rsidR="00B4056B" w:rsidRDefault="00B4056B" w:rsidP="00B4056B">
      <w:pPr>
        <w:pStyle w:val="Paragraphedeliste"/>
        <w:numPr>
          <w:ilvl w:val="0"/>
          <w:numId w:val="20"/>
        </w:numPr>
        <w:spacing w:before="100" w:beforeAutospacing="1" w:after="100" w:afterAutospacing="1"/>
        <w:jc w:val="left"/>
      </w:pPr>
      <w:proofErr w:type="gramStart"/>
      <w:r>
        <w:t>type</w:t>
      </w:r>
      <w:proofErr w:type="gramEnd"/>
    </w:p>
    <w:p w14:paraId="02FB64B1" w14:textId="77777777" w:rsidR="00B4056B" w:rsidRDefault="00B4056B" w:rsidP="00B4056B">
      <w:pPr>
        <w:pStyle w:val="Paragraphedeliste"/>
        <w:numPr>
          <w:ilvl w:val="0"/>
          <w:numId w:val="20"/>
        </w:numPr>
        <w:spacing w:before="100" w:beforeAutospacing="1" w:after="100" w:afterAutospacing="1"/>
        <w:jc w:val="left"/>
      </w:pPr>
      <w:proofErr w:type="spellStart"/>
      <w:proofErr w:type="gramStart"/>
      <w:r>
        <w:t>mapSequence</w:t>
      </w:r>
      <w:proofErr w:type="spellEnd"/>
      <w:proofErr w:type="gramEnd"/>
    </w:p>
    <w:p w14:paraId="01528EFB" w14:textId="77777777" w:rsidR="00B4056B" w:rsidRDefault="00B4056B" w:rsidP="00B4056B">
      <w:pPr>
        <w:pStyle w:val="Paragraphedeliste"/>
        <w:numPr>
          <w:ilvl w:val="0"/>
          <w:numId w:val="20"/>
        </w:numPr>
        <w:spacing w:before="100" w:beforeAutospacing="1" w:after="100" w:afterAutospacing="1"/>
        <w:jc w:val="left"/>
      </w:pPr>
      <w:proofErr w:type="spellStart"/>
      <w:proofErr w:type="gramStart"/>
      <w:r>
        <w:t>magOrientation</w:t>
      </w:r>
      <w:proofErr w:type="spellEnd"/>
      <w:proofErr w:type="gramEnd"/>
    </w:p>
    <w:p w14:paraId="5743DAE6" w14:textId="77777777" w:rsidR="00B4056B" w:rsidRDefault="00B4056B" w:rsidP="00B4056B">
      <w:pPr>
        <w:spacing w:before="100" w:beforeAutospacing="1" w:after="100" w:afterAutospacing="1"/>
        <w:jc w:val="left"/>
        <w:rPr>
          <w:rFonts w:asciiTheme="minorHAnsi" w:hAnsiTheme="minorHAnsi" w:cstheme="minorHAnsi"/>
        </w:rPr>
      </w:pPr>
      <w:r>
        <w:rPr>
          <w:rFonts w:asciiTheme="minorHAnsi" w:hAnsiTheme="minorHAnsi" w:cstheme="minorHAnsi"/>
        </w:rPr>
        <w:t>Ces propriétés peuvent avoir comme valeurs :</w:t>
      </w:r>
    </w:p>
    <w:p w14:paraId="61317E5E" w14:textId="77777777" w:rsidR="00B4056B" w:rsidRPr="00CB204B" w:rsidRDefault="00B4056B" w:rsidP="00B4056B">
      <w:pPr>
        <w:numPr>
          <w:ilvl w:val="0"/>
          <w:numId w:val="10"/>
        </w:numPr>
        <w:spacing w:before="100" w:beforeAutospacing="1" w:after="100" w:afterAutospacing="1"/>
        <w:jc w:val="left"/>
        <w:rPr>
          <w:rFonts w:asciiTheme="minorHAnsi" w:hAnsiTheme="minorHAnsi" w:cstheme="minorHAnsi"/>
        </w:rPr>
      </w:pPr>
      <w:r w:rsidRPr="00CB204B">
        <w:rPr>
          <w:rFonts w:asciiTheme="minorHAnsi" w:hAnsiTheme="minorHAnsi" w:cstheme="minorHAnsi"/>
        </w:rPr>
        <w:t>Mod</w:t>
      </w:r>
      <w:r>
        <w:rPr>
          <w:rFonts w:asciiTheme="minorHAnsi" w:hAnsiTheme="minorHAnsi" w:cstheme="minorHAnsi"/>
        </w:rPr>
        <w:t>el</w:t>
      </w:r>
      <w:r w:rsidRPr="00CB204B">
        <w:rPr>
          <w:rFonts w:asciiTheme="minorHAnsi" w:hAnsiTheme="minorHAnsi" w:cstheme="minorHAnsi"/>
        </w:rPr>
        <w:t xml:space="preserve"> : TAG magnétique, circuit de voie, compteur d'essieux, balise de voie</w:t>
      </w:r>
      <w:r>
        <w:rPr>
          <w:rFonts w:asciiTheme="minorHAnsi" w:hAnsiTheme="minorHAnsi" w:cstheme="minorHAnsi"/>
        </w:rPr>
        <w:t>, RFID, Balise GNSS</w:t>
      </w:r>
    </w:p>
    <w:p w14:paraId="42C9BA8F" w14:textId="77777777" w:rsidR="00B4056B" w:rsidRPr="00CB204B" w:rsidRDefault="00B4056B" w:rsidP="00B4056B">
      <w:pPr>
        <w:numPr>
          <w:ilvl w:val="0"/>
          <w:numId w:val="10"/>
        </w:numPr>
        <w:spacing w:before="100" w:beforeAutospacing="1" w:after="100" w:afterAutospacing="1"/>
        <w:jc w:val="left"/>
        <w:rPr>
          <w:rFonts w:asciiTheme="minorHAnsi" w:hAnsiTheme="minorHAnsi" w:cstheme="minorHAnsi"/>
        </w:rPr>
      </w:pPr>
      <w:r w:rsidRPr="00CB204B">
        <w:rPr>
          <w:rFonts w:asciiTheme="minorHAnsi" w:hAnsiTheme="minorHAnsi" w:cstheme="minorHAnsi"/>
        </w:rPr>
        <w:t xml:space="preserve">Type : Standard, bifurcation, </w:t>
      </w:r>
      <w:r>
        <w:rPr>
          <w:rFonts w:asciiTheme="minorHAnsi" w:hAnsiTheme="minorHAnsi" w:cstheme="minorHAnsi"/>
        </w:rPr>
        <w:t>PN</w:t>
      </w:r>
      <w:r w:rsidRPr="00CB204B">
        <w:rPr>
          <w:rFonts w:asciiTheme="minorHAnsi" w:hAnsiTheme="minorHAnsi" w:cstheme="minorHAnsi"/>
        </w:rPr>
        <w:t>.</w:t>
      </w:r>
    </w:p>
    <w:p w14:paraId="5006D4B1" w14:textId="77777777" w:rsidR="00B4056B" w:rsidRDefault="00B4056B" w:rsidP="00B4056B">
      <w:pPr>
        <w:numPr>
          <w:ilvl w:val="0"/>
          <w:numId w:val="10"/>
        </w:numPr>
        <w:spacing w:before="100" w:beforeAutospacing="1" w:after="100" w:afterAutospacing="1"/>
        <w:jc w:val="left"/>
        <w:rPr>
          <w:rFonts w:asciiTheme="minorHAnsi" w:hAnsiTheme="minorHAnsi" w:cstheme="minorHAnsi"/>
        </w:rPr>
      </w:pPr>
      <w:proofErr w:type="spellStart"/>
      <w:r w:rsidRPr="00CB204B">
        <w:rPr>
          <w:rFonts w:asciiTheme="minorHAnsi" w:hAnsiTheme="minorHAnsi" w:cstheme="minorHAnsi"/>
        </w:rPr>
        <w:t>Map_Sequence</w:t>
      </w:r>
      <w:proofErr w:type="spellEnd"/>
      <w:r w:rsidRPr="00CB204B">
        <w:rPr>
          <w:rFonts w:asciiTheme="minorHAnsi" w:hAnsiTheme="minorHAnsi" w:cstheme="minorHAnsi"/>
        </w:rPr>
        <w:t xml:space="preserve"> : si le type n'est pas standard, indique le prochain objet de référence et son emplacement (droite, gauche, etc.).</w:t>
      </w:r>
    </w:p>
    <w:p w14:paraId="311A74DA" w14:textId="77777777" w:rsidR="00B4056B" w:rsidRPr="00746C0B" w:rsidRDefault="00B4056B" w:rsidP="00B4056B">
      <w:pPr>
        <w:numPr>
          <w:ilvl w:val="0"/>
          <w:numId w:val="10"/>
        </w:numPr>
        <w:spacing w:before="100" w:beforeAutospacing="1" w:after="100" w:afterAutospacing="1"/>
        <w:jc w:val="left"/>
        <w:rPr>
          <w:rFonts w:asciiTheme="minorHAnsi" w:hAnsiTheme="minorHAnsi" w:cstheme="minorHAnsi"/>
        </w:rPr>
      </w:pPr>
      <w:proofErr w:type="spellStart"/>
      <w:r>
        <w:rPr>
          <w:rFonts w:asciiTheme="minorHAnsi" w:hAnsiTheme="minorHAnsi" w:cstheme="minorHAnsi"/>
        </w:rPr>
        <w:t>Mag_orientation</w:t>
      </w:r>
      <w:proofErr w:type="spellEnd"/>
      <w:r>
        <w:rPr>
          <w:rFonts w:asciiTheme="minorHAnsi" w:hAnsiTheme="minorHAnsi" w:cstheme="minorHAnsi"/>
        </w:rPr>
        <w:t xml:space="preserve"> : c’est l’orientation magnétique si l’objet et de model TAG </w:t>
      </w:r>
      <w:proofErr w:type="spellStart"/>
      <w:r>
        <w:rPr>
          <w:rFonts w:asciiTheme="minorHAnsi" w:hAnsiTheme="minorHAnsi" w:cstheme="minorHAnsi"/>
        </w:rPr>
        <w:t>magéntique</w:t>
      </w:r>
      <w:proofErr w:type="spellEnd"/>
    </w:p>
    <w:p w14:paraId="5F018DE9" w14:textId="77777777" w:rsidR="00B4056B" w:rsidRDefault="00B4056B" w:rsidP="00B4056B">
      <w:pPr>
        <w:pStyle w:val="Paragraphedeliste"/>
        <w:ind w:left="2496"/>
        <w:rPr>
          <w:rStyle w:val="lev"/>
          <w:b w:val="0"/>
          <w:bCs w:val="0"/>
        </w:rPr>
      </w:pPr>
    </w:p>
    <w:p w14:paraId="59ADFEC2" w14:textId="77777777" w:rsidR="00B4056B" w:rsidRDefault="00B4056B" w:rsidP="00B4056B">
      <w:pPr>
        <w:pStyle w:val="Paragraphedeliste"/>
        <w:keepNext/>
        <w:ind w:left="2496"/>
        <w:jc w:val="center"/>
      </w:pPr>
      <w:r>
        <w:rPr>
          <w:noProof/>
        </w:rPr>
        <w:drawing>
          <wp:inline distT="0" distB="0" distL="0" distR="0" wp14:anchorId="21A29F4C" wp14:editId="76C5FDD3">
            <wp:extent cx="3771900" cy="1876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601" cy="1881251"/>
                    </a:xfrm>
                    <a:prstGeom prst="rect">
                      <a:avLst/>
                    </a:prstGeom>
                  </pic:spPr>
                </pic:pic>
              </a:graphicData>
            </a:graphic>
          </wp:inline>
        </w:drawing>
      </w:r>
    </w:p>
    <w:p w14:paraId="03132D86" w14:textId="77777777" w:rsidR="00B4056B" w:rsidRDefault="00B4056B" w:rsidP="00B4056B">
      <w:pPr>
        <w:pStyle w:val="Lgende"/>
        <w:rPr>
          <w:rStyle w:val="lev"/>
          <w:b w:val="0"/>
          <w:bCs w:val="0"/>
        </w:rPr>
      </w:pPr>
      <w:r>
        <w:t xml:space="preserve">Figure </w:t>
      </w:r>
      <w:r>
        <w:fldChar w:fldCharType="begin"/>
      </w:r>
      <w:r>
        <w:instrText>SEQ Figure \* ARABIC</w:instrText>
      </w:r>
      <w:r>
        <w:fldChar w:fldCharType="separate"/>
      </w:r>
      <w:r>
        <w:rPr>
          <w:noProof/>
        </w:rPr>
        <w:t>1</w:t>
      </w:r>
      <w:r>
        <w:fldChar w:fldCharType="end"/>
      </w:r>
      <w:r>
        <w:rPr>
          <w:noProof/>
        </w:rPr>
        <w:t>: Un arc</w:t>
      </w:r>
    </w:p>
    <w:p w14:paraId="11C62761" w14:textId="77777777" w:rsidR="00B4056B" w:rsidRPr="00C36F55" w:rsidRDefault="00B4056B" w:rsidP="00B4056B">
      <w:pPr>
        <w:pStyle w:val="Paragraphedeliste"/>
        <w:ind w:left="2496"/>
        <w:rPr>
          <w:rStyle w:val="lev"/>
          <w:b w:val="0"/>
          <w:bCs w:val="0"/>
        </w:rPr>
      </w:pPr>
    </w:p>
    <w:p w14:paraId="79E16278" w14:textId="77777777" w:rsidR="00B4056B" w:rsidRDefault="00B4056B" w:rsidP="00B4056B">
      <w:pPr>
        <w:keepNext/>
        <w:jc w:val="center"/>
      </w:pPr>
      <w:r>
        <w:rPr>
          <w:noProof/>
        </w:rPr>
        <w:drawing>
          <wp:inline distT="0" distB="0" distL="0" distR="0" wp14:anchorId="24A771FA" wp14:editId="46CC5412">
            <wp:extent cx="4371975" cy="2055740"/>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9506" cy="2068686"/>
                    </a:xfrm>
                    <a:prstGeom prst="rect">
                      <a:avLst/>
                    </a:prstGeom>
                  </pic:spPr>
                </pic:pic>
              </a:graphicData>
            </a:graphic>
          </wp:inline>
        </w:drawing>
      </w:r>
    </w:p>
    <w:p w14:paraId="568B8935" w14:textId="77777777" w:rsidR="00B4056B" w:rsidRDefault="00B4056B" w:rsidP="00B4056B">
      <w:pPr>
        <w:keepNext/>
        <w:jc w:val="center"/>
      </w:pPr>
      <w:r>
        <w:rPr>
          <w:noProof/>
        </w:rPr>
        <w:drawing>
          <wp:inline distT="0" distB="0" distL="0" distR="0" wp14:anchorId="27C1FE9F" wp14:editId="5851E98F">
            <wp:extent cx="4356339" cy="1066800"/>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3579" cy="1088164"/>
                    </a:xfrm>
                    <a:prstGeom prst="rect">
                      <a:avLst/>
                    </a:prstGeom>
                  </pic:spPr>
                </pic:pic>
              </a:graphicData>
            </a:graphic>
          </wp:inline>
        </w:drawing>
      </w:r>
    </w:p>
    <w:p w14:paraId="421B9A95" w14:textId="478C3A47" w:rsidR="00B4056B" w:rsidRDefault="00B4056B" w:rsidP="00B4056B">
      <w:pPr>
        <w:pStyle w:val="Lgende"/>
      </w:pPr>
      <w:r w:rsidRPr="007A5B92">
        <w:rPr>
          <w:highlight w:val="yellow"/>
        </w:rPr>
        <w:t xml:space="preserve">Figure </w:t>
      </w:r>
      <w:r w:rsidRPr="007A5B92">
        <w:rPr>
          <w:highlight w:val="yellow"/>
        </w:rPr>
        <w:fldChar w:fldCharType="begin"/>
      </w:r>
      <w:r w:rsidRPr="007A5B92">
        <w:rPr>
          <w:highlight w:val="yellow"/>
        </w:rPr>
        <w:instrText xml:space="preserve"> SEQ Figure \* ARABIC </w:instrText>
      </w:r>
      <w:r w:rsidRPr="007A5B92">
        <w:rPr>
          <w:highlight w:val="yellow"/>
        </w:rPr>
        <w:fldChar w:fldCharType="separate"/>
      </w:r>
      <w:r w:rsidRPr="007A5B92">
        <w:rPr>
          <w:noProof/>
          <w:highlight w:val="yellow"/>
        </w:rPr>
        <w:t>2</w:t>
      </w:r>
      <w:r w:rsidRPr="007A5B92">
        <w:rPr>
          <w:noProof/>
          <w:highlight w:val="yellow"/>
        </w:rPr>
        <w:fldChar w:fldCharType="end"/>
      </w:r>
      <w:r w:rsidRPr="007A5B92">
        <w:rPr>
          <w:highlight w:val="yellow"/>
        </w:rPr>
        <w:t xml:space="preserve">: </w:t>
      </w:r>
      <w:r w:rsidR="00707B1F" w:rsidRPr="007A5B92">
        <w:rPr>
          <w:highlight w:val="yellow"/>
        </w:rPr>
        <w:t>Zone sécuritaire</w:t>
      </w:r>
      <w:r w:rsidRPr="007A5B92">
        <w:rPr>
          <w:highlight w:val="yellow"/>
        </w:rPr>
        <w:t xml:space="preserve"> et arc</w:t>
      </w:r>
      <w:r w:rsidR="007A5B92" w:rsidRPr="007A5B92">
        <w:rPr>
          <w:highlight w:val="yellow"/>
        </w:rPr>
        <w:t xml:space="preserve"> image à changer</w:t>
      </w:r>
    </w:p>
    <w:p w14:paraId="30D92941" w14:textId="7CB2464E" w:rsidR="00917BEF" w:rsidRPr="00917BEF" w:rsidRDefault="00D513B2" w:rsidP="00917BEF">
      <w:pPr>
        <w:rPr>
          <w:color w:val="538135" w:themeColor="accent6" w:themeShade="BF"/>
        </w:rPr>
      </w:pPr>
      <w:r>
        <w:rPr>
          <w:b/>
          <w:bCs/>
          <w:color w:val="538135" w:themeColor="accent6" w:themeShade="BF"/>
        </w:rPr>
        <w:t>Bridge (</w:t>
      </w:r>
      <w:r w:rsidR="00917BEF" w:rsidRPr="00917BEF">
        <w:rPr>
          <w:b/>
          <w:bCs/>
          <w:color w:val="538135" w:themeColor="accent6" w:themeShade="BF"/>
        </w:rPr>
        <w:t>Pont</w:t>
      </w:r>
      <w:r>
        <w:rPr>
          <w:b/>
          <w:bCs/>
          <w:color w:val="538135" w:themeColor="accent6" w:themeShade="BF"/>
        </w:rPr>
        <w:t>)</w:t>
      </w:r>
      <w:r w:rsidR="00917BEF" w:rsidRPr="00917BEF">
        <w:rPr>
          <w:color w:val="538135" w:themeColor="accent6" w:themeShade="BF"/>
        </w:rPr>
        <w:t xml:space="preserve"> : objet de l'infrastructure, délimité par deux nœuds.</w:t>
      </w:r>
    </w:p>
    <w:p w14:paraId="0EAEE068" w14:textId="2DC88ABA" w:rsidR="00917BEF" w:rsidRPr="00917BEF" w:rsidRDefault="00917BEF" w:rsidP="00917BEF">
      <w:pPr>
        <w:rPr>
          <w:color w:val="538135" w:themeColor="accent6" w:themeShade="BF"/>
        </w:rPr>
      </w:pPr>
      <w:r w:rsidRPr="00917BEF">
        <w:rPr>
          <w:b/>
          <w:bCs/>
          <w:color w:val="538135" w:themeColor="accent6" w:themeShade="BF"/>
        </w:rPr>
        <w:t>Tunnel</w:t>
      </w:r>
      <w:r w:rsidR="00D513B2">
        <w:rPr>
          <w:b/>
          <w:bCs/>
          <w:color w:val="538135" w:themeColor="accent6" w:themeShade="BF"/>
        </w:rPr>
        <w:t xml:space="preserve"> (Tunnel)</w:t>
      </w:r>
      <w:r w:rsidRPr="00917BEF">
        <w:rPr>
          <w:color w:val="538135" w:themeColor="accent6" w:themeShade="BF"/>
        </w:rPr>
        <w:t xml:space="preserve"> : objet de l'infrastructure, également délimité par deux nœuds.</w:t>
      </w:r>
    </w:p>
    <w:p w14:paraId="6A3756C4" w14:textId="51CFB935" w:rsidR="00917BEF" w:rsidRPr="00917BEF" w:rsidRDefault="00D513B2" w:rsidP="00917BEF">
      <w:pPr>
        <w:rPr>
          <w:color w:val="538135" w:themeColor="accent6" w:themeShade="BF"/>
        </w:rPr>
      </w:pPr>
      <w:proofErr w:type="spellStart"/>
      <w:r>
        <w:rPr>
          <w:b/>
          <w:bCs/>
          <w:color w:val="538135" w:themeColor="accent6" w:themeShade="BF"/>
        </w:rPr>
        <w:t>CarPark</w:t>
      </w:r>
      <w:proofErr w:type="spellEnd"/>
      <w:r>
        <w:rPr>
          <w:b/>
          <w:bCs/>
          <w:color w:val="538135" w:themeColor="accent6" w:themeShade="BF"/>
        </w:rPr>
        <w:t xml:space="preserve"> (</w:t>
      </w:r>
      <w:r w:rsidR="00917BEF" w:rsidRPr="00917BEF">
        <w:rPr>
          <w:b/>
          <w:bCs/>
          <w:color w:val="538135" w:themeColor="accent6" w:themeShade="BF"/>
        </w:rPr>
        <w:t>Parking</w:t>
      </w:r>
      <w:r>
        <w:rPr>
          <w:b/>
          <w:bCs/>
          <w:color w:val="538135" w:themeColor="accent6" w:themeShade="BF"/>
        </w:rPr>
        <w:t>)</w:t>
      </w:r>
      <w:r w:rsidR="00917BEF" w:rsidRPr="00917BEF">
        <w:rPr>
          <w:color w:val="538135" w:themeColor="accent6" w:themeShade="BF"/>
        </w:rPr>
        <w:t xml:space="preserve"> : objet composé de l'infrastructure, constitué d’un ensemble de nœuds et d’arcs.</w:t>
      </w:r>
    </w:p>
    <w:p w14:paraId="2C327FF9" w14:textId="2112A1FB" w:rsidR="00917BEF" w:rsidRPr="00917BEF" w:rsidRDefault="00D513B2" w:rsidP="00917BEF">
      <w:pPr>
        <w:rPr>
          <w:color w:val="538135" w:themeColor="accent6" w:themeShade="BF"/>
        </w:rPr>
      </w:pPr>
      <w:proofErr w:type="spellStart"/>
      <w:r>
        <w:rPr>
          <w:b/>
          <w:bCs/>
          <w:color w:val="538135" w:themeColor="accent6" w:themeShade="BF"/>
        </w:rPr>
        <w:t>WareHouse</w:t>
      </w:r>
      <w:proofErr w:type="spellEnd"/>
      <w:r>
        <w:rPr>
          <w:b/>
          <w:bCs/>
          <w:color w:val="538135" w:themeColor="accent6" w:themeShade="BF"/>
        </w:rPr>
        <w:t xml:space="preserve"> (</w:t>
      </w:r>
      <w:r w:rsidR="00917BEF" w:rsidRPr="00917BEF">
        <w:rPr>
          <w:b/>
          <w:bCs/>
          <w:color w:val="538135" w:themeColor="accent6" w:themeShade="BF"/>
        </w:rPr>
        <w:t>Entrepôt</w:t>
      </w:r>
      <w:r>
        <w:rPr>
          <w:b/>
          <w:bCs/>
          <w:color w:val="538135" w:themeColor="accent6" w:themeShade="BF"/>
        </w:rPr>
        <w:t>)</w:t>
      </w:r>
      <w:r w:rsidR="00917BEF" w:rsidRPr="00917BEF">
        <w:rPr>
          <w:color w:val="538135" w:themeColor="accent6" w:themeShade="BF"/>
        </w:rPr>
        <w:t xml:space="preserve"> : objet simple dans sa première version, avec une possibilité d’évolution vers un objet composé.</w:t>
      </w:r>
    </w:p>
    <w:p w14:paraId="6838C210" w14:textId="1F859AFF" w:rsidR="00917BEF" w:rsidRPr="00D513B2" w:rsidRDefault="00D513B2" w:rsidP="00917BEF">
      <w:pPr>
        <w:rPr>
          <w:b/>
          <w:bCs/>
          <w:color w:val="538135" w:themeColor="accent6" w:themeShade="BF"/>
        </w:rPr>
      </w:pPr>
      <w:r>
        <w:rPr>
          <w:b/>
          <w:bCs/>
          <w:color w:val="538135" w:themeColor="accent6" w:themeShade="BF"/>
          <w:lang w:val="en"/>
        </w:rPr>
        <w:t>I</w:t>
      </w:r>
      <w:r w:rsidRPr="00D513B2">
        <w:rPr>
          <w:b/>
          <w:bCs/>
          <w:color w:val="538135" w:themeColor="accent6" w:themeShade="BF"/>
          <w:lang w:val="en"/>
        </w:rPr>
        <w:t>tinerary</w:t>
      </w:r>
      <w:r>
        <w:rPr>
          <w:b/>
          <w:bCs/>
          <w:color w:val="538135" w:themeColor="accent6" w:themeShade="BF"/>
          <w:lang w:val="en"/>
        </w:rPr>
        <w:t xml:space="preserve"> (</w:t>
      </w:r>
      <w:r w:rsidR="00917BEF" w:rsidRPr="00917BEF">
        <w:rPr>
          <w:b/>
          <w:bCs/>
          <w:color w:val="538135" w:themeColor="accent6" w:themeShade="BF"/>
        </w:rPr>
        <w:t>Itinéraire</w:t>
      </w:r>
      <w:r>
        <w:rPr>
          <w:b/>
          <w:bCs/>
          <w:color w:val="538135" w:themeColor="accent6" w:themeShade="BF"/>
        </w:rPr>
        <w:t>)</w:t>
      </w:r>
      <w:r w:rsidRPr="00917BEF">
        <w:rPr>
          <w:color w:val="538135" w:themeColor="accent6" w:themeShade="BF"/>
        </w:rPr>
        <w:t>:</w:t>
      </w:r>
      <w:r w:rsidR="00917BEF" w:rsidRPr="00917BEF">
        <w:rPr>
          <w:color w:val="538135" w:themeColor="accent6" w:themeShade="BF"/>
        </w:rPr>
        <w:t xml:space="preserve"> objet composé, défini par deux nœuds</w:t>
      </w:r>
      <w:r w:rsidR="00917BEF">
        <w:rPr>
          <w:color w:val="538135" w:themeColor="accent6" w:themeShade="BF"/>
        </w:rPr>
        <w:t>.</w:t>
      </w:r>
    </w:p>
    <w:p w14:paraId="05E4AAF7" w14:textId="17CBF981" w:rsidR="00917BEF" w:rsidRDefault="00D513B2" w:rsidP="00917BEF">
      <w:pPr>
        <w:rPr>
          <w:color w:val="538135" w:themeColor="accent6" w:themeShade="BF"/>
        </w:rPr>
      </w:pPr>
      <w:proofErr w:type="spellStart"/>
      <w:r>
        <w:rPr>
          <w:b/>
          <w:bCs/>
          <w:color w:val="538135" w:themeColor="accent6" w:themeShade="BF"/>
        </w:rPr>
        <w:t>ChargingPoint</w:t>
      </w:r>
      <w:proofErr w:type="spellEnd"/>
      <w:r>
        <w:rPr>
          <w:b/>
          <w:bCs/>
          <w:color w:val="538135" w:themeColor="accent6" w:themeShade="BF"/>
        </w:rPr>
        <w:t xml:space="preserve"> </w:t>
      </w:r>
      <w:r w:rsidR="00707B1F">
        <w:rPr>
          <w:b/>
          <w:bCs/>
          <w:color w:val="538135" w:themeColor="accent6" w:themeShade="BF"/>
        </w:rPr>
        <w:t>(Point</w:t>
      </w:r>
      <w:r w:rsidR="00917BEF" w:rsidRPr="00917BEF">
        <w:rPr>
          <w:b/>
          <w:bCs/>
          <w:color w:val="538135" w:themeColor="accent6" w:themeShade="BF"/>
        </w:rPr>
        <w:t xml:space="preserve"> de recharge</w:t>
      </w:r>
      <w:r>
        <w:rPr>
          <w:b/>
          <w:bCs/>
          <w:color w:val="538135" w:themeColor="accent6" w:themeShade="BF"/>
        </w:rPr>
        <w:t>)</w:t>
      </w:r>
      <w:r w:rsidR="00917BEF">
        <w:rPr>
          <w:color w:val="538135" w:themeColor="accent6" w:themeShade="BF"/>
        </w:rPr>
        <w:t xml:space="preserve"> : </w:t>
      </w:r>
      <w:r w:rsidR="00707B1F">
        <w:rPr>
          <w:color w:val="538135" w:themeColor="accent6" w:themeShade="BF"/>
        </w:rPr>
        <w:t xml:space="preserve">C’est un </w:t>
      </w:r>
      <w:r w:rsidR="00917BEF">
        <w:rPr>
          <w:color w:val="538135" w:themeColor="accent6" w:themeShade="BF"/>
        </w:rPr>
        <w:t>objet composé, défini par deux nœuds</w:t>
      </w:r>
      <w:r w:rsidR="00707B1F">
        <w:rPr>
          <w:color w:val="538135" w:themeColor="accent6" w:themeShade="BF"/>
        </w:rPr>
        <w:t>.</w:t>
      </w:r>
    </w:p>
    <w:p w14:paraId="78D83073" w14:textId="4D20BD7F" w:rsidR="00CA4CDC" w:rsidRDefault="00CA4CDC" w:rsidP="00917BEF">
      <w:pPr>
        <w:rPr>
          <w:color w:val="538135" w:themeColor="accent6" w:themeShade="BF"/>
        </w:rPr>
      </w:pPr>
      <w:r w:rsidRPr="00CA4CDC">
        <w:rPr>
          <w:b/>
          <w:bCs/>
          <w:color w:val="538135" w:themeColor="accent6" w:themeShade="BF"/>
        </w:rPr>
        <w:t>Hub</w:t>
      </w:r>
      <w:r w:rsidR="007A5B92">
        <w:rPr>
          <w:b/>
          <w:bCs/>
          <w:color w:val="538135" w:themeColor="accent6" w:themeShade="BF"/>
        </w:rPr>
        <w:t xml:space="preserve"> (Gare)</w:t>
      </w:r>
      <w:r>
        <w:rPr>
          <w:color w:val="538135" w:themeColor="accent6" w:themeShade="BF"/>
        </w:rPr>
        <w:t xml:space="preserve"> : </w:t>
      </w:r>
      <w:r w:rsidRPr="00CA4CDC">
        <w:rPr>
          <w:color w:val="538135" w:themeColor="accent6" w:themeShade="BF"/>
        </w:rPr>
        <w:t>objet composé, constitué d’un ensemble de nœuds, d’arcs et de points de recharge</w:t>
      </w:r>
      <w:r>
        <w:rPr>
          <w:color w:val="538135" w:themeColor="accent6" w:themeShade="BF"/>
        </w:rPr>
        <w:t>.</w:t>
      </w:r>
    </w:p>
    <w:p w14:paraId="2EFC5CE4" w14:textId="76243CCF" w:rsidR="003D6650" w:rsidRDefault="003D6650" w:rsidP="00917BEF">
      <w:pPr>
        <w:rPr>
          <w:color w:val="538135" w:themeColor="accent6" w:themeShade="BF"/>
        </w:rPr>
      </w:pPr>
      <w:proofErr w:type="spellStart"/>
      <w:r w:rsidRPr="00D949BE">
        <w:rPr>
          <w:b/>
          <w:bCs/>
          <w:color w:val="538135" w:themeColor="accent6" w:themeShade="BF"/>
          <w:highlight w:val="yellow"/>
        </w:rPr>
        <w:lastRenderedPageBreak/>
        <w:t>RegulatedZone</w:t>
      </w:r>
      <w:proofErr w:type="spellEnd"/>
      <w:r w:rsidRPr="003D6650">
        <w:rPr>
          <w:b/>
          <w:bCs/>
          <w:color w:val="538135" w:themeColor="accent6" w:themeShade="BF"/>
        </w:rPr>
        <w:t xml:space="preserve"> (zone avec des contraintes ‘réglementée</w:t>
      </w:r>
      <w:r w:rsidR="0082641F" w:rsidRPr="003D6650">
        <w:rPr>
          <w:b/>
          <w:bCs/>
          <w:color w:val="538135" w:themeColor="accent6" w:themeShade="BF"/>
        </w:rPr>
        <w:t>’)</w:t>
      </w:r>
      <w:r>
        <w:rPr>
          <w:color w:val="538135" w:themeColor="accent6" w:themeShade="BF"/>
        </w:rPr>
        <w:t xml:space="preserve"> : </w:t>
      </w:r>
      <w:r w:rsidR="0082641F" w:rsidRPr="0082641F">
        <w:rPr>
          <w:color w:val="538135" w:themeColor="accent6" w:themeShade="BF"/>
        </w:rPr>
        <w:t>Objet composé pouvant être constitué d’un ensemble d’arcs et de nœuds, incluant au minimum un arc délimité par deux nœuds. Il se caractérise par l’application d’une catégorie spécifique de</w:t>
      </w:r>
      <w:r w:rsidR="00DC7814">
        <w:rPr>
          <w:color w:val="538135" w:themeColor="accent6" w:themeShade="BF"/>
        </w:rPr>
        <w:t>s</w:t>
      </w:r>
      <w:r w:rsidR="0082641F" w:rsidRPr="0082641F">
        <w:rPr>
          <w:color w:val="538135" w:themeColor="accent6" w:themeShade="BF"/>
        </w:rPr>
        <w:t xml:space="preserve"> règles</w:t>
      </w:r>
      <w:r w:rsidR="00DC7814">
        <w:rPr>
          <w:color w:val="538135" w:themeColor="accent6" w:themeShade="BF"/>
        </w:rPr>
        <w:t xml:space="preserve"> ou des exceptions</w:t>
      </w:r>
      <w:r w:rsidR="0082641F">
        <w:rPr>
          <w:color w:val="538135" w:themeColor="accent6" w:themeShade="BF"/>
        </w:rPr>
        <w:t>.</w:t>
      </w:r>
    </w:p>
    <w:p w14:paraId="3F6F700A" w14:textId="77777777" w:rsidR="00917BEF" w:rsidRPr="00A4758B" w:rsidRDefault="00917BEF" w:rsidP="00B4056B">
      <w:pPr>
        <w:rPr>
          <w:color w:val="538135" w:themeColor="accent6" w:themeShade="BF"/>
        </w:rPr>
      </w:pPr>
    </w:p>
    <w:p w14:paraId="5F445069" w14:textId="77777777" w:rsidR="00B4056B" w:rsidRDefault="00B4056B" w:rsidP="00B4056B">
      <w:pPr>
        <w:pStyle w:val="Titre2"/>
      </w:pPr>
      <w:bookmarkStart w:id="103" w:name="_Toc196261129"/>
      <w:r>
        <w:t>Types des objets référenciés dans le référentiel topologique</w:t>
      </w:r>
      <w:bookmarkEnd w:id="103"/>
    </w:p>
    <w:p w14:paraId="5ACDA874" w14:textId="77777777" w:rsidR="00B4056B" w:rsidRDefault="00B4056B" w:rsidP="00B4056B">
      <w:r>
        <w:t>Dans le référentiel topologique, on aura deux types des objets.</w:t>
      </w:r>
    </w:p>
    <w:p w14:paraId="1EC461F4" w14:textId="77777777" w:rsidR="00B4056B" w:rsidRDefault="00B4056B" w:rsidP="00B4056B">
      <w:pPr>
        <w:pStyle w:val="Titre3"/>
      </w:pPr>
      <w:bookmarkStart w:id="104" w:name="_Toc196261130"/>
      <w:r>
        <w:t>Objets Simples</w:t>
      </w:r>
      <w:bookmarkEnd w:id="104"/>
    </w:p>
    <w:p w14:paraId="6EEE921F" w14:textId="77777777" w:rsidR="00B4056B" w:rsidRDefault="00B4056B" w:rsidP="00B4056B">
      <w:r>
        <w:t>C’est un objet que ne se compose pas d’autres objets, il possède que ces propriétés à exploiter par l’AD pour assurer son fonctionnement.</w:t>
      </w:r>
    </w:p>
    <w:p w14:paraId="5168B036" w14:textId="77777777" w:rsidR="00B4056B" w:rsidRDefault="00B4056B" w:rsidP="00B4056B">
      <w:r>
        <w:t xml:space="preserve">Les objets simples de référentiel topologique sont : </w:t>
      </w:r>
    </w:p>
    <w:p w14:paraId="383CF8AF" w14:textId="77777777" w:rsidR="00B4056B" w:rsidRDefault="00B4056B" w:rsidP="00B4056B">
      <w:r>
        <w:t>‘</w:t>
      </w:r>
      <w:proofErr w:type="spellStart"/>
      <w:proofErr w:type="gramStart"/>
      <w:r>
        <w:t>mileStone</w:t>
      </w:r>
      <w:proofErr w:type="spellEnd"/>
      <w:proofErr w:type="gramEnd"/>
      <w:r>
        <w:t>’</w:t>
      </w:r>
    </w:p>
    <w:p w14:paraId="78A42CD7" w14:textId="595D51D6" w:rsidR="00B4056B" w:rsidRDefault="00BE5BAB" w:rsidP="00B4056B">
      <w:proofErr w:type="spellStart"/>
      <w:r w:rsidRPr="00932E1B">
        <w:rPr>
          <w:color w:val="538135" w:themeColor="accent6" w:themeShade="BF"/>
        </w:rPr>
        <w:t>MetricSystem</w:t>
      </w:r>
      <w:proofErr w:type="spellEnd"/>
      <w:r w:rsidRPr="00932E1B">
        <w:rPr>
          <w:color w:val="538135" w:themeColor="accent6" w:themeShade="BF"/>
        </w:rPr>
        <w:t xml:space="preserve"> : </w:t>
      </w:r>
      <w:r w:rsidRPr="00475D13">
        <w:rPr>
          <w:color w:val="538135" w:themeColor="accent6" w:themeShade="BF"/>
        </w:rPr>
        <w:t>zone représentant le repère métrique de référence, permettant au véhicule de se positionner sur les rails. Ce système s’étend sur N arcs</w:t>
      </w:r>
      <w:r>
        <w:rPr>
          <w:color w:val="538135" w:themeColor="accent6" w:themeShade="BF"/>
        </w:rPr>
        <w:t>.</w:t>
      </w:r>
    </w:p>
    <w:p w14:paraId="6B01C3A4" w14:textId="77777777" w:rsidR="00B4056B" w:rsidRDefault="00B4056B" w:rsidP="00B4056B">
      <w:r>
        <w:t>Les embranchements ne seront pas sur les rails (au moins à court/moyen termes), ça sera géré qu’au niveau des hub et les zones de croisement (peut-être pas).</w:t>
      </w:r>
    </w:p>
    <w:p w14:paraId="3DBB4F6F" w14:textId="77777777" w:rsidR="00B4056B" w:rsidRDefault="00B4056B" w:rsidP="00B4056B">
      <w:pPr>
        <w:pStyle w:val="Titre3"/>
      </w:pPr>
      <w:bookmarkStart w:id="105" w:name="_Toc196261131"/>
      <w:r>
        <w:t>Objets composés</w:t>
      </w:r>
      <w:bookmarkEnd w:id="105"/>
    </w:p>
    <w:p w14:paraId="55E31BAE" w14:textId="77777777" w:rsidR="00B4056B" w:rsidRDefault="00B4056B" w:rsidP="00B4056B">
      <w:r>
        <w:t>Les objets composés sont des objets, se compose par d’autres objets.</w:t>
      </w:r>
    </w:p>
    <w:p w14:paraId="04A9D18F" w14:textId="77777777" w:rsidR="00B4056B" w:rsidRDefault="00B4056B" w:rsidP="008252B6">
      <w:pPr>
        <w:pStyle w:val="Paragraphedeliste"/>
        <w:numPr>
          <w:ilvl w:val="0"/>
          <w:numId w:val="30"/>
        </w:numPr>
      </w:pPr>
      <w:r>
        <w:t>Une ligne se compose des hubs de plateformes de croisement et d’alignement, passage à niveau et des rails.</w:t>
      </w:r>
    </w:p>
    <w:p w14:paraId="01D90B48" w14:textId="77777777" w:rsidR="00B4056B" w:rsidRDefault="00B4056B" w:rsidP="008252B6">
      <w:pPr>
        <w:pStyle w:val="Paragraphedeliste"/>
        <w:numPr>
          <w:ilvl w:val="0"/>
          <w:numId w:val="30"/>
        </w:numPr>
      </w:pPr>
      <w:r>
        <w:t>Les rails se compose de plusieurs arcs.</w:t>
      </w:r>
    </w:p>
    <w:p w14:paraId="7E9282B3" w14:textId="77777777" w:rsidR="00B4056B" w:rsidRDefault="00B4056B" w:rsidP="008252B6">
      <w:pPr>
        <w:pStyle w:val="Paragraphedeliste"/>
        <w:numPr>
          <w:ilvl w:val="0"/>
          <w:numId w:val="30"/>
        </w:numPr>
      </w:pPr>
      <w:r>
        <w:t>Un arc se limite par deux objets simple (deux points référenciés : Nœuds).</w:t>
      </w:r>
    </w:p>
    <w:p w14:paraId="55ACFA0D" w14:textId="77777777" w:rsidR="00B4056B" w:rsidRDefault="00B4056B" w:rsidP="008252B6">
      <w:pPr>
        <w:pStyle w:val="Paragraphedeliste"/>
        <w:numPr>
          <w:ilvl w:val="0"/>
          <w:numId w:val="31"/>
        </w:numPr>
      </w:pPr>
      <w:r>
        <w:t>Un hub se constitue d’un ensemble des objets simples et composé (arcs et Nœuds)</w:t>
      </w:r>
    </w:p>
    <w:p w14:paraId="68019A37" w14:textId="77777777" w:rsidR="00B4056B" w:rsidRDefault="00B4056B" w:rsidP="008252B6">
      <w:pPr>
        <w:pStyle w:val="Paragraphedeliste"/>
        <w:numPr>
          <w:ilvl w:val="0"/>
          <w:numId w:val="31"/>
        </w:numPr>
      </w:pPr>
      <w:r w:rsidRPr="00B3259D">
        <w:t>Un nœud est un objet élémentaire servant de point de référence dans le référentiel topologique. Il est défini par une abscisse (</w:t>
      </w:r>
      <w:proofErr w:type="spellStart"/>
      <w:r w:rsidRPr="00B3259D">
        <w:t>pkm</w:t>
      </w:r>
      <w:proofErr w:type="spellEnd"/>
      <w:r w:rsidRPr="00B3259D">
        <w:t xml:space="preserve">) et peut </w:t>
      </w:r>
      <w:r>
        <w:t>avoir des</w:t>
      </w:r>
      <w:r w:rsidRPr="00B3259D">
        <w:t xml:space="preserve"> différents types.</w:t>
      </w:r>
    </w:p>
    <w:p w14:paraId="2086137D" w14:textId="77777777" w:rsidR="00B4056B" w:rsidRDefault="00B4056B" w:rsidP="008252B6">
      <w:pPr>
        <w:pStyle w:val="Paragraphedeliste"/>
        <w:numPr>
          <w:ilvl w:val="0"/>
          <w:numId w:val="31"/>
        </w:numPr>
      </w:pPr>
      <w:r>
        <w:t>Une zone d’évitement (plateforme de croisement) se compose des nœuds et des arcs, ces nœuds peuvent être des arrêts.</w:t>
      </w:r>
    </w:p>
    <w:p w14:paraId="5BE98AF1" w14:textId="7B2D6CA1" w:rsidR="00177D6E" w:rsidRPr="00177D6E" w:rsidRDefault="00177D6E" w:rsidP="00177D6E">
      <w:pPr>
        <w:pStyle w:val="Paragraphedeliste"/>
        <w:numPr>
          <w:ilvl w:val="0"/>
          <w:numId w:val="31"/>
        </w:numPr>
        <w:rPr>
          <w:color w:val="538135" w:themeColor="accent6" w:themeShade="BF"/>
        </w:rPr>
      </w:pPr>
      <w:commentRangeStart w:id="106"/>
      <w:commentRangeStart w:id="107"/>
      <w:r w:rsidRPr="31E99ED9">
        <w:rPr>
          <w:color w:val="538135" w:themeColor="accent6" w:themeShade="BF"/>
        </w:rPr>
        <w:t>‘</w:t>
      </w:r>
      <w:proofErr w:type="spellStart"/>
      <w:proofErr w:type="gramStart"/>
      <w:r w:rsidR="00C967F8" w:rsidRPr="31E99ED9">
        <w:rPr>
          <w:color w:val="538135" w:themeColor="accent6" w:themeShade="BF"/>
        </w:rPr>
        <w:t>safetyZone</w:t>
      </w:r>
      <w:proofErr w:type="spellEnd"/>
      <w:proofErr w:type="gramEnd"/>
      <w:r w:rsidRPr="31E99ED9">
        <w:rPr>
          <w:color w:val="538135" w:themeColor="accent6" w:themeShade="BF"/>
        </w:rPr>
        <w:t>’</w:t>
      </w:r>
      <w:r w:rsidR="00C967F8" w:rsidRPr="31E99ED9">
        <w:rPr>
          <w:color w:val="538135" w:themeColor="accent6" w:themeShade="BF"/>
        </w:rPr>
        <w:t xml:space="preserve"> : </w:t>
      </w:r>
      <w:r w:rsidRPr="31E99ED9">
        <w:rPr>
          <w:color w:val="538135" w:themeColor="accent6" w:themeShade="BF"/>
        </w:rPr>
        <w:t>une zone sécuritaire est définie par un ensemble d’arcs, délimités par des nœuds, représentant les itinéraires que le véhicule peut emprunter.</w:t>
      </w:r>
      <w:commentRangeEnd w:id="106"/>
      <w:r>
        <w:rPr>
          <w:rStyle w:val="Marquedecommentaire"/>
        </w:rPr>
        <w:commentReference w:id="106"/>
      </w:r>
      <w:commentRangeEnd w:id="107"/>
      <w:r>
        <w:rPr>
          <w:rStyle w:val="Marquedecommentaire"/>
        </w:rPr>
        <w:commentReference w:id="107"/>
      </w:r>
    </w:p>
    <w:p w14:paraId="29842B13" w14:textId="77777777" w:rsidR="00177D6E" w:rsidRPr="00177D6E" w:rsidRDefault="00177D6E" w:rsidP="00177D6E">
      <w:pPr>
        <w:pStyle w:val="Paragraphedeliste"/>
        <w:ind w:left="720"/>
        <w:rPr>
          <w:color w:val="538135" w:themeColor="accent6" w:themeShade="BF"/>
        </w:rPr>
      </w:pPr>
      <w:r w:rsidRPr="00177D6E">
        <w:rPr>
          <w:color w:val="538135" w:themeColor="accent6" w:themeShade="BF"/>
        </w:rPr>
        <w:t>Les nœuds aux extrémités de ces arcs déterminent les différents trajets possibles au sein de la zone.</w:t>
      </w:r>
    </w:p>
    <w:p w14:paraId="33EF2340" w14:textId="338A9481" w:rsidR="008252B6" w:rsidRDefault="00177D6E" w:rsidP="00177D6E">
      <w:pPr>
        <w:pStyle w:val="Paragraphedeliste"/>
        <w:numPr>
          <w:ilvl w:val="1"/>
          <w:numId w:val="8"/>
        </w:numPr>
        <w:rPr>
          <w:color w:val="538135" w:themeColor="accent6" w:themeShade="BF"/>
        </w:rPr>
      </w:pPr>
      <w:commentRangeStart w:id="108"/>
      <w:commentRangeStart w:id="109"/>
      <w:r w:rsidRPr="07C949A5">
        <w:rPr>
          <w:color w:val="538135" w:themeColor="accent6" w:themeShade="BF"/>
        </w:rPr>
        <w:t>La génération de ces itinéraires est assurée par l’éditeur de topologie</w:t>
      </w:r>
      <w:commentRangeEnd w:id="108"/>
      <w:r>
        <w:rPr>
          <w:rStyle w:val="Marquedecommentaire"/>
        </w:rPr>
        <w:commentReference w:id="108"/>
      </w:r>
      <w:commentRangeEnd w:id="109"/>
      <w:r>
        <w:rPr>
          <w:rStyle w:val="Marquedecommentaire"/>
        </w:rPr>
        <w:commentReference w:id="109"/>
      </w:r>
      <w:r w:rsidR="008252B6" w:rsidRPr="07C949A5">
        <w:rPr>
          <w:color w:val="538135" w:themeColor="accent6" w:themeShade="BF"/>
        </w:rPr>
        <w:t>.</w:t>
      </w:r>
    </w:p>
    <w:p w14:paraId="2B2BBCA8" w14:textId="67FC938B" w:rsidR="00932E1B" w:rsidRPr="00932E1B" w:rsidRDefault="00B73235" w:rsidP="00932E1B">
      <w:pPr>
        <w:pStyle w:val="Paragraphedeliste"/>
        <w:numPr>
          <w:ilvl w:val="0"/>
          <w:numId w:val="8"/>
        </w:numPr>
        <w:rPr>
          <w:color w:val="538135" w:themeColor="accent6" w:themeShade="BF"/>
        </w:rPr>
      </w:pPr>
      <w:r>
        <w:rPr>
          <w:color w:val="538135" w:themeColor="accent6" w:themeShade="BF"/>
        </w:rPr>
        <w:t>Bridge</w:t>
      </w:r>
      <w:r w:rsidR="000D5FEF">
        <w:rPr>
          <w:color w:val="538135" w:themeColor="accent6" w:themeShade="BF"/>
        </w:rPr>
        <w:t xml:space="preserve"> (pont)</w:t>
      </w:r>
      <w:r>
        <w:rPr>
          <w:color w:val="538135" w:themeColor="accent6" w:themeShade="BF"/>
        </w:rPr>
        <w:t xml:space="preserve"> </w:t>
      </w:r>
      <w:r w:rsidR="00177D6E">
        <w:rPr>
          <w:color w:val="538135" w:themeColor="accent6" w:themeShade="BF"/>
        </w:rPr>
        <w:t xml:space="preserve">: </w:t>
      </w:r>
      <w:r w:rsidR="00932E1B" w:rsidRPr="00932E1B">
        <w:rPr>
          <w:color w:val="538135" w:themeColor="accent6" w:themeShade="BF"/>
        </w:rPr>
        <w:t>zone délimitée par deux points de référence (deux nœuds) représentant les limites topologiques du pont.</w:t>
      </w:r>
    </w:p>
    <w:p w14:paraId="0F21F0E7" w14:textId="7FE5EC42" w:rsidR="00932E1B" w:rsidRPr="00932E1B" w:rsidRDefault="00932E1B" w:rsidP="00932E1B">
      <w:pPr>
        <w:pStyle w:val="Paragraphedeliste"/>
        <w:numPr>
          <w:ilvl w:val="0"/>
          <w:numId w:val="8"/>
        </w:numPr>
        <w:rPr>
          <w:color w:val="538135" w:themeColor="accent6" w:themeShade="BF"/>
        </w:rPr>
      </w:pPr>
      <w:r w:rsidRPr="00932E1B">
        <w:rPr>
          <w:color w:val="538135" w:themeColor="accent6" w:themeShade="BF"/>
        </w:rPr>
        <w:lastRenderedPageBreak/>
        <w:t xml:space="preserve">Tunnel </w:t>
      </w:r>
      <w:r w:rsidR="000D5FEF">
        <w:rPr>
          <w:color w:val="538135" w:themeColor="accent6" w:themeShade="BF"/>
        </w:rPr>
        <w:t>(tunnel)</w:t>
      </w:r>
      <w:r w:rsidR="000D5FEF" w:rsidRPr="00932E1B">
        <w:rPr>
          <w:color w:val="538135" w:themeColor="accent6" w:themeShade="BF"/>
        </w:rPr>
        <w:t xml:space="preserve"> :</w:t>
      </w:r>
      <w:r w:rsidRPr="00932E1B">
        <w:rPr>
          <w:color w:val="538135" w:themeColor="accent6" w:themeShade="BF"/>
        </w:rPr>
        <w:t xml:space="preserve"> zone délimitée par deux points de référence (deux nœuds) représentant les limites topologiques du tunnel.</w:t>
      </w:r>
    </w:p>
    <w:p w14:paraId="03E251F1" w14:textId="0CAAD319" w:rsidR="00932E1B" w:rsidRPr="00932E1B" w:rsidRDefault="000D5FEF" w:rsidP="00932E1B">
      <w:pPr>
        <w:pStyle w:val="Paragraphedeliste"/>
        <w:numPr>
          <w:ilvl w:val="0"/>
          <w:numId w:val="8"/>
        </w:numPr>
        <w:rPr>
          <w:color w:val="538135" w:themeColor="accent6" w:themeShade="BF"/>
        </w:rPr>
      </w:pPr>
      <w:commentRangeStart w:id="110"/>
      <w:proofErr w:type="spellStart"/>
      <w:r>
        <w:rPr>
          <w:color w:val="538135" w:themeColor="accent6" w:themeShade="BF"/>
        </w:rPr>
        <w:t>CarPark</w:t>
      </w:r>
      <w:proofErr w:type="spellEnd"/>
      <w:r w:rsidR="00932E1B" w:rsidRPr="00932E1B">
        <w:rPr>
          <w:color w:val="538135" w:themeColor="accent6" w:themeShade="BF"/>
        </w:rPr>
        <w:t xml:space="preserve"> </w:t>
      </w:r>
      <w:commentRangeEnd w:id="110"/>
      <w:r w:rsidR="00941C7F">
        <w:rPr>
          <w:rStyle w:val="Marquedecommentaire"/>
          <w:rFonts w:ascii="Calibri" w:hAnsi="Calibri" w:cstheme="minorBidi"/>
        </w:rPr>
        <w:commentReference w:id="110"/>
      </w:r>
      <w:r>
        <w:rPr>
          <w:color w:val="538135" w:themeColor="accent6" w:themeShade="BF"/>
        </w:rPr>
        <w:t xml:space="preserve">(parking) </w:t>
      </w:r>
      <w:r w:rsidR="00932E1B" w:rsidRPr="00932E1B">
        <w:rPr>
          <w:color w:val="538135" w:themeColor="accent6" w:themeShade="BF"/>
        </w:rPr>
        <w:t>: zone de stationnement définie entre deux points de référence (deux nœuds) représentant les limites topologiques de la zone de stationnement.</w:t>
      </w:r>
    </w:p>
    <w:p w14:paraId="4BA4CBD8" w14:textId="2B44710C" w:rsidR="00932E1B" w:rsidRPr="00932E1B" w:rsidRDefault="000D5FEF" w:rsidP="00932E1B">
      <w:pPr>
        <w:pStyle w:val="Paragraphedeliste"/>
        <w:numPr>
          <w:ilvl w:val="0"/>
          <w:numId w:val="8"/>
        </w:numPr>
        <w:rPr>
          <w:color w:val="538135" w:themeColor="accent6" w:themeShade="BF"/>
        </w:rPr>
      </w:pPr>
      <w:commentRangeStart w:id="111"/>
      <w:r>
        <w:rPr>
          <w:color w:val="538135" w:themeColor="accent6" w:themeShade="BF"/>
        </w:rPr>
        <w:t xml:space="preserve">Warehouse </w:t>
      </w:r>
      <w:commentRangeEnd w:id="111"/>
      <w:r w:rsidR="00941C7F">
        <w:rPr>
          <w:rStyle w:val="Marquedecommentaire"/>
          <w:rFonts w:ascii="Calibri" w:hAnsi="Calibri" w:cstheme="minorBidi"/>
        </w:rPr>
        <w:commentReference w:id="111"/>
      </w:r>
      <w:r>
        <w:rPr>
          <w:color w:val="538135" w:themeColor="accent6" w:themeShade="BF"/>
        </w:rPr>
        <w:t>(</w:t>
      </w:r>
      <w:r w:rsidR="00932E1B" w:rsidRPr="00932E1B">
        <w:rPr>
          <w:color w:val="538135" w:themeColor="accent6" w:themeShade="BF"/>
        </w:rPr>
        <w:t>Entrepôt</w:t>
      </w:r>
      <w:r>
        <w:rPr>
          <w:color w:val="538135" w:themeColor="accent6" w:themeShade="BF"/>
        </w:rPr>
        <w:t>)</w:t>
      </w:r>
      <w:r w:rsidR="00932E1B" w:rsidRPr="00932E1B">
        <w:rPr>
          <w:color w:val="538135" w:themeColor="accent6" w:themeShade="BF"/>
        </w:rPr>
        <w:t xml:space="preserve"> : zone dans laquelle les manœuvres sont réalisées manuellement. La position du véhicule y est initialisée par l’opérateur lors de la première étape. Une automatisation des manœuvres par le système AD est envisagée dans les prochaines versions.</w:t>
      </w:r>
    </w:p>
    <w:p w14:paraId="733BC0D3" w14:textId="11A194A2" w:rsidR="00AD69DD" w:rsidRPr="00BE5BAB" w:rsidRDefault="000D5FEF" w:rsidP="00BE5BAB">
      <w:pPr>
        <w:pStyle w:val="Paragraphedeliste"/>
        <w:numPr>
          <w:ilvl w:val="0"/>
          <w:numId w:val="8"/>
        </w:numPr>
        <w:rPr>
          <w:color w:val="538135" w:themeColor="accent6" w:themeShade="BF"/>
        </w:rPr>
      </w:pPr>
      <w:commentRangeStart w:id="112"/>
      <w:proofErr w:type="spellStart"/>
      <w:r>
        <w:rPr>
          <w:color w:val="538135" w:themeColor="accent6" w:themeShade="BF"/>
        </w:rPr>
        <w:t>C</w:t>
      </w:r>
      <w:r w:rsidRPr="00932E1B">
        <w:rPr>
          <w:color w:val="538135" w:themeColor="accent6" w:themeShade="BF"/>
        </w:rPr>
        <w:t>hargingPoint</w:t>
      </w:r>
      <w:proofErr w:type="spellEnd"/>
      <w:r>
        <w:rPr>
          <w:color w:val="538135" w:themeColor="accent6" w:themeShade="BF"/>
        </w:rPr>
        <w:t xml:space="preserve"> </w:t>
      </w:r>
      <w:commentRangeEnd w:id="112"/>
      <w:r w:rsidR="00941C7F">
        <w:rPr>
          <w:rStyle w:val="Marquedecommentaire"/>
          <w:rFonts w:ascii="Calibri" w:hAnsi="Calibri" w:cstheme="minorBidi"/>
        </w:rPr>
        <w:commentReference w:id="112"/>
      </w:r>
      <w:r>
        <w:rPr>
          <w:color w:val="538135" w:themeColor="accent6" w:themeShade="BF"/>
        </w:rPr>
        <w:t>(</w:t>
      </w:r>
      <w:r w:rsidR="00932E1B" w:rsidRPr="00932E1B">
        <w:rPr>
          <w:color w:val="538135" w:themeColor="accent6" w:themeShade="BF"/>
        </w:rPr>
        <w:t>Point de charge) : zone de stationnement formée par un arc entre deux points de référence, dans laquelle le véhicule peut se positionner pour procéder à la recharge de ses batteries.</w:t>
      </w:r>
    </w:p>
    <w:p w14:paraId="5894942C" w14:textId="44227C02" w:rsidR="004225A5" w:rsidRPr="00830118" w:rsidRDefault="00830118" w:rsidP="00830118">
      <w:pPr>
        <w:pStyle w:val="Paragraphedeliste"/>
        <w:numPr>
          <w:ilvl w:val="0"/>
          <w:numId w:val="8"/>
        </w:numPr>
        <w:rPr>
          <w:color w:val="538135" w:themeColor="accent6" w:themeShade="BF"/>
        </w:rPr>
      </w:pPr>
      <w:commentRangeStart w:id="113"/>
      <w:r>
        <w:rPr>
          <w:color w:val="538135" w:themeColor="accent6" w:themeShade="BF"/>
        </w:rPr>
        <w:t>I</w:t>
      </w:r>
      <w:proofErr w:type="spellStart"/>
      <w:r w:rsidRPr="00830118">
        <w:rPr>
          <w:color w:val="538135" w:themeColor="accent6" w:themeShade="BF"/>
          <w:lang w:val="en"/>
        </w:rPr>
        <w:t>tinerary</w:t>
      </w:r>
      <w:proofErr w:type="spellEnd"/>
      <w:r>
        <w:rPr>
          <w:color w:val="538135" w:themeColor="accent6" w:themeShade="BF"/>
          <w:lang w:val="en"/>
        </w:rPr>
        <w:t xml:space="preserve"> </w:t>
      </w:r>
      <w:commentRangeEnd w:id="113"/>
      <w:r w:rsidR="00C974CE">
        <w:rPr>
          <w:rStyle w:val="Marquedecommentaire"/>
          <w:rFonts w:ascii="Calibri" w:hAnsi="Calibri" w:cstheme="minorBidi"/>
        </w:rPr>
        <w:commentReference w:id="113"/>
      </w:r>
      <w:r>
        <w:rPr>
          <w:color w:val="538135" w:themeColor="accent6" w:themeShade="BF"/>
          <w:lang w:val="en"/>
        </w:rPr>
        <w:t>(</w:t>
      </w:r>
      <w:r w:rsidR="004225A5" w:rsidRPr="00830118">
        <w:rPr>
          <w:color w:val="538135" w:themeColor="accent6" w:themeShade="BF"/>
        </w:rPr>
        <w:t>Itinéraires</w:t>
      </w:r>
      <w:r>
        <w:rPr>
          <w:color w:val="538135" w:themeColor="accent6" w:themeShade="BF"/>
        </w:rPr>
        <w:t>)</w:t>
      </w:r>
      <w:r w:rsidR="004225A5" w:rsidRPr="00830118">
        <w:rPr>
          <w:color w:val="538135" w:themeColor="accent6" w:themeShade="BF"/>
        </w:rPr>
        <w:t> : les parcours possibles à être empreinte par les véhicules, un itinéraire peut se composer par un ou plusieurs nœuds.</w:t>
      </w:r>
    </w:p>
    <w:p w14:paraId="65ACF55B" w14:textId="6FA01671" w:rsidR="0082641F" w:rsidRPr="00C967F8" w:rsidRDefault="00830118" w:rsidP="00932E1B">
      <w:pPr>
        <w:pStyle w:val="Paragraphedeliste"/>
        <w:numPr>
          <w:ilvl w:val="0"/>
          <w:numId w:val="8"/>
        </w:numPr>
        <w:rPr>
          <w:color w:val="538135" w:themeColor="accent6" w:themeShade="BF"/>
        </w:rPr>
      </w:pPr>
      <w:commentRangeStart w:id="114"/>
      <w:commentRangeStart w:id="115"/>
      <w:del w:id="116" w:author="MAHMOUD Mohamed-Ali [2]" w:date="2025-05-02T16:30:00Z">
        <w:r w:rsidDel="007615B5">
          <w:rPr>
            <w:color w:val="538135" w:themeColor="accent6" w:themeShade="BF"/>
          </w:rPr>
          <w:delText>Zone</w:delText>
        </w:r>
      </w:del>
      <w:proofErr w:type="spellStart"/>
      <w:r>
        <w:rPr>
          <w:color w:val="538135" w:themeColor="accent6" w:themeShade="BF"/>
        </w:rPr>
        <w:t>RegulatedZone</w:t>
      </w:r>
      <w:proofErr w:type="spellEnd"/>
      <w:r>
        <w:rPr>
          <w:color w:val="538135" w:themeColor="accent6" w:themeShade="BF"/>
        </w:rPr>
        <w:t xml:space="preserve"> </w:t>
      </w:r>
      <w:commentRangeEnd w:id="114"/>
      <w:r w:rsidR="00AB4485">
        <w:rPr>
          <w:rStyle w:val="Marquedecommentaire"/>
          <w:rFonts w:ascii="Calibri" w:hAnsi="Calibri" w:cstheme="minorBidi"/>
        </w:rPr>
        <w:commentReference w:id="114"/>
      </w:r>
      <w:commentRangeEnd w:id="115"/>
      <w:r w:rsidR="00FB0F19">
        <w:rPr>
          <w:rStyle w:val="Marquedecommentaire"/>
          <w:rFonts w:ascii="Calibri" w:hAnsi="Calibri" w:cstheme="minorBidi"/>
        </w:rPr>
        <w:commentReference w:id="115"/>
      </w:r>
      <w:r>
        <w:rPr>
          <w:color w:val="538135" w:themeColor="accent6" w:themeShade="BF"/>
        </w:rPr>
        <w:t xml:space="preserve">(zone règlementée) </w:t>
      </w:r>
      <w:r w:rsidR="0082641F">
        <w:rPr>
          <w:color w:val="538135" w:themeColor="accent6" w:themeShade="BF"/>
        </w:rPr>
        <w:t xml:space="preserve">: une zone avec des catégories contraintes ou des règles à appliquer. </w:t>
      </w:r>
    </w:p>
    <w:p w14:paraId="52A65E47" w14:textId="77777777" w:rsidR="00B4056B" w:rsidRDefault="00B4056B" w:rsidP="00B4056B"/>
    <w:p w14:paraId="537BA8A7" w14:textId="135ED3A6" w:rsidR="00B4056B" w:rsidRDefault="00B4056B" w:rsidP="00177D6E">
      <w:pPr>
        <w:pStyle w:val="Paragraphedeliste"/>
        <w:numPr>
          <w:ilvl w:val="0"/>
          <w:numId w:val="32"/>
        </w:numPr>
      </w:pPr>
      <w:r>
        <w:t>Chaque objet dispose d'un ID unique.</w:t>
      </w:r>
    </w:p>
    <w:p w14:paraId="4A01E6DC" w14:textId="77777777" w:rsidR="00B4056B" w:rsidRDefault="00B4056B" w:rsidP="00177D6E">
      <w:pPr>
        <w:pStyle w:val="Paragraphedeliste"/>
        <w:numPr>
          <w:ilvl w:val="0"/>
          <w:numId w:val="33"/>
        </w:numPr>
      </w:pPr>
      <w:r>
        <w:t>Chaque arc contient les IDs des points référencés définissant son début et sa fin.</w:t>
      </w:r>
    </w:p>
    <w:p w14:paraId="460257BE" w14:textId="77777777" w:rsidR="00B4056B" w:rsidRDefault="00B4056B" w:rsidP="00177D6E">
      <w:pPr>
        <w:pStyle w:val="Paragraphedeliste"/>
        <w:numPr>
          <w:ilvl w:val="0"/>
          <w:numId w:val="33"/>
        </w:numPr>
      </w:pPr>
      <w:r>
        <w:t>Chaque hub inclut une liste d'arcs décrivant ses itinéraires possibles.</w:t>
      </w:r>
    </w:p>
    <w:p w14:paraId="62ECFB59" w14:textId="77777777" w:rsidR="00B4056B" w:rsidRDefault="00B4056B" w:rsidP="00177D6E">
      <w:pPr>
        <w:pStyle w:val="Paragraphedeliste"/>
        <w:numPr>
          <w:ilvl w:val="0"/>
          <w:numId w:val="33"/>
        </w:numPr>
      </w:pPr>
      <w:r>
        <w:t>Chaque zone d'évitement comprend une liste d'arcs représentant ses itinéraires possibles.</w:t>
      </w:r>
    </w:p>
    <w:p w14:paraId="387371AE" w14:textId="77777777" w:rsidR="00B4056B" w:rsidRDefault="00B4056B" w:rsidP="00177D6E">
      <w:pPr>
        <w:pStyle w:val="Paragraphedeliste"/>
        <w:numPr>
          <w:ilvl w:val="0"/>
          <w:numId w:val="33"/>
        </w:numPr>
      </w:pPr>
      <w:r w:rsidRPr="005A4143">
        <w:t xml:space="preserve">Le passage à niveau est défini par des points référencés qui décrivent </w:t>
      </w:r>
      <w:r>
        <w:t>sa zone exigeant une configuration de vitesse spécifique ainsi que les points marquant son début et sa fin.</w:t>
      </w:r>
    </w:p>
    <w:p w14:paraId="3FDCECB7" w14:textId="77777777" w:rsidR="00B4056B" w:rsidRPr="00142459" w:rsidRDefault="00B4056B" w:rsidP="00B4056B"/>
    <w:p w14:paraId="1971ED6B" w14:textId="66290779" w:rsidR="00B4056B" w:rsidRDefault="00B4056B" w:rsidP="00B4056B">
      <w:pPr>
        <w:pStyle w:val="Titre1"/>
      </w:pPr>
      <w:bookmarkStart w:id="117" w:name="_Toc196261132"/>
      <w:r>
        <w:t>Les objets de référentiel topologique</w:t>
      </w:r>
      <w:r w:rsidR="00DE45A8">
        <w:t xml:space="preserve"> </w:t>
      </w:r>
      <w:r w:rsidR="00DE45A8" w:rsidRPr="00DE45A8">
        <w:rPr>
          <w:color w:val="538135" w:themeColor="accent6" w:themeShade="BF"/>
        </w:rPr>
        <w:t>partagés avec l’AD</w:t>
      </w:r>
      <w:bookmarkEnd w:id="117"/>
    </w:p>
    <w:p w14:paraId="42ADD98B" w14:textId="77777777" w:rsidR="00B4056B" w:rsidRDefault="00B4056B" w:rsidP="00B4056B">
      <w:pPr>
        <w:pStyle w:val="Titre2"/>
      </w:pPr>
      <w:bookmarkStart w:id="118" w:name="_Toc196261133"/>
      <w:commentRangeStart w:id="119"/>
      <w:r>
        <w:t>Objet ‘Line’</w:t>
      </w:r>
      <w:bookmarkEnd w:id="118"/>
      <w:commentRangeEnd w:id="119"/>
      <w:r w:rsidR="0015040B">
        <w:rPr>
          <w:rStyle w:val="Marquedecommentaire"/>
          <w:rFonts w:eastAsiaTheme="minorHAnsi" w:cstheme="minorBidi"/>
          <w:b w:val="0"/>
          <w:bCs w:val="0"/>
        </w:rPr>
        <w:commentReference w:id="119"/>
      </w:r>
    </w:p>
    <w:p w14:paraId="227F81C4" w14:textId="77777777" w:rsidR="00B4056B" w:rsidRDefault="00B4056B" w:rsidP="00B4056B">
      <w:commentRangeStart w:id="120"/>
      <w:commentRangeStart w:id="121"/>
      <w:r>
        <w:t>L’objet ‘line’ est un objet composé des objets suivants </w:t>
      </w:r>
      <w:commentRangeEnd w:id="120"/>
      <w:r w:rsidR="000509EE">
        <w:rPr>
          <w:rStyle w:val="Marquedecommentaire"/>
        </w:rPr>
        <w:commentReference w:id="120"/>
      </w:r>
      <w:commentRangeEnd w:id="121"/>
      <w:r w:rsidR="007F6F15">
        <w:rPr>
          <w:rStyle w:val="Marquedecommentaire"/>
        </w:rPr>
        <w:commentReference w:id="121"/>
      </w:r>
      <w:r>
        <w:t xml:space="preserve">: </w:t>
      </w:r>
    </w:p>
    <w:p w14:paraId="10A1EEA2" w14:textId="77777777" w:rsidR="00B4056B" w:rsidRDefault="00B4056B" w:rsidP="00B4056B">
      <w:pPr>
        <w:pStyle w:val="Paragraphedeliste"/>
        <w:ind w:left="1776"/>
      </w:pPr>
    </w:p>
    <w:tbl>
      <w:tblPr>
        <w:tblStyle w:val="TableauGrille4-Accentuation5"/>
        <w:tblW w:w="0" w:type="auto"/>
        <w:tblLook w:val="04A0" w:firstRow="1" w:lastRow="0" w:firstColumn="1" w:lastColumn="0" w:noHBand="0" w:noVBand="1"/>
      </w:tblPr>
      <w:tblGrid>
        <w:gridCol w:w="2556"/>
        <w:gridCol w:w="2288"/>
        <w:gridCol w:w="2543"/>
        <w:gridCol w:w="2189"/>
      </w:tblGrid>
      <w:tr w:rsidR="008E222D" w14:paraId="1BEC3697" w14:textId="55420F04" w:rsidTr="00B20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2F4C79B2" w14:textId="77777777" w:rsidR="008E222D" w:rsidRDefault="008E222D" w:rsidP="00706450">
            <w:bookmarkStart w:id="122" w:name="_Hlk195137572"/>
            <w:r>
              <w:t>Champ</w:t>
            </w:r>
          </w:p>
        </w:tc>
        <w:tc>
          <w:tcPr>
            <w:tcW w:w="2288" w:type="dxa"/>
          </w:tcPr>
          <w:p w14:paraId="23E56806" w14:textId="77777777" w:rsidR="008E222D" w:rsidRDefault="008E222D" w:rsidP="00706450">
            <w:pPr>
              <w:cnfStyle w:val="100000000000" w:firstRow="1" w:lastRow="0" w:firstColumn="0" w:lastColumn="0" w:oddVBand="0" w:evenVBand="0" w:oddHBand="0" w:evenHBand="0" w:firstRowFirstColumn="0" w:firstRowLastColumn="0" w:lastRowFirstColumn="0" w:lastRowLastColumn="0"/>
            </w:pPr>
            <w:r>
              <w:t>Description</w:t>
            </w:r>
          </w:p>
        </w:tc>
        <w:tc>
          <w:tcPr>
            <w:tcW w:w="2543" w:type="dxa"/>
          </w:tcPr>
          <w:p w14:paraId="32D47729" w14:textId="77777777" w:rsidR="008E222D" w:rsidRDefault="008E222D" w:rsidP="00706450">
            <w:pPr>
              <w:cnfStyle w:val="100000000000" w:firstRow="1" w:lastRow="0" w:firstColumn="0" w:lastColumn="0" w:oddVBand="0" w:evenVBand="0" w:oddHBand="0" w:evenHBand="0" w:firstRowFirstColumn="0" w:firstRowLastColumn="0" w:lastRowFirstColumn="0" w:lastRowLastColumn="0"/>
            </w:pPr>
            <w:r>
              <w:t>Obligatoire</w:t>
            </w:r>
          </w:p>
        </w:tc>
        <w:tc>
          <w:tcPr>
            <w:tcW w:w="2189" w:type="dxa"/>
            <w:shd w:val="clear" w:color="auto" w:fill="FFC000" w:themeFill="accent4"/>
          </w:tcPr>
          <w:p w14:paraId="6246E2EB" w14:textId="594C035F" w:rsidR="008E222D" w:rsidRDefault="008E222D" w:rsidP="00706450">
            <w:pPr>
              <w:cnfStyle w:val="100000000000" w:firstRow="1" w:lastRow="0" w:firstColumn="0" w:lastColumn="0" w:oddVBand="0" w:evenVBand="0" w:oddHBand="0" w:evenHBand="0" w:firstRowFirstColumn="0" w:firstRowLastColumn="0" w:lastRowFirstColumn="0" w:lastRowLastColumn="0"/>
            </w:pPr>
            <w:r>
              <w:t>Format de valeur</w:t>
            </w:r>
          </w:p>
        </w:tc>
      </w:tr>
      <w:tr w:rsidR="008E222D" w14:paraId="1686BFB0" w14:textId="547C42BD" w:rsidTr="00B2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4FF6F866" w14:textId="77777777" w:rsidR="008E222D" w:rsidRDefault="008E222D" w:rsidP="00706450">
            <w:r>
              <w:t>Id</w:t>
            </w:r>
          </w:p>
        </w:tc>
        <w:tc>
          <w:tcPr>
            <w:tcW w:w="2288" w:type="dxa"/>
          </w:tcPr>
          <w:p w14:paraId="50A44E13" w14:textId="77777777" w:rsidR="008E222D" w:rsidRDefault="008E222D" w:rsidP="00706450">
            <w:pPr>
              <w:jc w:val="left"/>
              <w:cnfStyle w:val="000000100000" w:firstRow="0" w:lastRow="0" w:firstColumn="0" w:lastColumn="0" w:oddVBand="0" w:evenVBand="0" w:oddHBand="1" w:evenHBand="0" w:firstRowFirstColumn="0" w:firstRowLastColumn="0" w:lastRowFirstColumn="0" w:lastRowLastColumn="0"/>
            </w:pPr>
            <w:r>
              <w:t xml:space="preserve">L’identifiant unique de la ligne </w:t>
            </w:r>
          </w:p>
        </w:tc>
        <w:tc>
          <w:tcPr>
            <w:tcW w:w="2543" w:type="dxa"/>
          </w:tcPr>
          <w:p w14:paraId="4A5413C1" w14:textId="77777777" w:rsidR="008E222D" w:rsidRDefault="008E222D" w:rsidP="00706450">
            <w:pPr>
              <w:cnfStyle w:val="000000100000" w:firstRow="0" w:lastRow="0" w:firstColumn="0" w:lastColumn="0" w:oddVBand="0" w:evenVBand="0" w:oddHBand="1" w:evenHBand="0" w:firstRowFirstColumn="0" w:firstRowLastColumn="0" w:lastRowFirstColumn="0" w:lastRowLastColumn="0"/>
            </w:pPr>
            <w:r>
              <w:t>Oui</w:t>
            </w:r>
          </w:p>
        </w:tc>
        <w:tc>
          <w:tcPr>
            <w:tcW w:w="2189" w:type="dxa"/>
            <w:shd w:val="clear" w:color="auto" w:fill="FFC000" w:themeFill="accent4"/>
          </w:tcPr>
          <w:p w14:paraId="3E191FAE" w14:textId="71438C70" w:rsidR="008E222D" w:rsidRDefault="008E222D" w:rsidP="00B20691">
            <w:pPr>
              <w:jc w:val="center"/>
              <w:cnfStyle w:val="000000100000" w:firstRow="0" w:lastRow="0" w:firstColumn="0" w:lastColumn="0" w:oddVBand="0" w:evenVBand="0" w:oddHBand="1" w:evenHBand="0" w:firstRowFirstColumn="0" w:firstRowLastColumn="0" w:lastRowFirstColumn="0" w:lastRowLastColumn="0"/>
            </w:pPr>
            <w:r>
              <w:t>UInt8</w:t>
            </w:r>
          </w:p>
        </w:tc>
      </w:tr>
      <w:tr w:rsidR="008E222D" w14:paraId="2570004D" w14:textId="64E139F0" w:rsidTr="00B20691">
        <w:tc>
          <w:tcPr>
            <w:cnfStyle w:val="001000000000" w:firstRow="0" w:lastRow="0" w:firstColumn="1" w:lastColumn="0" w:oddVBand="0" w:evenVBand="0" w:oddHBand="0" w:evenHBand="0" w:firstRowFirstColumn="0" w:firstRowLastColumn="0" w:lastRowFirstColumn="0" w:lastRowLastColumn="0"/>
            <w:tcW w:w="2556" w:type="dxa"/>
          </w:tcPr>
          <w:p w14:paraId="4A747DFB" w14:textId="77777777" w:rsidR="008E222D" w:rsidRDefault="008E222D" w:rsidP="00706450">
            <w:r>
              <w:t>Name</w:t>
            </w:r>
          </w:p>
        </w:tc>
        <w:tc>
          <w:tcPr>
            <w:tcW w:w="2288" w:type="dxa"/>
          </w:tcPr>
          <w:p w14:paraId="7211E51D" w14:textId="77777777" w:rsidR="008E222D" w:rsidRDefault="008E222D" w:rsidP="00706450">
            <w:pPr>
              <w:jc w:val="left"/>
              <w:cnfStyle w:val="000000000000" w:firstRow="0" w:lastRow="0" w:firstColumn="0" w:lastColumn="0" w:oddVBand="0" w:evenVBand="0" w:oddHBand="0" w:evenHBand="0" w:firstRowFirstColumn="0" w:firstRowLastColumn="0" w:lastRowFirstColumn="0" w:lastRowLastColumn="0"/>
            </w:pPr>
            <w:r>
              <w:t>Nom de la ligne</w:t>
            </w:r>
          </w:p>
        </w:tc>
        <w:tc>
          <w:tcPr>
            <w:tcW w:w="2543" w:type="dxa"/>
          </w:tcPr>
          <w:p w14:paraId="338F8F0F" w14:textId="77777777" w:rsidR="008E222D" w:rsidRDefault="008E222D" w:rsidP="00706450">
            <w:pPr>
              <w:cnfStyle w:val="000000000000" w:firstRow="0" w:lastRow="0" w:firstColumn="0" w:lastColumn="0" w:oddVBand="0" w:evenVBand="0" w:oddHBand="0" w:evenHBand="0" w:firstRowFirstColumn="0" w:firstRowLastColumn="0" w:lastRowFirstColumn="0" w:lastRowLastColumn="0"/>
            </w:pPr>
            <w:r>
              <w:t>Non</w:t>
            </w:r>
          </w:p>
        </w:tc>
        <w:tc>
          <w:tcPr>
            <w:tcW w:w="2189" w:type="dxa"/>
            <w:shd w:val="clear" w:color="auto" w:fill="FFC000" w:themeFill="accent4"/>
          </w:tcPr>
          <w:p w14:paraId="2F78A353" w14:textId="779DD894" w:rsidR="008E222D" w:rsidRDefault="0010066D" w:rsidP="00B20691">
            <w:pPr>
              <w:jc w:val="center"/>
              <w:cnfStyle w:val="000000000000" w:firstRow="0" w:lastRow="0" w:firstColumn="0" w:lastColumn="0" w:oddVBand="0" w:evenVBand="0" w:oddHBand="0" w:evenHBand="0" w:firstRowFirstColumn="0" w:firstRowLastColumn="0" w:lastRowFirstColumn="0" w:lastRowLastColumn="0"/>
            </w:pPr>
            <w:r>
              <w:t xml:space="preserve">9 octets </w:t>
            </w:r>
          </w:p>
        </w:tc>
      </w:tr>
      <w:tr w:rsidR="008E222D" w14:paraId="3F798213" w14:textId="421E79A6" w:rsidTr="00B2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54C8593F" w14:textId="77777777" w:rsidR="008E222D" w:rsidRDefault="008E222D" w:rsidP="00706450">
            <w:r>
              <w:t>Description</w:t>
            </w:r>
          </w:p>
        </w:tc>
        <w:tc>
          <w:tcPr>
            <w:tcW w:w="2288" w:type="dxa"/>
          </w:tcPr>
          <w:p w14:paraId="2514A679" w14:textId="77777777" w:rsidR="008E222D" w:rsidRDefault="008E222D" w:rsidP="00706450">
            <w:pPr>
              <w:jc w:val="left"/>
              <w:cnfStyle w:val="000000100000" w:firstRow="0" w:lastRow="0" w:firstColumn="0" w:lastColumn="0" w:oddVBand="0" w:evenVBand="0" w:oddHBand="1" w:evenHBand="0" w:firstRowFirstColumn="0" w:firstRowLastColumn="0" w:lastRowFirstColumn="0" w:lastRowLastColumn="0"/>
            </w:pPr>
            <w:r>
              <w:t>Description de la ligne</w:t>
            </w:r>
          </w:p>
        </w:tc>
        <w:tc>
          <w:tcPr>
            <w:tcW w:w="2543" w:type="dxa"/>
          </w:tcPr>
          <w:p w14:paraId="2443289B" w14:textId="77777777" w:rsidR="008E222D" w:rsidRDefault="008E222D" w:rsidP="00706450">
            <w:pPr>
              <w:cnfStyle w:val="000000100000" w:firstRow="0" w:lastRow="0" w:firstColumn="0" w:lastColumn="0" w:oddVBand="0" w:evenVBand="0" w:oddHBand="1" w:evenHBand="0" w:firstRowFirstColumn="0" w:firstRowLastColumn="0" w:lastRowFirstColumn="0" w:lastRowLastColumn="0"/>
            </w:pPr>
            <w:r>
              <w:t>Non</w:t>
            </w:r>
          </w:p>
        </w:tc>
        <w:tc>
          <w:tcPr>
            <w:tcW w:w="2189" w:type="dxa"/>
            <w:shd w:val="clear" w:color="auto" w:fill="FFC000" w:themeFill="accent4"/>
          </w:tcPr>
          <w:p w14:paraId="262DAE9F" w14:textId="7F677C0C" w:rsidR="008E222D" w:rsidRDefault="0010066D" w:rsidP="00B20691">
            <w:pPr>
              <w:jc w:val="center"/>
              <w:cnfStyle w:val="000000100000" w:firstRow="0" w:lastRow="0" w:firstColumn="0" w:lastColumn="0" w:oddVBand="0" w:evenVBand="0" w:oddHBand="1" w:evenHBand="0" w:firstRowFirstColumn="0" w:firstRowLastColumn="0" w:lastRowFirstColumn="0" w:lastRowLastColumn="0"/>
            </w:pPr>
            <w:r>
              <w:t>25 octets</w:t>
            </w:r>
          </w:p>
        </w:tc>
      </w:tr>
      <w:tr w:rsidR="008E222D" w14:paraId="058B4F51" w14:textId="4190D105" w:rsidTr="00B20691">
        <w:tc>
          <w:tcPr>
            <w:cnfStyle w:val="001000000000" w:firstRow="0" w:lastRow="0" w:firstColumn="1" w:lastColumn="0" w:oddVBand="0" w:evenVBand="0" w:oddHBand="0" w:evenHBand="0" w:firstRowFirstColumn="0" w:firstRowLastColumn="0" w:lastRowFirstColumn="0" w:lastRowLastColumn="0"/>
            <w:tcW w:w="2556" w:type="dxa"/>
          </w:tcPr>
          <w:p w14:paraId="337FDC7C" w14:textId="77777777" w:rsidR="008E222D" w:rsidRDefault="008E222D" w:rsidP="00706450">
            <w:proofErr w:type="spellStart"/>
            <w:r>
              <w:t>TRVersion</w:t>
            </w:r>
            <w:proofErr w:type="spellEnd"/>
          </w:p>
        </w:tc>
        <w:tc>
          <w:tcPr>
            <w:tcW w:w="2288" w:type="dxa"/>
          </w:tcPr>
          <w:p w14:paraId="4B3A42C2" w14:textId="77777777" w:rsidR="008E222D" w:rsidRDefault="008E222D" w:rsidP="00706450">
            <w:pPr>
              <w:jc w:val="left"/>
              <w:cnfStyle w:val="000000000000" w:firstRow="0" w:lastRow="0" w:firstColumn="0" w:lastColumn="0" w:oddVBand="0" w:evenVBand="0" w:oddHBand="0" w:evenHBand="0" w:firstRowFirstColumn="0" w:firstRowLastColumn="0" w:lastRowFirstColumn="0" w:lastRowLastColumn="0"/>
            </w:pPr>
            <w:r>
              <w:t>Le numéro de version de référentiel topologique</w:t>
            </w:r>
          </w:p>
        </w:tc>
        <w:tc>
          <w:tcPr>
            <w:tcW w:w="2543" w:type="dxa"/>
          </w:tcPr>
          <w:p w14:paraId="151FF1C8" w14:textId="77777777" w:rsidR="008E222D" w:rsidRDefault="008E222D" w:rsidP="00706450">
            <w:pPr>
              <w:cnfStyle w:val="000000000000" w:firstRow="0" w:lastRow="0" w:firstColumn="0" w:lastColumn="0" w:oddVBand="0" w:evenVBand="0" w:oddHBand="0" w:evenHBand="0" w:firstRowFirstColumn="0" w:firstRowLastColumn="0" w:lastRowFirstColumn="0" w:lastRowLastColumn="0"/>
            </w:pPr>
            <w:r>
              <w:t>Oui</w:t>
            </w:r>
          </w:p>
        </w:tc>
        <w:tc>
          <w:tcPr>
            <w:tcW w:w="2189" w:type="dxa"/>
            <w:shd w:val="clear" w:color="auto" w:fill="FFC000" w:themeFill="accent4"/>
          </w:tcPr>
          <w:p w14:paraId="6BAF7CB0" w14:textId="338C6524" w:rsidR="008E222D" w:rsidRDefault="00B20691" w:rsidP="00B20691">
            <w:pPr>
              <w:jc w:val="center"/>
              <w:cnfStyle w:val="000000000000" w:firstRow="0" w:lastRow="0" w:firstColumn="0" w:lastColumn="0" w:oddVBand="0" w:evenVBand="0" w:oddHBand="0" w:evenHBand="0" w:firstRowFirstColumn="0" w:firstRowLastColumn="0" w:lastRowFirstColumn="0" w:lastRowLastColumn="0"/>
            </w:pPr>
            <w:r>
              <w:t>UInt16</w:t>
            </w:r>
          </w:p>
        </w:tc>
      </w:tr>
      <w:tr w:rsidR="008E222D" w14:paraId="3A33A6AE" w14:textId="464F5DE7" w:rsidTr="00B2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4C6E78BE" w14:textId="77777777" w:rsidR="008E222D" w:rsidRDefault="008E222D" w:rsidP="00706450">
            <w:r>
              <w:t xml:space="preserve">{} </w:t>
            </w:r>
            <w:proofErr w:type="spellStart"/>
            <w:r>
              <w:t>edges</w:t>
            </w:r>
            <w:proofErr w:type="spellEnd"/>
          </w:p>
        </w:tc>
        <w:tc>
          <w:tcPr>
            <w:tcW w:w="2288" w:type="dxa"/>
          </w:tcPr>
          <w:p w14:paraId="451AF235" w14:textId="77777777" w:rsidR="008E222D" w:rsidRDefault="008E222D" w:rsidP="00706450">
            <w:pPr>
              <w:jc w:val="left"/>
              <w:cnfStyle w:val="000000100000" w:firstRow="0" w:lastRow="0" w:firstColumn="0" w:lastColumn="0" w:oddVBand="0" w:evenVBand="0" w:oddHBand="1" w:evenHBand="0" w:firstRowFirstColumn="0" w:firstRowLastColumn="0" w:lastRowFirstColumn="0" w:lastRowLastColumn="0"/>
            </w:pPr>
            <w:r>
              <w:t xml:space="preserve">L’ensemble des arcs de </w:t>
            </w:r>
            <w:r>
              <w:lastRenderedPageBreak/>
              <w:t>la ligne</w:t>
            </w:r>
          </w:p>
        </w:tc>
        <w:tc>
          <w:tcPr>
            <w:tcW w:w="2543" w:type="dxa"/>
          </w:tcPr>
          <w:p w14:paraId="35CAA549" w14:textId="77777777" w:rsidR="008E222D" w:rsidRDefault="008E222D" w:rsidP="00706450">
            <w:pPr>
              <w:cnfStyle w:val="000000100000" w:firstRow="0" w:lastRow="0" w:firstColumn="0" w:lastColumn="0" w:oddVBand="0" w:evenVBand="0" w:oddHBand="1" w:evenHBand="0" w:firstRowFirstColumn="0" w:firstRowLastColumn="0" w:lastRowFirstColumn="0" w:lastRowLastColumn="0"/>
            </w:pPr>
            <w:r>
              <w:lastRenderedPageBreak/>
              <w:t>Oui</w:t>
            </w:r>
          </w:p>
        </w:tc>
        <w:tc>
          <w:tcPr>
            <w:tcW w:w="2189" w:type="dxa"/>
            <w:shd w:val="clear" w:color="auto" w:fill="FFC000" w:themeFill="accent4"/>
          </w:tcPr>
          <w:p w14:paraId="6DD24B65" w14:textId="1DB95B29" w:rsidR="008E222D" w:rsidRDefault="00B20691" w:rsidP="00B20691">
            <w:pPr>
              <w:jc w:val="center"/>
              <w:cnfStyle w:val="000000100000" w:firstRow="0" w:lastRow="0" w:firstColumn="0" w:lastColumn="0" w:oddVBand="0" w:evenVBand="0" w:oddHBand="1" w:evenHBand="0" w:firstRowFirstColumn="0" w:firstRowLastColumn="0" w:lastRowFirstColumn="0" w:lastRowLastColumn="0"/>
            </w:pPr>
            <w:r>
              <w:t>---</w:t>
            </w:r>
          </w:p>
        </w:tc>
      </w:tr>
      <w:tr w:rsidR="008E222D" w14:paraId="090A16F8" w14:textId="37A351C9" w:rsidTr="00B20691">
        <w:tc>
          <w:tcPr>
            <w:cnfStyle w:val="001000000000" w:firstRow="0" w:lastRow="0" w:firstColumn="1" w:lastColumn="0" w:oddVBand="0" w:evenVBand="0" w:oddHBand="0" w:evenHBand="0" w:firstRowFirstColumn="0" w:firstRowLastColumn="0" w:lastRowFirstColumn="0" w:lastRowLastColumn="0"/>
            <w:tcW w:w="2556" w:type="dxa"/>
          </w:tcPr>
          <w:p w14:paraId="6A8E2DC9" w14:textId="77777777" w:rsidR="008E222D" w:rsidRDefault="008E222D" w:rsidP="00706450">
            <w:r>
              <w:t>{} hubs</w:t>
            </w:r>
          </w:p>
        </w:tc>
        <w:tc>
          <w:tcPr>
            <w:tcW w:w="2288" w:type="dxa"/>
          </w:tcPr>
          <w:p w14:paraId="6B7F6A48" w14:textId="77777777" w:rsidR="008E222D" w:rsidRDefault="008E222D" w:rsidP="00706450">
            <w:pPr>
              <w:jc w:val="left"/>
              <w:cnfStyle w:val="000000000000" w:firstRow="0" w:lastRow="0" w:firstColumn="0" w:lastColumn="0" w:oddVBand="0" w:evenVBand="0" w:oddHBand="0" w:evenHBand="0" w:firstRowFirstColumn="0" w:firstRowLastColumn="0" w:lastRowFirstColumn="0" w:lastRowLastColumn="0"/>
            </w:pPr>
            <w:r>
              <w:t>L’ensemble des hubs de la ligne</w:t>
            </w:r>
          </w:p>
        </w:tc>
        <w:tc>
          <w:tcPr>
            <w:tcW w:w="2543" w:type="dxa"/>
          </w:tcPr>
          <w:p w14:paraId="121D4C70" w14:textId="77777777" w:rsidR="008E222D" w:rsidRDefault="008E222D" w:rsidP="00706450">
            <w:pPr>
              <w:cnfStyle w:val="000000000000" w:firstRow="0" w:lastRow="0" w:firstColumn="0" w:lastColumn="0" w:oddVBand="0" w:evenVBand="0" w:oddHBand="0" w:evenHBand="0" w:firstRowFirstColumn="0" w:firstRowLastColumn="0" w:lastRowFirstColumn="0" w:lastRowLastColumn="0"/>
            </w:pPr>
            <w:r>
              <w:t>Oui</w:t>
            </w:r>
          </w:p>
        </w:tc>
        <w:tc>
          <w:tcPr>
            <w:tcW w:w="2189" w:type="dxa"/>
            <w:shd w:val="clear" w:color="auto" w:fill="FFC000" w:themeFill="accent4"/>
          </w:tcPr>
          <w:p w14:paraId="0F855BAC" w14:textId="007E4368" w:rsidR="008E222D" w:rsidRDefault="00B20691" w:rsidP="00B20691">
            <w:pPr>
              <w:jc w:val="center"/>
              <w:cnfStyle w:val="000000000000" w:firstRow="0" w:lastRow="0" w:firstColumn="0" w:lastColumn="0" w:oddVBand="0" w:evenVBand="0" w:oddHBand="0" w:evenHBand="0" w:firstRowFirstColumn="0" w:firstRowLastColumn="0" w:lastRowFirstColumn="0" w:lastRowLastColumn="0"/>
            </w:pPr>
            <w:r>
              <w:t>---</w:t>
            </w:r>
          </w:p>
        </w:tc>
      </w:tr>
      <w:tr w:rsidR="008E222D" w14:paraId="317D7916" w14:textId="0A1A8C30" w:rsidTr="00B2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631FD6FF" w14:textId="77777777" w:rsidR="008E222D" w:rsidRDefault="008E222D" w:rsidP="00706450">
            <w:r>
              <w:t>{} Pcs</w:t>
            </w:r>
          </w:p>
        </w:tc>
        <w:tc>
          <w:tcPr>
            <w:tcW w:w="2288" w:type="dxa"/>
          </w:tcPr>
          <w:p w14:paraId="5787E999" w14:textId="77777777" w:rsidR="008E222D" w:rsidRDefault="008E222D" w:rsidP="00706450">
            <w:pPr>
              <w:jc w:val="left"/>
              <w:cnfStyle w:val="000000100000" w:firstRow="0" w:lastRow="0" w:firstColumn="0" w:lastColumn="0" w:oddVBand="0" w:evenVBand="0" w:oddHBand="1" w:evenHBand="0" w:firstRowFirstColumn="0" w:firstRowLastColumn="0" w:lastRowFirstColumn="0" w:lastRowLastColumn="0"/>
            </w:pPr>
            <w:r>
              <w:t xml:space="preserve">L’ensemble des plateformes de croisement de la ligne </w:t>
            </w:r>
          </w:p>
        </w:tc>
        <w:tc>
          <w:tcPr>
            <w:tcW w:w="2543" w:type="dxa"/>
          </w:tcPr>
          <w:p w14:paraId="1419812E" w14:textId="77777777" w:rsidR="008E222D" w:rsidRDefault="008E222D" w:rsidP="00706450">
            <w:pPr>
              <w:cnfStyle w:val="000000100000" w:firstRow="0" w:lastRow="0" w:firstColumn="0" w:lastColumn="0" w:oddVBand="0" w:evenVBand="0" w:oddHBand="1" w:evenHBand="0" w:firstRowFirstColumn="0" w:firstRowLastColumn="0" w:lastRowFirstColumn="0" w:lastRowLastColumn="0"/>
            </w:pPr>
            <w:r>
              <w:t>Oui</w:t>
            </w:r>
          </w:p>
        </w:tc>
        <w:tc>
          <w:tcPr>
            <w:tcW w:w="2189" w:type="dxa"/>
            <w:shd w:val="clear" w:color="auto" w:fill="FFC000" w:themeFill="accent4"/>
          </w:tcPr>
          <w:p w14:paraId="3780B17B" w14:textId="3E96381B" w:rsidR="008E222D" w:rsidRDefault="00B20691" w:rsidP="00B20691">
            <w:pPr>
              <w:jc w:val="center"/>
              <w:cnfStyle w:val="000000100000" w:firstRow="0" w:lastRow="0" w:firstColumn="0" w:lastColumn="0" w:oddVBand="0" w:evenVBand="0" w:oddHBand="1" w:evenHBand="0" w:firstRowFirstColumn="0" w:firstRowLastColumn="0" w:lastRowFirstColumn="0" w:lastRowLastColumn="0"/>
            </w:pPr>
            <w:r>
              <w:t>--</w:t>
            </w:r>
          </w:p>
        </w:tc>
      </w:tr>
      <w:tr w:rsidR="008E222D" w14:paraId="18930A13" w14:textId="5F257D52" w:rsidTr="00B20691">
        <w:tc>
          <w:tcPr>
            <w:cnfStyle w:val="001000000000" w:firstRow="0" w:lastRow="0" w:firstColumn="1" w:lastColumn="0" w:oddVBand="0" w:evenVBand="0" w:oddHBand="0" w:evenHBand="0" w:firstRowFirstColumn="0" w:firstRowLastColumn="0" w:lastRowFirstColumn="0" w:lastRowLastColumn="0"/>
            <w:tcW w:w="2556" w:type="dxa"/>
          </w:tcPr>
          <w:p w14:paraId="359AFD63" w14:textId="77777777" w:rsidR="008E222D" w:rsidRDefault="008E222D" w:rsidP="00706450">
            <w:r>
              <w:t xml:space="preserve">{} </w:t>
            </w:r>
            <w:proofErr w:type="spellStart"/>
            <w:r>
              <w:t>PNs</w:t>
            </w:r>
            <w:proofErr w:type="spellEnd"/>
          </w:p>
        </w:tc>
        <w:tc>
          <w:tcPr>
            <w:tcW w:w="2288" w:type="dxa"/>
          </w:tcPr>
          <w:p w14:paraId="15F781E1" w14:textId="77777777" w:rsidR="008E222D" w:rsidRDefault="008E222D" w:rsidP="00706450">
            <w:pPr>
              <w:jc w:val="left"/>
              <w:cnfStyle w:val="000000000000" w:firstRow="0" w:lastRow="0" w:firstColumn="0" w:lastColumn="0" w:oddVBand="0" w:evenVBand="0" w:oddHBand="0" w:evenHBand="0" w:firstRowFirstColumn="0" w:firstRowLastColumn="0" w:lastRowFirstColumn="0" w:lastRowLastColumn="0"/>
            </w:pPr>
            <w:r>
              <w:t xml:space="preserve">Les passages à niveau de la ligne </w:t>
            </w:r>
          </w:p>
        </w:tc>
        <w:tc>
          <w:tcPr>
            <w:tcW w:w="2543" w:type="dxa"/>
          </w:tcPr>
          <w:p w14:paraId="533E5015" w14:textId="77777777" w:rsidR="008E222D" w:rsidRDefault="008E222D" w:rsidP="00706450">
            <w:pPr>
              <w:cnfStyle w:val="000000000000" w:firstRow="0" w:lastRow="0" w:firstColumn="0" w:lastColumn="0" w:oddVBand="0" w:evenVBand="0" w:oddHBand="0" w:evenHBand="0" w:firstRowFirstColumn="0" w:firstRowLastColumn="0" w:lastRowFirstColumn="0" w:lastRowLastColumn="0"/>
            </w:pPr>
            <w:r>
              <w:t>Non</w:t>
            </w:r>
          </w:p>
        </w:tc>
        <w:tc>
          <w:tcPr>
            <w:tcW w:w="2189" w:type="dxa"/>
            <w:shd w:val="clear" w:color="auto" w:fill="FFC000" w:themeFill="accent4"/>
          </w:tcPr>
          <w:p w14:paraId="3C459120" w14:textId="47753526" w:rsidR="008E222D" w:rsidRDefault="00B20691" w:rsidP="00B20691">
            <w:pPr>
              <w:jc w:val="center"/>
              <w:cnfStyle w:val="000000000000" w:firstRow="0" w:lastRow="0" w:firstColumn="0" w:lastColumn="0" w:oddVBand="0" w:evenVBand="0" w:oddHBand="0" w:evenHBand="0" w:firstRowFirstColumn="0" w:firstRowLastColumn="0" w:lastRowFirstColumn="0" w:lastRowLastColumn="0"/>
            </w:pPr>
            <w:r>
              <w:t>--</w:t>
            </w:r>
          </w:p>
        </w:tc>
      </w:tr>
      <w:tr w:rsidR="00177D6E" w:rsidRPr="00177D6E" w14:paraId="056480D3" w14:textId="77777777" w:rsidTr="00B2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013BC841" w14:textId="365BBCD3" w:rsidR="00177D6E" w:rsidRPr="00177D6E" w:rsidRDefault="00177D6E" w:rsidP="00706450">
            <w:pPr>
              <w:rPr>
                <w:color w:val="538135" w:themeColor="accent6" w:themeShade="BF"/>
              </w:rPr>
            </w:pPr>
            <w:r w:rsidRPr="00177D6E">
              <w:rPr>
                <w:color w:val="538135" w:themeColor="accent6" w:themeShade="BF"/>
              </w:rPr>
              <w:t>{</w:t>
            </w:r>
            <w:r>
              <w:rPr>
                <w:color w:val="538135" w:themeColor="accent6" w:themeShade="BF"/>
              </w:rPr>
              <w:t>} ponts</w:t>
            </w:r>
          </w:p>
        </w:tc>
        <w:tc>
          <w:tcPr>
            <w:tcW w:w="2288" w:type="dxa"/>
          </w:tcPr>
          <w:p w14:paraId="6D7E2646" w14:textId="6DB9D72B" w:rsidR="00177D6E" w:rsidRPr="00177D6E" w:rsidRDefault="00177D6E" w:rsidP="00706450">
            <w:pPr>
              <w:jc w:val="left"/>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 xml:space="preserve">Les ponts de la ligne </w:t>
            </w:r>
          </w:p>
        </w:tc>
        <w:tc>
          <w:tcPr>
            <w:tcW w:w="2543" w:type="dxa"/>
          </w:tcPr>
          <w:p w14:paraId="1B8F4245" w14:textId="711D3234" w:rsidR="00177D6E" w:rsidRPr="00177D6E" w:rsidRDefault="00177D6E" w:rsidP="0070645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Non</w:t>
            </w:r>
          </w:p>
        </w:tc>
        <w:tc>
          <w:tcPr>
            <w:tcW w:w="2189" w:type="dxa"/>
            <w:shd w:val="clear" w:color="auto" w:fill="FFC000" w:themeFill="accent4"/>
          </w:tcPr>
          <w:p w14:paraId="61EE133A" w14:textId="30C4EBDA" w:rsidR="00177D6E" w:rsidRPr="00177D6E" w:rsidRDefault="00177D6E" w:rsidP="00B20691">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w:t>
            </w:r>
          </w:p>
        </w:tc>
      </w:tr>
      <w:tr w:rsidR="00177D6E" w:rsidRPr="00177D6E" w14:paraId="5BD8E029" w14:textId="77777777" w:rsidTr="00B20691">
        <w:tc>
          <w:tcPr>
            <w:cnfStyle w:val="001000000000" w:firstRow="0" w:lastRow="0" w:firstColumn="1" w:lastColumn="0" w:oddVBand="0" w:evenVBand="0" w:oddHBand="0" w:evenHBand="0" w:firstRowFirstColumn="0" w:firstRowLastColumn="0" w:lastRowFirstColumn="0" w:lastRowLastColumn="0"/>
            <w:tcW w:w="2556" w:type="dxa"/>
          </w:tcPr>
          <w:p w14:paraId="75D110E4" w14:textId="5ABA451D" w:rsidR="00177D6E" w:rsidRPr="00177D6E" w:rsidRDefault="00177D6E" w:rsidP="00706450">
            <w:pPr>
              <w:rPr>
                <w:color w:val="538135" w:themeColor="accent6" w:themeShade="BF"/>
              </w:rPr>
            </w:pPr>
            <w:r>
              <w:rPr>
                <w:color w:val="538135" w:themeColor="accent6" w:themeShade="BF"/>
              </w:rPr>
              <w:t>{} tunnel</w:t>
            </w:r>
          </w:p>
        </w:tc>
        <w:tc>
          <w:tcPr>
            <w:tcW w:w="2288" w:type="dxa"/>
          </w:tcPr>
          <w:p w14:paraId="7082048B" w14:textId="62A84DB4" w:rsidR="00177D6E" w:rsidRDefault="00177D6E" w:rsidP="00706450">
            <w:pPr>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Les tunnels de la ligne</w:t>
            </w:r>
          </w:p>
        </w:tc>
        <w:tc>
          <w:tcPr>
            <w:tcW w:w="2543" w:type="dxa"/>
          </w:tcPr>
          <w:p w14:paraId="46F5434E" w14:textId="1C830E5C" w:rsidR="00177D6E" w:rsidRDefault="00177D6E" w:rsidP="00706450">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Non</w:t>
            </w:r>
          </w:p>
        </w:tc>
        <w:tc>
          <w:tcPr>
            <w:tcW w:w="2189" w:type="dxa"/>
            <w:shd w:val="clear" w:color="auto" w:fill="FFC000" w:themeFill="accent4"/>
          </w:tcPr>
          <w:p w14:paraId="4A23D616" w14:textId="79C583F6" w:rsidR="00177D6E" w:rsidRDefault="00177D6E" w:rsidP="00B20691">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w:t>
            </w:r>
          </w:p>
        </w:tc>
      </w:tr>
      <w:tr w:rsidR="00177D6E" w:rsidRPr="00177D6E" w14:paraId="727490E4" w14:textId="77777777" w:rsidTr="00B2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09512324" w14:textId="4A0C81D8" w:rsidR="00177D6E" w:rsidRDefault="00475D13" w:rsidP="00706450">
            <w:pPr>
              <w:rPr>
                <w:color w:val="538135" w:themeColor="accent6" w:themeShade="BF"/>
              </w:rPr>
            </w:pPr>
            <w:r>
              <w:rPr>
                <w:color w:val="538135" w:themeColor="accent6" w:themeShade="BF"/>
              </w:rPr>
              <w:t xml:space="preserve">{} </w:t>
            </w:r>
            <w:proofErr w:type="spellStart"/>
            <w:r>
              <w:rPr>
                <w:color w:val="538135" w:themeColor="accent6" w:themeShade="BF"/>
              </w:rPr>
              <w:t>parking</w:t>
            </w:r>
            <w:r w:rsidR="0072088D">
              <w:rPr>
                <w:color w:val="538135" w:themeColor="accent6" w:themeShade="BF"/>
              </w:rPr>
              <w:t>Station</w:t>
            </w:r>
            <w:proofErr w:type="spellEnd"/>
          </w:p>
        </w:tc>
        <w:tc>
          <w:tcPr>
            <w:tcW w:w="2288" w:type="dxa"/>
          </w:tcPr>
          <w:p w14:paraId="08BDC092" w14:textId="2DF86510" w:rsidR="00177D6E" w:rsidRDefault="00475D13" w:rsidP="00706450">
            <w:pPr>
              <w:jc w:val="left"/>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Les zones de stationnement de la ligne</w:t>
            </w:r>
          </w:p>
        </w:tc>
        <w:tc>
          <w:tcPr>
            <w:tcW w:w="2543" w:type="dxa"/>
          </w:tcPr>
          <w:p w14:paraId="7291661F" w14:textId="5C0B5B20" w:rsidR="00177D6E" w:rsidRDefault="00475D13" w:rsidP="0070645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Non</w:t>
            </w:r>
          </w:p>
        </w:tc>
        <w:tc>
          <w:tcPr>
            <w:tcW w:w="2189" w:type="dxa"/>
            <w:shd w:val="clear" w:color="auto" w:fill="FFC000" w:themeFill="accent4"/>
          </w:tcPr>
          <w:p w14:paraId="4F079F3C" w14:textId="1EB6E185" w:rsidR="00177D6E" w:rsidRDefault="00475D13" w:rsidP="00B20691">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w:t>
            </w:r>
          </w:p>
        </w:tc>
      </w:tr>
      <w:tr w:rsidR="00475D13" w:rsidRPr="00177D6E" w14:paraId="3C7C869C" w14:textId="77777777" w:rsidTr="00B20691">
        <w:tc>
          <w:tcPr>
            <w:cnfStyle w:val="001000000000" w:firstRow="0" w:lastRow="0" w:firstColumn="1" w:lastColumn="0" w:oddVBand="0" w:evenVBand="0" w:oddHBand="0" w:evenHBand="0" w:firstRowFirstColumn="0" w:firstRowLastColumn="0" w:lastRowFirstColumn="0" w:lastRowLastColumn="0"/>
            <w:tcW w:w="2556" w:type="dxa"/>
          </w:tcPr>
          <w:p w14:paraId="59C3894B" w14:textId="11979892" w:rsidR="00475D13" w:rsidRDefault="00475D13" w:rsidP="00706450">
            <w:pPr>
              <w:rPr>
                <w:color w:val="538135" w:themeColor="accent6" w:themeShade="BF"/>
              </w:rPr>
            </w:pPr>
            <w:r>
              <w:rPr>
                <w:color w:val="538135" w:themeColor="accent6" w:themeShade="BF"/>
              </w:rPr>
              <w:t>{} Entrepôts</w:t>
            </w:r>
          </w:p>
        </w:tc>
        <w:tc>
          <w:tcPr>
            <w:tcW w:w="2288" w:type="dxa"/>
          </w:tcPr>
          <w:p w14:paraId="3D76DB90" w14:textId="20180E86" w:rsidR="00475D13" w:rsidRDefault="00475D13" w:rsidP="00706450">
            <w:pPr>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Les entrepôts de la ligne</w:t>
            </w:r>
          </w:p>
        </w:tc>
        <w:tc>
          <w:tcPr>
            <w:tcW w:w="2543" w:type="dxa"/>
          </w:tcPr>
          <w:p w14:paraId="13D1EA93" w14:textId="519D9E2C" w:rsidR="00475D13" w:rsidRDefault="00475D13" w:rsidP="00706450">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Non</w:t>
            </w:r>
          </w:p>
        </w:tc>
        <w:tc>
          <w:tcPr>
            <w:tcW w:w="2189" w:type="dxa"/>
            <w:shd w:val="clear" w:color="auto" w:fill="FFC000" w:themeFill="accent4"/>
          </w:tcPr>
          <w:p w14:paraId="7720B2E9" w14:textId="2C493EB5" w:rsidR="00475D13" w:rsidRDefault="00475D13" w:rsidP="00B20691">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w:t>
            </w:r>
          </w:p>
        </w:tc>
      </w:tr>
      <w:tr w:rsidR="00475D13" w:rsidRPr="00177D6E" w14:paraId="63900789" w14:textId="77777777" w:rsidTr="00B2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187A8CA5" w14:textId="665A1FA5" w:rsidR="00475D13" w:rsidRDefault="00475D13" w:rsidP="00706450">
            <w:pPr>
              <w:rPr>
                <w:color w:val="538135" w:themeColor="accent6" w:themeShade="BF"/>
              </w:rPr>
            </w:pPr>
            <w:r>
              <w:rPr>
                <w:color w:val="538135" w:themeColor="accent6" w:themeShade="BF"/>
              </w:rPr>
              <w:t xml:space="preserve">{} </w:t>
            </w:r>
            <w:proofErr w:type="spellStart"/>
            <w:r>
              <w:rPr>
                <w:color w:val="538135" w:themeColor="accent6" w:themeShade="BF"/>
              </w:rPr>
              <w:t>chargingPoint</w:t>
            </w:r>
            <w:proofErr w:type="spellEnd"/>
          </w:p>
        </w:tc>
        <w:tc>
          <w:tcPr>
            <w:tcW w:w="2288" w:type="dxa"/>
          </w:tcPr>
          <w:p w14:paraId="3072454C" w14:textId="548C0342" w:rsidR="00475D13" w:rsidRDefault="00475D13" w:rsidP="00706450">
            <w:pPr>
              <w:jc w:val="left"/>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 xml:space="preserve">Les points de recharge de la ligne </w:t>
            </w:r>
          </w:p>
        </w:tc>
        <w:tc>
          <w:tcPr>
            <w:tcW w:w="2543" w:type="dxa"/>
          </w:tcPr>
          <w:p w14:paraId="2AD946A8" w14:textId="6CD83FFD" w:rsidR="00475D13" w:rsidRDefault="008C6B59" w:rsidP="0070645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Oui</w:t>
            </w:r>
          </w:p>
        </w:tc>
        <w:tc>
          <w:tcPr>
            <w:tcW w:w="2189" w:type="dxa"/>
            <w:shd w:val="clear" w:color="auto" w:fill="FFC000" w:themeFill="accent4"/>
          </w:tcPr>
          <w:p w14:paraId="6C7870E6" w14:textId="1D82EB7F" w:rsidR="00475D13" w:rsidRDefault="00475D13" w:rsidP="00B20691">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w:t>
            </w:r>
          </w:p>
        </w:tc>
      </w:tr>
      <w:tr w:rsidR="008C6B59" w:rsidRPr="00177D6E" w14:paraId="1C677A16" w14:textId="77777777" w:rsidTr="00B20691">
        <w:tc>
          <w:tcPr>
            <w:cnfStyle w:val="001000000000" w:firstRow="0" w:lastRow="0" w:firstColumn="1" w:lastColumn="0" w:oddVBand="0" w:evenVBand="0" w:oddHBand="0" w:evenHBand="0" w:firstRowFirstColumn="0" w:firstRowLastColumn="0" w:lastRowFirstColumn="0" w:lastRowLastColumn="0"/>
            <w:tcW w:w="2556" w:type="dxa"/>
          </w:tcPr>
          <w:p w14:paraId="732CF992" w14:textId="64E340AA" w:rsidR="008C6B59" w:rsidRDefault="008C6B59" w:rsidP="00706450">
            <w:pPr>
              <w:rPr>
                <w:color w:val="538135" w:themeColor="accent6" w:themeShade="BF"/>
              </w:rPr>
            </w:pPr>
            <w:r>
              <w:rPr>
                <w:color w:val="538135" w:themeColor="accent6" w:themeShade="BF"/>
              </w:rPr>
              <w:t xml:space="preserve">{} </w:t>
            </w:r>
            <w:proofErr w:type="spellStart"/>
            <w:r>
              <w:rPr>
                <w:color w:val="538135" w:themeColor="accent6" w:themeShade="BF"/>
              </w:rPr>
              <w:t>MetricSystem</w:t>
            </w:r>
            <w:proofErr w:type="spellEnd"/>
          </w:p>
        </w:tc>
        <w:tc>
          <w:tcPr>
            <w:tcW w:w="2288" w:type="dxa"/>
          </w:tcPr>
          <w:p w14:paraId="1F6F3AAC" w14:textId="0E169A7E" w:rsidR="008C6B59" w:rsidRDefault="008C6B59" w:rsidP="00706450">
            <w:pPr>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 xml:space="preserve">Les systèmes métriques de la ligne </w:t>
            </w:r>
          </w:p>
        </w:tc>
        <w:tc>
          <w:tcPr>
            <w:tcW w:w="2543" w:type="dxa"/>
          </w:tcPr>
          <w:p w14:paraId="092A89DE" w14:textId="5DDCCAFE" w:rsidR="008C6B59" w:rsidRDefault="00CC566C" w:rsidP="00706450">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Oui</w:t>
            </w:r>
          </w:p>
        </w:tc>
        <w:tc>
          <w:tcPr>
            <w:tcW w:w="2189" w:type="dxa"/>
            <w:shd w:val="clear" w:color="auto" w:fill="FFC000" w:themeFill="accent4"/>
          </w:tcPr>
          <w:p w14:paraId="3FF7B1A9" w14:textId="746FAA37" w:rsidR="008C6B59" w:rsidRDefault="00CC566C" w:rsidP="00B20691">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w:t>
            </w:r>
          </w:p>
        </w:tc>
      </w:tr>
      <w:tr w:rsidR="00475D13" w:rsidRPr="00177D6E" w14:paraId="52199233" w14:textId="77777777" w:rsidTr="00B2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48F38575" w14:textId="06D4B0B0" w:rsidR="00475D13" w:rsidRDefault="008C6B59" w:rsidP="00706450">
            <w:pPr>
              <w:rPr>
                <w:color w:val="538135" w:themeColor="accent6" w:themeShade="BF"/>
              </w:rPr>
            </w:pPr>
            <w:r>
              <w:rPr>
                <w:color w:val="538135" w:themeColor="accent6" w:themeShade="BF"/>
              </w:rPr>
              <w:t xml:space="preserve">{} </w:t>
            </w:r>
            <w:proofErr w:type="spellStart"/>
            <w:r>
              <w:rPr>
                <w:color w:val="538135" w:themeColor="accent6" w:themeShade="BF"/>
              </w:rPr>
              <w:t>safetyZone</w:t>
            </w:r>
            <w:proofErr w:type="spellEnd"/>
          </w:p>
        </w:tc>
        <w:tc>
          <w:tcPr>
            <w:tcW w:w="2288" w:type="dxa"/>
          </w:tcPr>
          <w:p w14:paraId="4153B584" w14:textId="0F4FC51E" w:rsidR="00475D13" w:rsidRDefault="008C6B59" w:rsidP="00706450">
            <w:pPr>
              <w:jc w:val="left"/>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Les zones sécuritaires sur un ligne</w:t>
            </w:r>
          </w:p>
        </w:tc>
        <w:tc>
          <w:tcPr>
            <w:tcW w:w="2543" w:type="dxa"/>
          </w:tcPr>
          <w:p w14:paraId="436764E4" w14:textId="23C96B3B" w:rsidR="00475D13" w:rsidRDefault="008C6B59" w:rsidP="0070645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Oui</w:t>
            </w:r>
          </w:p>
        </w:tc>
        <w:tc>
          <w:tcPr>
            <w:tcW w:w="2189" w:type="dxa"/>
            <w:shd w:val="clear" w:color="auto" w:fill="FFC000" w:themeFill="accent4"/>
          </w:tcPr>
          <w:p w14:paraId="709653CB" w14:textId="271A62CC" w:rsidR="00475D13" w:rsidRDefault="008C6B59" w:rsidP="00B20691">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w:t>
            </w:r>
          </w:p>
        </w:tc>
      </w:tr>
      <w:tr w:rsidR="004225A5" w:rsidRPr="00177D6E" w14:paraId="79BBF44A" w14:textId="77777777" w:rsidTr="00B20691">
        <w:tc>
          <w:tcPr>
            <w:cnfStyle w:val="001000000000" w:firstRow="0" w:lastRow="0" w:firstColumn="1" w:lastColumn="0" w:oddVBand="0" w:evenVBand="0" w:oddHBand="0" w:evenHBand="0" w:firstRowFirstColumn="0" w:firstRowLastColumn="0" w:lastRowFirstColumn="0" w:lastRowLastColumn="0"/>
            <w:tcW w:w="2556" w:type="dxa"/>
          </w:tcPr>
          <w:p w14:paraId="1FCA0D04" w14:textId="0CCFCC1B" w:rsidR="004225A5" w:rsidRDefault="004225A5" w:rsidP="00706450">
            <w:pPr>
              <w:rPr>
                <w:color w:val="538135" w:themeColor="accent6" w:themeShade="BF"/>
              </w:rPr>
            </w:pPr>
            <w:r>
              <w:rPr>
                <w:color w:val="538135" w:themeColor="accent6" w:themeShade="BF"/>
              </w:rPr>
              <w:t>{} itinéraires</w:t>
            </w:r>
          </w:p>
        </w:tc>
        <w:tc>
          <w:tcPr>
            <w:tcW w:w="2288" w:type="dxa"/>
          </w:tcPr>
          <w:p w14:paraId="25622793" w14:textId="451B1AB0" w:rsidR="004225A5" w:rsidRDefault="004225A5" w:rsidP="00706450">
            <w:pPr>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Les parcours dans les différentes zones sécuritaires</w:t>
            </w:r>
          </w:p>
        </w:tc>
        <w:tc>
          <w:tcPr>
            <w:tcW w:w="2543" w:type="dxa"/>
          </w:tcPr>
          <w:p w14:paraId="4194F311" w14:textId="66909BD1" w:rsidR="004225A5" w:rsidRDefault="004225A5" w:rsidP="00706450">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Oui</w:t>
            </w:r>
          </w:p>
        </w:tc>
        <w:tc>
          <w:tcPr>
            <w:tcW w:w="2189" w:type="dxa"/>
            <w:shd w:val="clear" w:color="auto" w:fill="FFC000" w:themeFill="accent4"/>
          </w:tcPr>
          <w:p w14:paraId="0A3DA3A7" w14:textId="77BE80CD" w:rsidR="004225A5" w:rsidRDefault="004225A5" w:rsidP="00B20691">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w:t>
            </w:r>
          </w:p>
        </w:tc>
      </w:tr>
      <w:tr w:rsidR="00CA4CDC" w:rsidRPr="00177D6E" w14:paraId="6F146777" w14:textId="77777777" w:rsidTr="00B2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19E72C61" w14:textId="4EDE0A29" w:rsidR="00CA4CDC" w:rsidRDefault="00CA4CDC" w:rsidP="00706450">
            <w:pPr>
              <w:rPr>
                <w:color w:val="538135" w:themeColor="accent6" w:themeShade="BF"/>
              </w:rPr>
            </w:pPr>
            <w:r>
              <w:rPr>
                <w:color w:val="538135" w:themeColor="accent6" w:themeShade="BF"/>
              </w:rPr>
              <w:t>{} profils de vitesse</w:t>
            </w:r>
          </w:p>
        </w:tc>
        <w:tc>
          <w:tcPr>
            <w:tcW w:w="2288" w:type="dxa"/>
          </w:tcPr>
          <w:p w14:paraId="549E35DE" w14:textId="27AE9AFF" w:rsidR="00CA4CDC" w:rsidRDefault="00CA4CDC" w:rsidP="00706450">
            <w:pPr>
              <w:jc w:val="left"/>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 xml:space="preserve">Les profils </w:t>
            </w:r>
            <w:r w:rsidR="007D1186">
              <w:rPr>
                <w:color w:val="538135" w:themeColor="accent6" w:themeShade="BF"/>
              </w:rPr>
              <w:t>des vitesses</w:t>
            </w:r>
            <w:r>
              <w:rPr>
                <w:color w:val="538135" w:themeColor="accent6" w:themeShade="BF"/>
              </w:rPr>
              <w:t xml:space="preserve"> à appliquer sur la ligne.</w:t>
            </w:r>
          </w:p>
        </w:tc>
        <w:tc>
          <w:tcPr>
            <w:tcW w:w="2543" w:type="dxa"/>
          </w:tcPr>
          <w:p w14:paraId="54855B11" w14:textId="67E99A49" w:rsidR="00CA4CDC" w:rsidRDefault="00CA4CDC" w:rsidP="0070645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Oui</w:t>
            </w:r>
          </w:p>
        </w:tc>
        <w:tc>
          <w:tcPr>
            <w:tcW w:w="2189" w:type="dxa"/>
            <w:shd w:val="clear" w:color="auto" w:fill="FFC000" w:themeFill="accent4"/>
          </w:tcPr>
          <w:p w14:paraId="1B0377B7" w14:textId="390D0AF8" w:rsidR="00CA4CDC" w:rsidRDefault="00CA4CDC" w:rsidP="00B20691">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w:t>
            </w:r>
          </w:p>
        </w:tc>
      </w:tr>
      <w:tr w:rsidR="00CA4CDC" w:rsidRPr="00177D6E" w14:paraId="0303BD05" w14:textId="77777777" w:rsidTr="00B20691">
        <w:tc>
          <w:tcPr>
            <w:cnfStyle w:val="001000000000" w:firstRow="0" w:lastRow="0" w:firstColumn="1" w:lastColumn="0" w:oddVBand="0" w:evenVBand="0" w:oddHBand="0" w:evenHBand="0" w:firstRowFirstColumn="0" w:firstRowLastColumn="0" w:lastRowFirstColumn="0" w:lastRowLastColumn="0"/>
            <w:tcW w:w="2556" w:type="dxa"/>
          </w:tcPr>
          <w:p w14:paraId="114B6E07" w14:textId="3DD487E9" w:rsidR="00CA4CDC" w:rsidRDefault="007D1186" w:rsidP="00706450">
            <w:pPr>
              <w:rPr>
                <w:color w:val="538135" w:themeColor="accent6" w:themeShade="BF"/>
              </w:rPr>
            </w:pPr>
            <w:commentRangeStart w:id="123"/>
            <w:r>
              <w:rPr>
                <w:color w:val="538135" w:themeColor="accent6" w:themeShade="BF"/>
              </w:rPr>
              <w:t>{} Nœuds</w:t>
            </w:r>
          </w:p>
        </w:tc>
        <w:tc>
          <w:tcPr>
            <w:tcW w:w="2288" w:type="dxa"/>
          </w:tcPr>
          <w:p w14:paraId="15C8AE61" w14:textId="5C8EF45C" w:rsidR="00CA4CDC" w:rsidRDefault="007D1186" w:rsidP="00706450">
            <w:pPr>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 xml:space="preserve">Ensemble des nœuds </w:t>
            </w:r>
          </w:p>
        </w:tc>
        <w:tc>
          <w:tcPr>
            <w:tcW w:w="2543" w:type="dxa"/>
          </w:tcPr>
          <w:p w14:paraId="4ED67CAE" w14:textId="09316BF4" w:rsidR="00CA4CDC" w:rsidRDefault="007D1186" w:rsidP="00706450">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Oui</w:t>
            </w:r>
          </w:p>
        </w:tc>
        <w:tc>
          <w:tcPr>
            <w:tcW w:w="2189" w:type="dxa"/>
            <w:shd w:val="clear" w:color="auto" w:fill="FFC000" w:themeFill="accent4"/>
          </w:tcPr>
          <w:p w14:paraId="1579F6F4" w14:textId="6229CD98" w:rsidR="00CA4CDC" w:rsidRDefault="007D1186" w:rsidP="00B20691">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w:t>
            </w:r>
            <w:commentRangeEnd w:id="123"/>
            <w:r w:rsidR="00BF4CD3">
              <w:rPr>
                <w:rStyle w:val="Marquedecommentaire"/>
              </w:rPr>
              <w:commentReference w:id="123"/>
            </w:r>
          </w:p>
        </w:tc>
      </w:tr>
      <w:tr w:rsidR="007D1186" w:rsidRPr="00177D6E" w14:paraId="15485F53" w14:textId="77777777" w:rsidTr="00B2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14:paraId="6B3752F2" w14:textId="4613B67B" w:rsidR="007D1186" w:rsidRDefault="007D1186" w:rsidP="00706450">
            <w:pPr>
              <w:rPr>
                <w:color w:val="538135" w:themeColor="accent6" w:themeShade="BF"/>
              </w:rPr>
            </w:pPr>
            <w:r>
              <w:rPr>
                <w:color w:val="538135" w:themeColor="accent6" w:themeShade="BF"/>
              </w:rPr>
              <w:t>{} Milestone</w:t>
            </w:r>
          </w:p>
        </w:tc>
        <w:tc>
          <w:tcPr>
            <w:tcW w:w="2288" w:type="dxa"/>
          </w:tcPr>
          <w:p w14:paraId="44760F51" w14:textId="5A79279B" w:rsidR="007D1186" w:rsidRDefault="007D1186" w:rsidP="00706450">
            <w:pPr>
              <w:jc w:val="left"/>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Ensemble des objets physiques définissants un nœud</w:t>
            </w:r>
          </w:p>
        </w:tc>
        <w:tc>
          <w:tcPr>
            <w:tcW w:w="2543" w:type="dxa"/>
          </w:tcPr>
          <w:p w14:paraId="00366495" w14:textId="317B5290" w:rsidR="007D1186" w:rsidRDefault="007D1186" w:rsidP="0070645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Oui</w:t>
            </w:r>
          </w:p>
        </w:tc>
        <w:tc>
          <w:tcPr>
            <w:tcW w:w="2189" w:type="dxa"/>
            <w:shd w:val="clear" w:color="auto" w:fill="FFC000" w:themeFill="accent4"/>
          </w:tcPr>
          <w:p w14:paraId="41BD468D" w14:textId="25F2A598" w:rsidR="007D1186" w:rsidRDefault="007D1186" w:rsidP="00B20691">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w:t>
            </w:r>
          </w:p>
        </w:tc>
      </w:tr>
      <w:tr w:rsidR="0082641F" w:rsidRPr="00177D6E" w14:paraId="0DEEFDDE" w14:textId="77777777" w:rsidTr="00B20691">
        <w:tc>
          <w:tcPr>
            <w:cnfStyle w:val="001000000000" w:firstRow="0" w:lastRow="0" w:firstColumn="1" w:lastColumn="0" w:oddVBand="0" w:evenVBand="0" w:oddHBand="0" w:evenHBand="0" w:firstRowFirstColumn="0" w:firstRowLastColumn="0" w:lastRowFirstColumn="0" w:lastRowLastColumn="0"/>
            <w:tcW w:w="2556" w:type="dxa"/>
          </w:tcPr>
          <w:p w14:paraId="080B86E8" w14:textId="5882F4AF" w:rsidR="0082641F" w:rsidRDefault="0082641F" w:rsidP="00706450">
            <w:pPr>
              <w:rPr>
                <w:color w:val="538135" w:themeColor="accent6" w:themeShade="BF"/>
              </w:rPr>
            </w:pPr>
            <w:r>
              <w:rPr>
                <w:color w:val="538135" w:themeColor="accent6" w:themeShade="BF"/>
              </w:rPr>
              <w:t xml:space="preserve">{} </w:t>
            </w:r>
            <w:proofErr w:type="spellStart"/>
            <w:r>
              <w:rPr>
                <w:color w:val="538135" w:themeColor="accent6" w:themeShade="BF"/>
              </w:rPr>
              <w:t>RegulatedZon</w:t>
            </w:r>
            <w:r w:rsidR="00F21332">
              <w:rPr>
                <w:color w:val="538135" w:themeColor="accent6" w:themeShade="BF"/>
              </w:rPr>
              <w:t>e</w:t>
            </w:r>
            <w:proofErr w:type="spellEnd"/>
          </w:p>
        </w:tc>
        <w:tc>
          <w:tcPr>
            <w:tcW w:w="2288" w:type="dxa"/>
          </w:tcPr>
          <w:p w14:paraId="3D4327C8" w14:textId="360CD67E" w:rsidR="0082641F" w:rsidRDefault="0082641F" w:rsidP="00706450">
            <w:pPr>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Ensemble d’arcs et nœuds</w:t>
            </w:r>
          </w:p>
        </w:tc>
        <w:tc>
          <w:tcPr>
            <w:tcW w:w="2543" w:type="dxa"/>
          </w:tcPr>
          <w:p w14:paraId="5459F1A8" w14:textId="2564C165" w:rsidR="0082641F" w:rsidRDefault="0082641F" w:rsidP="00706450">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Non</w:t>
            </w:r>
          </w:p>
        </w:tc>
        <w:tc>
          <w:tcPr>
            <w:tcW w:w="2189" w:type="dxa"/>
            <w:shd w:val="clear" w:color="auto" w:fill="FFC000" w:themeFill="accent4"/>
          </w:tcPr>
          <w:p w14:paraId="1998973F" w14:textId="3C0A6895" w:rsidR="0082641F" w:rsidRDefault="0082641F" w:rsidP="00B20691">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w:t>
            </w:r>
          </w:p>
        </w:tc>
      </w:tr>
      <w:bookmarkEnd w:id="122"/>
    </w:tbl>
    <w:p w14:paraId="2F6B6897" w14:textId="77777777" w:rsidR="00AF24DB" w:rsidRDefault="00AF24DB" w:rsidP="00AF24DB"/>
    <w:p w14:paraId="70D2FFD1" w14:textId="474589D4" w:rsidR="00830118" w:rsidRDefault="00830118" w:rsidP="00AF24DB">
      <w:r>
        <w:rPr>
          <w:color w:val="538135" w:themeColor="accent6" w:themeShade="BF"/>
        </w:rPr>
        <w:t xml:space="preserve">PS : </w:t>
      </w:r>
      <w:r w:rsidRPr="00830118">
        <w:rPr>
          <w:color w:val="538135" w:themeColor="accent6" w:themeShade="BF"/>
        </w:rPr>
        <w:t xml:space="preserve">Le symbole </w:t>
      </w:r>
      <w:r w:rsidR="00CC566C" w:rsidRPr="00830118">
        <w:rPr>
          <w:color w:val="538135" w:themeColor="accent6" w:themeShade="BF"/>
        </w:rPr>
        <w:t>{}</w:t>
      </w:r>
      <w:r w:rsidRPr="00830118">
        <w:rPr>
          <w:color w:val="538135" w:themeColor="accent6" w:themeShade="BF"/>
        </w:rPr>
        <w:t xml:space="preserve"> est utilisé pour représenter un ensemble</w:t>
      </w:r>
      <w:r>
        <w:rPr>
          <w:color w:val="538135" w:themeColor="accent6" w:themeShade="BF"/>
        </w:rPr>
        <w:t>.</w:t>
      </w:r>
    </w:p>
    <w:p w14:paraId="2F9A7CF9" w14:textId="6054C737" w:rsidR="00AF24DB" w:rsidRDefault="00AF24DB" w:rsidP="00AF24DB">
      <w:r w:rsidRPr="00AF24DB">
        <w:t>Le nom de la ligne est représenté par 9 octets, où chaque octet correspond au code ASCII d'un caractère</w:t>
      </w:r>
      <w:r>
        <w:t>.</w:t>
      </w:r>
    </w:p>
    <w:p w14:paraId="58F60756" w14:textId="754842E7" w:rsidR="00AF24DB" w:rsidRPr="00AF24DB" w:rsidRDefault="00AF24DB" w:rsidP="00AF24DB">
      <w:r>
        <w:t xml:space="preserve">La description de la ligne est </w:t>
      </w:r>
      <w:r w:rsidR="00397479">
        <w:t>représentée</w:t>
      </w:r>
      <w:r>
        <w:t xml:space="preserve"> par 25 octets, où chaque octet correspond au code ASCII d’un caractère.</w:t>
      </w:r>
    </w:p>
    <w:p w14:paraId="5C098575" w14:textId="77777777" w:rsidR="00AF24DB" w:rsidRPr="00AF24DB" w:rsidRDefault="00AF24DB" w:rsidP="00AF24DB"/>
    <w:p w14:paraId="5BF64993" w14:textId="1D9F6433" w:rsidR="00B4056B" w:rsidRDefault="00B4056B" w:rsidP="00B4056B">
      <w:pPr>
        <w:pStyle w:val="Titre2"/>
      </w:pPr>
      <w:bookmarkStart w:id="124" w:name="_Toc196261134"/>
      <w:r>
        <w:t>Objet ‘hub’</w:t>
      </w:r>
      <w:bookmarkEnd w:id="124"/>
    </w:p>
    <w:p w14:paraId="127181F8" w14:textId="77777777" w:rsidR="00B4056B" w:rsidRDefault="00B4056B" w:rsidP="00B4056B">
      <w:r w:rsidRPr="006F253B">
        <w:t xml:space="preserve">L'objet </w:t>
      </w:r>
      <w:r>
        <w:t>‘</w:t>
      </w:r>
      <w:r w:rsidRPr="006F253B">
        <w:t>hub</w:t>
      </w:r>
      <w:r>
        <w:t>’</w:t>
      </w:r>
      <w:r w:rsidRPr="006F253B">
        <w:t xml:space="preserve"> est un objet composé qui regroupe un ensemble d’arcs (</w:t>
      </w:r>
      <w:r>
        <w:t>‘</w:t>
      </w:r>
      <w:proofErr w:type="spellStart"/>
      <w:r w:rsidRPr="006F253B">
        <w:t>edges</w:t>
      </w:r>
      <w:proofErr w:type="spellEnd"/>
      <w:r>
        <w:t>’</w:t>
      </w:r>
      <w:r w:rsidRPr="006F253B">
        <w:t>) et de nœuds. Ces nœuds peuvent correspondre à des</w:t>
      </w:r>
      <w:r>
        <w:t xml:space="preserve"> </w:t>
      </w:r>
      <w:r w:rsidRPr="006F253B">
        <w:t>arrêts, qu'ils soient techniques ou commerciaux</w:t>
      </w:r>
      <w:r>
        <w:t>.</w:t>
      </w:r>
    </w:p>
    <w:p w14:paraId="2793BA59" w14:textId="77777777" w:rsidR="00B4056B" w:rsidRDefault="00B4056B" w:rsidP="00B4056B"/>
    <w:tbl>
      <w:tblPr>
        <w:tblStyle w:val="TableauGrille4-Accentuation5"/>
        <w:tblW w:w="0" w:type="auto"/>
        <w:tblLook w:val="04A0" w:firstRow="1" w:lastRow="0" w:firstColumn="1" w:lastColumn="0" w:noHBand="0" w:noVBand="1"/>
      </w:tblPr>
      <w:tblGrid>
        <w:gridCol w:w="2473"/>
        <w:gridCol w:w="2515"/>
        <w:gridCol w:w="2467"/>
        <w:gridCol w:w="2121"/>
      </w:tblGrid>
      <w:tr w:rsidR="00567192" w14:paraId="175DD7CA" w14:textId="00C47561" w:rsidTr="00567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6960A519" w14:textId="77777777" w:rsidR="00567192" w:rsidRDefault="00567192" w:rsidP="00706450">
            <w:r>
              <w:t>Propriété</w:t>
            </w:r>
          </w:p>
        </w:tc>
        <w:tc>
          <w:tcPr>
            <w:tcW w:w="2515" w:type="dxa"/>
          </w:tcPr>
          <w:p w14:paraId="3BAA95D6" w14:textId="77777777" w:rsidR="00567192" w:rsidRDefault="00567192" w:rsidP="00706450">
            <w:pPr>
              <w:cnfStyle w:val="100000000000" w:firstRow="1" w:lastRow="0" w:firstColumn="0" w:lastColumn="0" w:oddVBand="0" w:evenVBand="0" w:oddHBand="0" w:evenHBand="0" w:firstRowFirstColumn="0" w:firstRowLastColumn="0" w:lastRowFirstColumn="0" w:lastRowLastColumn="0"/>
            </w:pPr>
            <w:r>
              <w:t>Description</w:t>
            </w:r>
          </w:p>
        </w:tc>
        <w:tc>
          <w:tcPr>
            <w:tcW w:w="2467" w:type="dxa"/>
          </w:tcPr>
          <w:p w14:paraId="1A42FFD9" w14:textId="77777777" w:rsidR="00567192" w:rsidRDefault="00567192" w:rsidP="00706450">
            <w:pPr>
              <w:cnfStyle w:val="100000000000" w:firstRow="1" w:lastRow="0" w:firstColumn="0" w:lastColumn="0" w:oddVBand="0" w:evenVBand="0" w:oddHBand="0" w:evenHBand="0" w:firstRowFirstColumn="0" w:firstRowLastColumn="0" w:lastRowFirstColumn="0" w:lastRowLastColumn="0"/>
            </w:pPr>
            <w:r>
              <w:t>Obligatoire</w:t>
            </w:r>
          </w:p>
        </w:tc>
        <w:tc>
          <w:tcPr>
            <w:tcW w:w="2121" w:type="dxa"/>
          </w:tcPr>
          <w:p w14:paraId="0BD7C1EA" w14:textId="1CC1604A" w:rsidR="00567192" w:rsidRDefault="00567192" w:rsidP="00706450">
            <w:pPr>
              <w:cnfStyle w:val="100000000000" w:firstRow="1" w:lastRow="0" w:firstColumn="0" w:lastColumn="0" w:oddVBand="0" w:evenVBand="0" w:oddHBand="0" w:evenHBand="0" w:firstRowFirstColumn="0" w:firstRowLastColumn="0" w:lastRowFirstColumn="0" w:lastRowLastColumn="0"/>
            </w:pPr>
            <w:r>
              <w:t>Format de valeur</w:t>
            </w:r>
          </w:p>
        </w:tc>
      </w:tr>
      <w:tr w:rsidR="00567192" w14:paraId="0E8AE20A" w14:textId="6F36DFE9" w:rsidTr="00567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shd w:val="clear" w:color="auto" w:fill="FFC000"/>
          </w:tcPr>
          <w:p w14:paraId="6E36D12D" w14:textId="4BE8B27C" w:rsidR="00567192" w:rsidRDefault="00567192" w:rsidP="00706450">
            <w:r>
              <w:t>Id</w:t>
            </w:r>
          </w:p>
        </w:tc>
        <w:tc>
          <w:tcPr>
            <w:tcW w:w="2515" w:type="dxa"/>
            <w:shd w:val="clear" w:color="auto" w:fill="FFC000"/>
          </w:tcPr>
          <w:p w14:paraId="4803B0B8" w14:textId="32E7A36B" w:rsidR="00567192" w:rsidRDefault="00567192" w:rsidP="00706450">
            <w:pPr>
              <w:cnfStyle w:val="000000100000" w:firstRow="0" w:lastRow="0" w:firstColumn="0" w:lastColumn="0" w:oddVBand="0" w:evenVBand="0" w:oddHBand="1" w:evenHBand="0" w:firstRowFirstColumn="0" w:firstRowLastColumn="0" w:lastRowFirstColumn="0" w:lastRowLastColumn="0"/>
            </w:pPr>
            <w:r>
              <w:t>L’identifiant de hub</w:t>
            </w:r>
          </w:p>
        </w:tc>
        <w:tc>
          <w:tcPr>
            <w:tcW w:w="2467" w:type="dxa"/>
            <w:shd w:val="clear" w:color="auto" w:fill="FFC000"/>
          </w:tcPr>
          <w:p w14:paraId="509F68F8" w14:textId="12C199FC" w:rsidR="00567192" w:rsidRDefault="00567192" w:rsidP="00706450">
            <w:pPr>
              <w:cnfStyle w:val="000000100000" w:firstRow="0" w:lastRow="0" w:firstColumn="0" w:lastColumn="0" w:oddVBand="0" w:evenVBand="0" w:oddHBand="1" w:evenHBand="0" w:firstRowFirstColumn="0" w:firstRowLastColumn="0" w:lastRowFirstColumn="0" w:lastRowLastColumn="0"/>
            </w:pPr>
            <w:r>
              <w:t>Oui</w:t>
            </w:r>
          </w:p>
        </w:tc>
        <w:tc>
          <w:tcPr>
            <w:tcW w:w="2121" w:type="dxa"/>
            <w:shd w:val="clear" w:color="auto" w:fill="FFC000"/>
          </w:tcPr>
          <w:p w14:paraId="2738D1F0" w14:textId="48850B1A" w:rsidR="00567192" w:rsidRDefault="00567192" w:rsidP="00706450">
            <w:pPr>
              <w:cnfStyle w:val="000000100000" w:firstRow="0" w:lastRow="0" w:firstColumn="0" w:lastColumn="0" w:oddVBand="0" w:evenVBand="0" w:oddHBand="1" w:evenHBand="0" w:firstRowFirstColumn="0" w:firstRowLastColumn="0" w:lastRowFirstColumn="0" w:lastRowLastColumn="0"/>
            </w:pPr>
            <w:r>
              <w:t>UInt8</w:t>
            </w:r>
          </w:p>
        </w:tc>
      </w:tr>
      <w:tr w:rsidR="00567192" w14:paraId="390998DA" w14:textId="49DAAFCA" w:rsidTr="00567192">
        <w:tc>
          <w:tcPr>
            <w:cnfStyle w:val="001000000000" w:firstRow="0" w:lastRow="0" w:firstColumn="1" w:lastColumn="0" w:oddVBand="0" w:evenVBand="0" w:oddHBand="0" w:evenHBand="0" w:firstRowFirstColumn="0" w:firstRowLastColumn="0" w:lastRowFirstColumn="0" w:lastRowLastColumn="0"/>
            <w:tcW w:w="2473" w:type="dxa"/>
          </w:tcPr>
          <w:p w14:paraId="062C1D74" w14:textId="77777777" w:rsidR="00567192" w:rsidRDefault="00567192" w:rsidP="00706450">
            <w:r>
              <w:t>{} ‘</w:t>
            </w:r>
            <w:proofErr w:type="spellStart"/>
            <w:r>
              <w:t>edge</w:t>
            </w:r>
            <w:proofErr w:type="spellEnd"/>
            <w:r>
              <w:t>’</w:t>
            </w:r>
          </w:p>
        </w:tc>
        <w:tc>
          <w:tcPr>
            <w:tcW w:w="2515" w:type="dxa"/>
          </w:tcPr>
          <w:p w14:paraId="6572A00A" w14:textId="77777777" w:rsidR="00567192" w:rsidRDefault="00567192" w:rsidP="00706450">
            <w:pPr>
              <w:jc w:val="left"/>
              <w:cnfStyle w:val="000000000000" w:firstRow="0" w:lastRow="0" w:firstColumn="0" w:lastColumn="0" w:oddVBand="0" w:evenVBand="0" w:oddHBand="0" w:evenHBand="0" w:firstRowFirstColumn="0" w:firstRowLastColumn="0" w:lastRowFirstColumn="0" w:lastRowLastColumn="0"/>
            </w:pPr>
            <w:r>
              <w:t>L’ensemble des arcs dans les hubs</w:t>
            </w:r>
          </w:p>
        </w:tc>
        <w:tc>
          <w:tcPr>
            <w:tcW w:w="2467" w:type="dxa"/>
          </w:tcPr>
          <w:p w14:paraId="7972829C" w14:textId="77777777" w:rsidR="00567192" w:rsidRDefault="00567192" w:rsidP="00706450">
            <w:pPr>
              <w:cnfStyle w:val="000000000000" w:firstRow="0" w:lastRow="0" w:firstColumn="0" w:lastColumn="0" w:oddVBand="0" w:evenVBand="0" w:oddHBand="0" w:evenHBand="0" w:firstRowFirstColumn="0" w:firstRowLastColumn="0" w:lastRowFirstColumn="0" w:lastRowLastColumn="0"/>
            </w:pPr>
            <w:r>
              <w:t>Oui</w:t>
            </w:r>
          </w:p>
        </w:tc>
        <w:tc>
          <w:tcPr>
            <w:tcW w:w="2121" w:type="dxa"/>
          </w:tcPr>
          <w:p w14:paraId="6596BCC9" w14:textId="1F753AF1" w:rsidR="00567192" w:rsidRDefault="00567192" w:rsidP="00567192">
            <w:pPr>
              <w:jc w:val="center"/>
              <w:cnfStyle w:val="000000000000" w:firstRow="0" w:lastRow="0" w:firstColumn="0" w:lastColumn="0" w:oddVBand="0" w:evenVBand="0" w:oddHBand="0" w:evenHBand="0" w:firstRowFirstColumn="0" w:firstRowLastColumn="0" w:lastRowFirstColumn="0" w:lastRowLastColumn="0"/>
            </w:pPr>
            <w:r>
              <w:t>---</w:t>
            </w:r>
          </w:p>
        </w:tc>
      </w:tr>
      <w:tr w:rsidR="00567192" w:rsidRPr="00A55F8B" w:rsidDel="00927F34" w14:paraId="2785289D" w14:textId="2E396C74" w:rsidTr="00567192">
        <w:trPr>
          <w:cnfStyle w:val="000000100000" w:firstRow="0" w:lastRow="0" w:firstColumn="0" w:lastColumn="0" w:oddVBand="0" w:evenVBand="0" w:oddHBand="1" w:evenHBand="0" w:firstRowFirstColumn="0" w:firstRowLastColumn="0" w:lastRowFirstColumn="0" w:lastRowLastColumn="0"/>
          <w:del w:id="125" w:author="MAHMOUD Mohamed-Ali" w:date="2025-05-14T14:34:00Z"/>
        </w:trPr>
        <w:tc>
          <w:tcPr>
            <w:cnfStyle w:val="001000000000" w:firstRow="0" w:lastRow="0" w:firstColumn="1" w:lastColumn="0" w:oddVBand="0" w:evenVBand="0" w:oddHBand="0" w:evenHBand="0" w:firstRowFirstColumn="0" w:firstRowLastColumn="0" w:lastRowFirstColumn="0" w:lastRowLastColumn="0"/>
            <w:tcW w:w="2473" w:type="dxa"/>
          </w:tcPr>
          <w:p w14:paraId="4039B88A" w14:textId="579C0B7E" w:rsidR="00567192" w:rsidRPr="00A55F8B" w:rsidDel="00927F34" w:rsidRDefault="00567192" w:rsidP="00706450">
            <w:pPr>
              <w:rPr>
                <w:del w:id="126" w:author="MAHMOUD Mohamed-Ali" w:date="2025-05-14T14:34:00Z"/>
                <w:strike/>
                <w:rPrChange w:id="127" w:author="MAHMOUD Mohamed-Ali [2]" w:date="2025-05-11T01:27:00Z">
                  <w:rPr>
                    <w:del w:id="128" w:author="MAHMOUD Mohamed-Ali" w:date="2025-05-14T14:34:00Z"/>
                  </w:rPr>
                </w:rPrChange>
              </w:rPr>
            </w:pPr>
            <w:del w:id="129" w:author="MAHMOUD Mohamed-Ali" w:date="2025-05-14T14:34:00Z">
              <w:r w:rsidRPr="00A55F8B" w:rsidDel="00927F34">
                <w:rPr>
                  <w:strike/>
                  <w:rPrChange w:id="130" w:author="MAHMOUD Mohamed-Ali [2]" w:date="2025-05-11T01:27:00Z">
                    <w:rPr/>
                  </w:rPrChange>
                </w:rPr>
                <w:delText>{} ‘node’</w:delText>
              </w:r>
            </w:del>
          </w:p>
        </w:tc>
        <w:tc>
          <w:tcPr>
            <w:tcW w:w="2515" w:type="dxa"/>
          </w:tcPr>
          <w:p w14:paraId="01695BB4" w14:textId="60051434" w:rsidR="00567192" w:rsidRPr="00A55F8B" w:rsidDel="00927F34" w:rsidRDefault="00567192" w:rsidP="00706450">
            <w:pPr>
              <w:jc w:val="left"/>
              <w:cnfStyle w:val="000000100000" w:firstRow="0" w:lastRow="0" w:firstColumn="0" w:lastColumn="0" w:oddVBand="0" w:evenVBand="0" w:oddHBand="1" w:evenHBand="0" w:firstRowFirstColumn="0" w:firstRowLastColumn="0" w:lastRowFirstColumn="0" w:lastRowLastColumn="0"/>
              <w:rPr>
                <w:del w:id="131" w:author="MAHMOUD Mohamed-Ali" w:date="2025-05-14T14:34:00Z"/>
                <w:strike/>
                <w:rPrChange w:id="132" w:author="MAHMOUD Mohamed-Ali [2]" w:date="2025-05-11T01:27:00Z">
                  <w:rPr>
                    <w:del w:id="133" w:author="MAHMOUD Mohamed-Ali" w:date="2025-05-14T14:34:00Z"/>
                  </w:rPr>
                </w:rPrChange>
              </w:rPr>
            </w:pPr>
            <w:del w:id="134" w:author="MAHMOUD Mohamed-Ali" w:date="2025-05-14T14:34:00Z">
              <w:r w:rsidRPr="00A55F8B" w:rsidDel="00927F34">
                <w:rPr>
                  <w:strike/>
                  <w:rPrChange w:id="135" w:author="MAHMOUD Mohamed-Ali [2]" w:date="2025-05-11T01:27:00Z">
                    <w:rPr/>
                  </w:rPrChange>
                </w:rPr>
                <w:delText xml:space="preserve">L’ensemble des nœuds sur le hub formant les arcs et représentant les arrêts </w:delText>
              </w:r>
            </w:del>
          </w:p>
        </w:tc>
        <w:tc>
          <w:tcPr>
            <w:tcW w:w="2467" w:type="dxa"/>
          </w:tcPr>
          <w:p w14:paraId="41EFCC80" w14:textId="13760BF3" w:rsidR="00567192" w:rsidRPr="00A55F8B" w:rsidDel="00927F34" w:rsidRDefault="00567192" w:rsidP="00706450">
            <w:pPr>
              <w:cnfStyle w:val="000000100000" w:firstRow="0" w:lastRow="0" w:firstColumn="0" w:lastColumn="0" w:oddVBand="0" w:evenVBand="0" w:oddHBand="1" w:evenHBand="0" w:firstRowFirstColumn="0" w:firstRowLastColumn="0" w:lastRowFirstColumn="0" w:lastRowLastColumn="0"/>
              <w:rPr>
                <w:del w:id="136" w:author="MAHMOUD Mohamed-Ali" w:date="2025-05-14T14:34:00Z"/>
                <w:strike/>
                <w:rPrChange w:id="137" w:author="MAHMOUD Mohamed-Ali [2]" w:date="2025-05-11T01:27:00Z">
                  <w:rPr>
                    <w:del w:id="138" w:author="MAHMOUD Mohamed-Ali" w:date="2025-05-14T14:34:00Z"/>
                  </w:rPr>
                </w:rPrChange>
              </w:rPr>
            </w:pPr>
            <w:del w:id="139" w:author="MAHMOUD Mohamed-Ali" w:date="2025-05-14T14:34:00Z">
              <w:r w:rsidRPr="00A55F8B" w:rsidDel="00927F34">
                <w:rPr>
                  <w:strike/>
                  <w:rPrChange w:id="140" w:author="MAHMOUD Mohamed-Ali [2]" w:date="2025-05-11T01:27:00Z">
                    <w:rPr/>
                  </w:rPrChange>
                </w:rPr>
                <w:delText>Oui</w:delText>
              </w:r>
            </w:del>
          </w:p>
        </w:tc>
        <w:tc>
          <w:tcPr>
            <w:tcW w:w="2121" w:type="dxa"/>
          </w:tcPr>
          <w:p w14:paraId="2D09E336" w14:textId="6CE87E12" w:rsidR="00567192" w:rsidRPr="00A55F8B" w:rsidDel="00927F34" w:rsidRDefault="00567192" w:rsidP="00567192">
            <w:pPr>
              <w:jc w:val="center"/>
              <w:cnfStyle w:val="000000100000" w:firstRow="0" w:lastRow="0" w:firstColumn="0" w:lastColumn="0" w:oddVBand="0" w:evenVBand="0" w:oddHBand="1" w:evenHBand="0" w:firstRowFirstColumn="0" w:firstRowLastColumn="0" w:lastRowFirstColumn="0" w:lastRowLastColumn="0"/>
              <w:rPr>
                <w:del w:id="141" w:author="MAHMOUD Mohamed-Ali" w:date="2025-05-14T14:34:00Z"/>
                <w:strike/>
                <w:rPrChange w:id="142" w:author="MAHMOUD Mohamed-Ali [2]" w:date="2025-05-11T01:27:00Z">
                  <w:rPr>
                    <w:del w:id="143" w:author="MAHMOUD Mohamed-Ali" w:date="2025-05-14T14:34:00Z"/>
                  </w:rPr>
                </w:rPrChange>
              </w:rPr>
            </w:pPr>
            <w:del w:id="144" w:author="MAHMOUD Mohamed-Ali" w:date="2025-05-14T14:34:00Z">
              <w:r w:rsidRPr="00A55F8B" w:rsidDel="00927F34">
                <w:rPr>
                  <w:strike/>
                  <w:rPrChange w:id="145" w:author="MAHMOUD Mohamed-Ali [2]" w:date="2025-05-11T01:27:00Z">
                    <w:rPr/>
                  </w:rPrChange>
                </w:rPr>
                <w:delText>---</w:delText>
              </w:r>
            </w:del>
          </w:p>
        </w:tc>
      </w:tr>
      <w:tr w:rsidR="00567192" w14:paraId="4671DDC8" w14:textId="6F5E6B4D" w:rsidTr="00567192">
        <w:tc>
          <w:tcPr>
            <w:cnfStyle w:val="001000000000" w:firstRow="0" w:lastRow="0" w:firstColumn="1" w:lastColumn="0" w:oddVBand="0" w:evenVBand="0" w:oddHBand="0" w:evenHBand="0" w:firstRowFirstColumn="0" w:firstRowLastColumn="0" w:lastRowFirstColumn="0" w:lastRowLastColumn="0"/>
            <w:tcW w:w="2473" w:type="dxa"/>
          </w:tcPr>
          <w:p w14:paraId="3A73D35F" w14:textId="77777777" w:rsidR="00567192" w:rsidRDefault="00567192" w:rsidP="00706450">
            <w:r>
              <w:t>{} ‘</w:t>
            </w:r>
            <w:proofErr w:type="spellStart"/>
            <w:r>
              <w:t>mileStone</w:t>
            </w:r>
            <w:proofErr w:type="spellEnd"/>
            <w:r>
              <w:t>’</w:t>
            </w:r>
          </w:p>
        </w:tc>
        <w:tc>
          <w:tcPr>
            <w:tcW w:w="2515" w:type="dxa"/>
          </w:tcPr>
          <w:p w14:paraId="0880B02B" w14:textId="77777777" w:rsidR="00567192" w:rsidRDefault="00567192" w:rsidP="00706450">
            <w:pPr>
              <w:jc w:val="left"/>
              <w:cnfStyle w:val="000000000000" w:firstRow="0" w:lastRow="0" w:firstColumn="0" w:lastColumn="0" w:oddVBand="0" w:evenVBand="0" w:oddHBand="0" w:evenHBand="0" w:firstRowFirstColumn="0" w:firstRowLastColumn="0" w:lastRowFirstColumn="0" w:lastRowLastColumn="0"/>
            </w:pPr>
            <w:r>
              <w:t>L’ensemble des points représentant les différents objets physiques ou virtuels sur chaque nœud de hub.</w:t>
            </w:r>
          </w:p>
        </w:tc>
        <w:tc>
          <w:tcPr>
            <w:tcW w:w="2467" w:type="dxa"/>
          </w:tcPr>
          <w:p w14:paraId="4BF30E21" w14:textId="77777777" w:rsidR="00567192" w:rsidRDefault="00567192" w:rsidP="00706450">
            <w:pPr>
              <w:cnfStyle w:val="000000000000" w:firstRow="0" w:lastRow="0" w:firstColumn="0" w:lastColumn="0" w:oddVBand="0" w:evenVBand="0" w:oddHBand="0" w:evenHBand="0" w:firstRowFirstColumn="0" w:firstRowLastColumn="0" w:lastRowFirstColumn="0" w:lastRowLastColumn="0"/>
            </w:pPr>
            <w:r>
              <w:t>Oui</w:t>
            </w:r>
          </w:p>
        </w:tc>
        <w:tc>
          <w:tcPr>
            <w:tcW w:w="2121" w:type="dxa"/>
          </w:tcPr>
          <w:p w14:paraId="14475D44" w14:textId="0A55FBC7" w:rsidR="00567192" w:rsidRDefault="00567192" w:rsidP="00567192">
            <w:pPr>
              <w:jc w:val="center"/>
              <w:cnfStyle w:val="000000000000" w:firstRow="0" w:lastRow="0" w:firstColumn="0" w:lastColumn="0" w:oddVBand="0" w:evenVBand="0" w:oddHBand="0" w:evenHBand="0" w:firstRowFirstColumn="0" w:firstRowLastColumn="0" w:lastRowFirstColumn="0" w:lastRowLastColumn="0"/>
            </w:pPr>
            <w:r>
              <w:t>---</w:t>
            </w:r>
          </w:p>
        </w:tc>
      </w:tr>
      <w:tr w:rsidR="006664C0" w:rsidRPr="006664C0" w14:paraId="29D45D8A" w14:textId="77777777" w:rsidTr="00567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5B243A74" w14:textId="1EA8533A" w:rsidR="006664C0" w:rsidRPr="006664C0" w:rsidRDefault="006664C0" w:rsidP="00706450">
            <w:pPr>
              <w:rPr>
                <w:color w:val="538135" w:themeColor="accent6" w:themeShade="BF"/>
              </w:rPr>
            </w:pPr>
            <w:r>
              <w:rPr>
                <w:color w:val="538135" w:themeColor="accent6" w:themeShade="BF"/>
              </w:rPr>
              <w:t xml:space="preserve">{} </w:t>
            </w:r>
            <w:proofErr w:type="spellStart"/>
            <w:r>
              <w:rPr>
                <w:color w:val="538135" w:themeColor="accent6" w:themeShade="BF"/>
              </w:rPr>
              <w:t>Parking</w:t>
            </w:r>
            <w:r w:rsidR="0072088D">
              <w:rPr>
                <w:color w:val="538135" w:themeColor="accent6" w:themeShade="BF"/>
              </w:rPr>
              <w:t>Station</w:t>
            </w:r>
            <w:proofErr w:type="spellEnd"/>
          </w:p>
        </w:tc>
        <w:tc>
          <w:tcPr>
            <w:tcW w:w="2515" w:type="dxa"/>
          </w:tcPr>
          <w:p w14:paraId="17E34990" w14:textId="2BC31B51" w:rsidR="006664C0" w:rsidRPr="006664C0" w:rsidRDefault="006664C0" w:rsidP="00706450">
            <w:pPr>
              <w:jc w:val="left"/>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 xml:space="preserve">L’ensemble des zones de stationnement </w:t>
            </w:r>
          </w:p>
        </w:tc>
        <w:tc>
          <w:tcPr>
            <w:tcW w:w="2467" w:type="dxa"/>
          </w:tcPr>
          <w:p w14:paraId="0589CF7D" w14:textId="15771DCA" w:rsidR="006664C0" w:rsidRPr="006664C0" w:rsidRDefault="006664C0" w:rsidP="0070645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Non</w:t>
            </w:r>
          </w:p>
        </w:tc>
        <w:tc>
          <w:tcPr>
            <w:tcW w:w="2121" w:type="dxa"/>
          </w:tcPr>
          <w:p w14:paraId="12E9AE67" w14:textId="48CAC39E" w:rsidR="006664C0" w:rsidRPr="006664C0" w:rsidRDefault="006664C0" w:rsidP="00567192">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w:t>
            </w:r>
          </w:p>
        </w:tc>
      </w:tr>
      <w:tr w:rsidR="006664C0" w:rsidRPr="006664C0" w14:paraId="2894D2DB" w14:textId="77777777" w:rsidTr="00567192">
        <w:tc>
          <w:tcPr>
            <w:cnfStyle w:val="001000000000" w:firstRow="0" w:lastRow="0" w:firstColumn="1" w:lastColumn="0" w:oddVBand="0" w:evenVBand="0" w:oddHBand="0" w:evenHBand="0" w:firstRowFirstColumn="0" w:firstRowLastColumn="0" w:lastRowFirstColumn="0" w:lastRowLastColumn="0"/>
            <w:tcW w:w="2473" w:type="dxa"/>
          </w:tcPr>
          <w:p w14:paraId="5240B535" w14:textId="7FA97A04" w:rsidR="006664C0" w:rsidRDefault="006664C0" w:rsidP="00706450">
            <w:pPr>
              <w:rPr>
                <w:color w:val="538135" w:themeColor="accent6" w:themeShade="BF"/>
              </w:rPr>
            </w:pPr>
            <w:r>
              <w:rPr>
                <w:color w:val="538135" w:themeColor="accent6" w:themeShade="BF"/>
              </w:rPr>
              <w:t xml:space="preserve">{} </w:t>
            </w:r>
            <w:proofErr w:type="spellStart"/>
            <w:r>
              <w:rPr>
                <w:color w:val="538135" w:themeColor="accent6" w:themeShade="BF"/>
              </w:rPr>
              <w:t>chargingPoint</w:t>
            </w:r>
            <w:proofErr w:type="spellEnd"/>
          </w:p>
        </w:tc>
        <w:tc>
          <w:tcPr>
            <w:tcW w:w="2515" w:type="dxa"/>
          </w:tcPr>
          <w:p w14:paraId="17749BE8" w14:textId="3366394D" w:rsidR="006664C0" w:rsidRDefault="006664C0" w:rsidP="00706450">
            <w:pPr>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L’ensemble des points de recharge</w:t>
            </w:r>
          </w:p>
        </w:tc>
        <w:tc>
          <w:tcPr>
            <w:tcW w:w="2467" w:type="dxa"/>
          </w:tcPr>
          <w:p w14:paraId="6F8DCB1A" w14:textId="5DDFB338" w:rsidR="006664C0" w:rsidRDefault="006664C0" w:rsidP="00706450">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Oui</w:t>
            </w:r>
          </w:p>
        </w:tc>
        <w:tc>
          <w:tcPr>
            <w:tcW w:w="2121" w:type="dxa"/>
          </w:tcPr>
          <w:p w14:paraId="2DB58AA6" w14:textId="6A17CBFE" w:rsidR="006664C0" w:rsidRDefault="006664C0" w:rsidP="00567192">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w:t>
            </w:r>
          </w:p>
        </w:tc>
      </w:tr>
    </w:tbl>
    <w:p w14:paraId="19561AAC" w14:textId="77777777" w:rsidR="00B4056B" w:rsidRDefault="00B4056B" w:rsidP="00B4056B"/>
    <w:p w14:paraId="174A0A3C" w14:textId="77777777" w:rsidR="00B4056B" w:rsidRDefault="00B4056B" w:rsidP="00B4056B"/>
    <w:p w14:paraId="0E7759CB" w14:textId="77777777" w:rsidR="00B4056B" w:rsidRDefault="00B4056B" w:rsidP="00B4056B">
      <w:pPr>
        <w:pStyle w:val="Paragraphedeliste"/>
        <w:ind w:left="1776"/>
      </w:pPr>
      <w:r>
        <w:t xml:space="preserve">On a deux types d’arrêts : </w:t>
      </w:r>
    </w:p>
    <w:p w14:paraId="13BC8ADA" w14:textId="77777777" w:rsidR="00B4056B" w:rsidRDefault="00B4056B" w:rsidP="00B4056B">
      <w:pPr>
        <w:pStyle w:val="Paragraphedeliste"/>
        <w:numPr>
          <w:ilvl w:val="2"/>
          <w:numId w:val="13"/>
        </w:numPr>
      </w:pPr>
      <w:r>
        <w:t>Arrêt commercial</w:t>
      </w:r>
    </w:p>
    <w:p w14:paraId="43279953" w14:textId="77777777" w:rsidR="00B4056B" w:rsidRDefault="00B4056B" w:rsidP="00B4056B">
      <w:pPr>
        <w:pStyle w:val="Paragraphedeliste"/>
        <w:numPr>
          <w:ilvl w:val="2"/>
          <w:numId w:val="13"/>
        </w:numPr>
      </w:pPr>
      <w:r>
        <w:t>Arrêt technique</w:t>
      </w:r>
    </w:p>
    <w:p w14:paraId="3AF7006C" w14:textId="78E65C7C" w:rsidR="006664C0" w:rsidRPr="006664C0" w:rsidRDefault="006664C0" w:rsidP="006664C0">
      <w:pPr>
        <w:pStyle w:val="Paragraphedeliste"/>
        <w:numPr>
          <w:ilvl w:val="1"/>
          <w:numId w:val="8"/>
        </w:numPr>
        <w:rPr>
          <w:color w:val="538135" w:themeColor="accent6" w:themeShade="BF"/>
        </w:rPr>
      </w:pPr>
      <w:r w:rsidRPr="006664C0">
        <w:rPr>
          <w:color w:val="538135" w:themeColor="accent6" w:themeShade="BF"/>
        </w:rPr>
        <w:t>Pour simplifier les choses on peut considérer que les point de recharges sont des arrêts techniques.</w:t>
      </w:r>
      <w:r>
        <w:rPr>
          <w:color w:val="538135" w:themeColor="accent6" w:themeShade="BF"/>
        </w:rPr>
        <w:t xml:space="preserve"> </w:t>
      </w:r>
      <w:r w:rsidR="00A14EF9">
        <w:rPr>
          <w:color w:val="538135" w:themeColor="accent6" w:themeShade="BF"/>
        </w:rPr>
        <w:t>Une approche à évaluer.</w:t>
      </w:r>
    </w:p>
    <w:p w14:paraId="6131CD9B" w14:textId="77777777" w:rsidR="00B4056B" w:rsidRDefault="00B4056B" w:rsidP="00B4056B">
      <w:pPr>
        <w:pStyle w:val="Titre2"/>
      </w:pPr>
      <w:bookmarkStart w:id="146" w:name="_Toc196261135"/>
      <w:r>
        <w:t>Objet ‘PC’ Plateforme de croisement</w:t>
      </w:r>
      <w:bookmarkEnd w:id="146"/>
    </w:p>
    <w:p w14:paraId="4EA9A5F3" w14:textId="77777777" w:rsidR="00B4056B" w:rsidRDefault="00B4056B" w:rsidP="00B4056B">
      <w:r w:rsidRPr="0063695F">
        <w:t xml:space="preserve">L'objet </w:t>
      </w:r>
      <w:r>
        <w:t>‘</w:t>
      </w:r>
      <w:r w:rsidRPr="0063695F">
        <w:t>Pc</w:t>
      </w:r>
      <w:r>
        <w:t>’</w:t>
      </w:r>
      <w:r w:rsidRPr="0063695F">
        <w:t xml:space="preserve"> est un objet composé qui regroupe un ensemble d’arcs (</w:t>
      </w:r>
      <w:r>
        <w:t>‘</w:t>
      </w:r>
      <w:proofErr w:type="spellStart"/>
      <w:r w:rsidRPr="0063695F">
        <w:t>edges</w:t>
      </w:r>
      <w:proofErr w:type="spellEnd"/>
      <w:r>
        <w:t>’</w:t>
      </w:r>
      <w:r w:rsidRPr="0063695F">
        <w:t>) et de nœuds. Certains de ces nœuds peuvent correspondre à des arrêts techniques, dont l'objectif est d'organiser la priorité de circulation entre les véhicules présents sur la plateforme de croisement et ceux circulant sur les rails</w:t>
      </w:r>
      <w:r>
        <w:t>.</w:t>
      </w:r>
    </w:p>
    <w:p w14:paraId="47512C40" w14:textId="77777777" w:rsidR="00AB223D" w:rsidRDefault="00AB223D" w:rsidP="00B4056B"/>
    <w:p w14:paraId="1A0537B8" w14:textId="77777777" w:rsidR="00CC566C" w:rsidRDefault="00CC566C" w:rsidP="00B4056B"/>
    <w:tbl>
      <w:tblPr>
        <w:tblStyle w:val="TableauGrille4-Accentuation5"/>
        <w:tblW w:w="0" w:type="auto"/>
        <w:tblLook w:val="04A0" w:firstRow="1" w:lastRow="0" w:firstColumn="1" w:lastColumn="0" w:noHBand="0" w:noVBand="1"/>
      </w:tblPr>
      <w:tblGrid>
        <w:gridCol w:w="2354"/>
        <w:gridCol w:w="2481"/>
        <w:gridCol w:w="2414"/>
        <w:gridCol w:w="2039"/>
      </w:tblGrid>
      <w:tr w:rsidR="00B4056B" w14:paraId="66080B37" w14:textId="77777777" w:rsidTr="00706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14:paraId="5D5031AB" w14:textId="77777777" w:rsidR="00B4056B" w:rsidRDefault="00B4056B" w:rsidP="00706450">
            <w:bookmarkStart w:id="147" w:name="_Hlk196258307"/>
            <w:r>
              <w:t>Propriété</w:t>
            </w:r>
          </w:p>
        </w:tc>
        <w:tc>
          <w:tcPr>
            <w:tcW w:w="2481" w:type="dxa"/>
          </w:tcPr>
          <w:p w14:paraId="688E5784"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Description</w:t>
            </w:r>
          </w:p>
        </w:tc>
        <w:tc>
          <w:tcPr>
            <w:tcW w:w="2414" w:type="dxa"/>
          </w:tcPr>
          <w:p w14:paraId="37C06075"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Obligatoire</w:t>
            </w:r>
          </w:p>
        </w:tc>
        <w:tc>
          <w:tcPr>
            <w:tcW w:w="2039" w:type="dxa"/>
          </w:tcPr>
          <w:p w14:paraId="6A414BDB"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Format de valeur</w:t>
            </w:r>
          </w:p>
        </w:tc>
      </w:tr>
      <w:tr w:rsidR="00567192" w14:paraId="3F669EE2" w14:textId="77777777" w:rsidTr="0057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FFC000"/>
          </w:tcPr>
          <w:p w14:paraId="4595BCAE" w14:textId="555DA5CD" w:rsidR="00567192" w:rsidRDefault="00567192" w:rsidP="00706450">
            <w:r>
              <w:t>Id</w:t>
            </w:r>
          </w:p>
        </w:tc>
        <w:tc>
          <w:tcPr>
            <w:tcW w:w="2481" w:type="dxa"/>
            <w:shd w:val="clear" w:color="auto" w:fill="FFC000"/>
          </w:tcPr>
          <w:p w14:paraId="1C744A10" w14:textId="3926A80A" w:rsidR="00567192" w:rsidRDefault="00567192" w:rsidP="00567192">
            <w:pPr>
              <w:jc w:val="left"/>
              <w:cnfStyle w:val="000000100000" w:firstRow="0" w:lastRow="0" w:firstColumn="0" w:lastColumn="0" w:oddVBand="0" w:evenVBand="0" w:oddHBand="1" w:evenHBand="0" w:firstRowFirstColumn="0" w:firstRowLastColumn="0" w:lastRowFirstColumn="0" w:lastRowLastColumn="0"/>
            </w:pPr>
            <w:r>
              <w:t xml:space="preserve">L’identifiant de plateforme de </w:t>
            </w:r>
            <w:r>
              <w:lastRenderedPageBreak/>
              <w:t>croisement</w:t>
            </w:r>
          </w:p>
        </w:tc>
        <w:tc>
          <w:tcPr>
            <w:tcW w:w="2414" w:type="dxa"/>
            <w:shd w:val="clear" w:color="auto" w:fill="FFC000"/>
          </w:tcPr>
          <w:p w14:paraId="3449FC0A" w14:textId="31F4C5A2" w:rsidR="00567192" w:rsidRDefault="005724DE" w:rsidP="00706450">
            <w:pPr>
              <w:cnfStyle w:val="000000100000" w:firstRow="0" w:lastRow="0" w:firstColumn="0" w:lastColumn="0" w:oddVBand="0" w:evenVBand="0" w:oddHBand="1" w:evenHBand="0" w:firstRowFirstColumn="0" w:firstRowLastColumn="0" w:lastRowFirstColumn="0" w:lastRowLastColumn="0"/>
            </w:pPr>
            <w:r>
              <w:lastRenderedPageBreak/>
              <w:t>Oui</w:t>
            </w:r>
          </w:p>
        </w:tc>
        <w:tc>
          <w:tcPr>
            <w:tcW w:w="2039" w:type="dxa"/>
            <w:shd w:val="clear" w:color="auto" w:fill="FFC000"/>
          </w:tcPr>
          <w:p w14:paraId="1556D644" w14:textId="04F8A1F0" w:rsidR="00567192" w:rsidRDefault="005724DE" w:rsidP="00706450">
            <w:pPr>
              <w:cnfStyle w:val="000000100000" w:firstRow="0" w:lastRow="0" w:firstColumn="0" w:lastColumn="0" w:oddVBand="0" w:evenVBand="0" w:oddHBand="1" w:evenHBand="0" w:firstRowFirstColumn="0" w:firstRowLastColumn="0" w:lastRowFirstColumn="0" w:lastRowLastColumn="0"/>
            </w:pPr>
            <w:r>
              <w:t>UInt8</w:t>
            </w:r>
          </w:p>
        </w:tc>
      </w:tr>
      <w:tr w:rsidR="00B4056B" w14:paraId="391D5675" w14:textId="77777777" w:rsidTr="00706450">
        <w:tc>
          <w:tcPr>
            <w:cnfStyle w:val="001000000000" w:firstRow="0" w:lastRow="0" w:firstColumn="1" w:lastColumn="0" w:oddVBand="0" w:evenVBand="0" w:oddHBand="0" w:evenHBand="0" w:firstRowFirstColumn="0" w:firstRowLastColumn="0" w:lastRowFirstColumn="0" w:lastRowLastColumn="0"/>
            <w:tcW w:w="2354" w:type="dxa"/>
          </w:tcPr>
          <w:p w14:paraId="5DA32415" w14:textId="77777777" w:rsidR="00B4056B" w:rsidRDefault="00B4056B" w:rsidP="00706450">
            <w:r>
              <w:t>{} ‘</w:t>
            </w:r>
            <w:proofErr w:type="spellStart"/>
            <w:r>
              <w:t>edge</w:t>
            </w:r>
            <w:proofErr w:type="spellEnd"/>
            <w:r>
              <w:t>’</w:t>
            </w:r>
          </w:p>
        </w:tc>
        <w:tc>
          <w:tcPr>
            <w:tcW w:w="2481" w:type="dxa"/>
          </w:tcPr>
          <w:p w14:paraId="56AC1112" w14:textId="77777777"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L’ensemble des arcs dans la plateforme de croisement</w:t>
            </w:r>
          </w:p>
        </w:tc>
        <w:tc>
          <w:tcPr>
            <w:tcW w:w="2414" w:type="dxa"/>
          </w:tcPr>
          <w:p w14:paraId="2217B868"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Oui</w:t>
            </w:r>
          </w:p>
        </w:tc>
        <w:tc>
          <w:tcPr>
            <w:tcW w:w="2039" w:type="dxa"/>
          </w:tcPr>
          <w:p w14:paraId="030A3198"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Tableau d’</w:t>
            </w:r>
            <w:proofErr w:type="spellStart"/>
            <w:r>
              <w:t>edges</w:t>
            </w:r>
            <w:proofErr w:type="spellEnd"/>
          </w:p>
        </w:tc>
      </w:tr>
      <w:tr w:rsidR="00B4056B" w:rsidRPr="003F7E96" w:rsidDel="00927F34" w14:paraId="4B43CD56" w14:textId="4C046DCA" w:rsidTr="00706450">
        <w:trPr>
          <w:cnfStyle w:val="000000100000" w:firstRow="0" w:lastRow="0" w:firstColumn="0" w:lastColumn="0" w:oddVBand="0" w:evenVBand="0" w:oddHBand="1" w:evenHBand="0" w:firstRowFirstColumn="0" w:firstRowLastColumn="0" w:lastRowFirstColumn="0" w:lastRowLastColumn="0"/>
          <w:del w:id="148" w:author="MAHMOUD Mohamed-Ali" w:date="2025-05-14T14:33:00Z"/>
        </w:trPr>
        <w:tc>
          <w:tcPr>
            <w:cnfStyle w:val="001000000000" w:firstRow="0" w:lastRow="0" w:firstColumn="1" w:lastColumn="0" w:oddVBand="0" w:evenVBand="0" w:oddHBand="0" w:evenHBand="0" w:firstRowFirstColumn="0" w:firstRowLastColumn="0" w:lastRowFirstColumn="0" w:lastRowLastColumn="0"/>
            <w:tcW w:w="2354" w:type="dxa"/>
          </w:tcPr>
          <w:p w14:paraId="358A8FDD" w14:textId="1601168F" w:rsidR="00B4056B" w:rsidRPr="003F7E96" w:rsidDel="00927F34" w:rsidRDefault="00B4056B" w:rsidP="00706450">
            <w:pPr>
              <w:rPr>
                <w:del w:id="149" w:author="MAHMOUD Mohamed-Ali" w:date="2025-05-14T14:33:00Z"/>
                <w:strike/>
                <w:rPrChange w:id="150" w:author="MAHMOUD Mohamed-Ali [2]" w:date="2025-05-11T01:27:00Z">
                  <w:rPr>
                    <w:del w:id="151" w:author="MAHMOUD Mohamed-Ali" w:date="2025-05-14T14:33:00Z"/>
                  </w:rPr>
                </w:rPrChange>
              </w:rPr>
            </w:pPr>
            <w:del w:id="152" w:author="MAHMOUD Mohamed-Ali" w:date="2025-05-14T14:33:00Z">
              <w:r w:rsidRPr="003F7E96" w:rsidDel="00927F34">
                <w:rPr>
                  <w:strike/>
                  <w:rPrChange w:id="153" w:author="MAHMOUD Mohamed-Ali [2]" w:date="2025-05-11T01:27:00Z">
                    <w:rPr/>
                  </w:rPrChange>
                </w:rPr>
                <w:delText>{} ‘node’</w:delText>
              </w:r>
            </w:del>
          </w:p>
        </w:tc>
        <w:tc>
          <w:tcPr>
            <w:tcW w:w="2481" w:type="dxa"/>
          </w:tcPr>
          <w:p w14:paraId="1FBDD519" w14:textId="08F9A250" w:rsidR="00B4056B" w:rsidRPr="003F7E96" w:rsidDel="00927F34" w:rsidRDefault="00B4056B" w:rsidP="00706450">
            <w:pPr>
              <w:jc w:val="left"/>
              <w:cnfStyle w:val="000000100000" w:firstRow="0" w:lastRow="0" w:firstColumn="0" w:lastColumn="0" w:oddVBand="0" w:evenVBand="0" w:oddHBand="1" w:evenHBand="0" w:firstRowFirstColumn="0" w:firstRowLastColumn="0" w:lastRowFirstColumn="0" w:lastRowLastColumn="0"/>
              <w:rPr>
                <w:del w:id="154" w:author="MAHMOUD Mohamed-Ali" w:date="2025-05-14T14:33:00Z"/>
                <w:strike/>
                <w:rPrChange w:id="155" w:author="MAHMOUD Mohamed-Ali [2]" w:date="2025-05-11T01:27:00Z">
                  <w:rPr>
                    <w:del w:id="156" w:author="MAHMOUD Mohamed-Ali" w:date="2025-05-14T14:33:00Z"/>
                  </w:rPr>
                </w:rPrChange>
              </w:rPr>
            </w:pPr>
            <w:del w:id="157" w:author="MAHMOUD Mohamed-Ali" w:date="2025-05-14T14:33:00Z">
              <w:r w:rsidRPr="003F7E96" w:rsidDel="00927F34">
                <w:rPr>
                  <w:strike/>
                  <w:rPrChange w:id="158" w:author="MAHMOUD Mohamed-Ali [2]" w:date="2025-05-11T01:27:00Z">
                    <w:rPr/>
                  </w:rPrChange>
                </w:rPr>
                <w:delText>L’ensemble des identifiants nœuds dans la plateforme de croisement formant les arcs de plateforme de croisement et peuvent correspondre à des arrêts ou des points de limite des zones sécuritaires.</w:delText>
              </w:r>
            </w:del>
          </w:p>
        </w:tc>
        <w:tc>
          <w:tcPr>
            <w:tcW w:w="2414" w:type="dxa"/>
          </w:tcPr>
          <w:p w14:paraId="50A4E251" w14:textId="52A5CF62" w:rsidR="00B4056B" w:rsidRPr="003F7E96" w:rsidDel="00927F34" w:rsidRDefault="00B4056B" w:rsidP="00706450">
            <w:pPr>
              <w:cnfStyle w:val="000000100000" w:firstRow="0" w:lastRow="0" w:firstColumn="0" w:lastColumn="0" w:oddVBand="0" w:evenVBand="0" w:oddHBand="1" w:evenHBand="0" w:firstRowFirstColumn="0" w:firstRowLastColumn="0" w:lastRowFirstColumn="0" w:lastRowLastColumn="0"/>
              <w:rPr>
                <w:del w:id="159" w:author="MAHMOUD Mohamed-Ali" w:date="2025-05-14T14:33:00Z"/>
                <w:strike/>
                <w:rPrChange w:id="160" w:author="MAHMOUD Mohamed-Ali [2]" w:date="2025-05-11T01:27:00Z">
                  <w:rPr>
                    <w:del w:id="161" w:author="MAHMOUD Mohamed-Ali" w:date="2025-05-14T14:33:00Z"/>
                  </w:rPr>
                </w:rPrChange>
              </w:rPr>
            </w:pPr>
            <w:del w:id="162" w:author="MAHMOUD Mohamed-Ali" w:date="2025-05-14T14:33:00Z">
              <w:r w:rsidRPr="003F7E96" w:rsidDel="00927F34">
                <w:rPr>
                  <w:strike/>
                  <w:rPrChange w:id="163" w:author="MAHMOUD Mohamed-Ali [2]" w:date="2025-05-11T01:27:00Z">
                    <w:rPr/>
                  </w:rPrChange>
                </w:rPr>
                <w:delText>Oui</w:delText>
              </w:r>
            </w:del>
          </w:p>
          <w:p w14:paraId="608B2D24" w14:textId="3E11C6C8" w:rsidR="00B4056B" w:rsidRPr="003F7E96" w:rsidDel="00927F34" w:rsidRDefault="00B4056B" w:rsidP="00706450">
            <w:pPr>
              <w:cnfStyle w:val="000000100000" w:firstRow="0" w:lastRow="0" w:firstColumn="0" w:lastColumn="0" w:oddVBand="0" w:evenVBand="0" w:oddHBand="1" w:evenHBand="0" w:firstRowFirstColumn="0" w:firstRowLastColumn="0" w:lastRowFirstColumn="0" w:lastRowLastColumn="0"/>
              <w:rPr>
                <w:del w:id="164" w:author="MAHMOUD Mohamed-Ali" w:date="2025-05-14T14:33:00Z"/>
                <w:strike/>
                <w:rPrChange w:id="165" w:author="MAHMOUD Mohamed-Ali [2]" w:date="2025-05-11T01:27:00Z">
                  <w:rPr>
                    <w:del w:id="166" w:author="MAHMOUD Mohamed-Ali" w:date="2025-05-14T14:33:00Z"/>
                  </w:rPr>
                </w:rPrChange>
              </w:rPr>
            </w:pPr>
          </w:p>
        </w:tc>
        <w:tc>
          <w:tcPr>
            <w:tcW w:w="2039" w:type="dxa"/>
          </w:tcPr>
          <w:p w14:paraId="564FB79C" w14:textId="69250381" w:rsidR="00B4056B" w:rsidRPr="003F7E96" w:rsidDel="00927F34" w:rsidRDefault="00B4056B" w:rsidP="00706450">
            <w:pPr>
              <w:cnfStyle w:val="000000100000" w:firstRow="0" w:lastRow="0" w:firstColumn="0" w:lastColumn="0" w:oddVBand="0" w:evenVBand="0" w:oddHBand="1" w:evenHBand="0" w:firstRowFirstColumn="0" w:firstRowLastColumn="0" w:lastRowFirstColumn="0" w:lastRowLastColumn="0"/>
              <w:rPr>
                <w:del w:id="167" w:author="MAHMOUD Mohamed-Ali" w:date="2025-05-14T14:33:00Z"/>
                <w:strike/>
                <w:rPrChange w:id="168" w:author="MAHMOUD Mohamed-Ali [2]" w:date="2025-05-11T01:27:00Z">
                  <w:rPr>
                    <w:del w:id="169" w:author="MAHMOUD Mohamed-Ali" w:date="2025-05-14T14:33:00Z"/>
                  </w:rPr>
                </w:rPrChange>
              </w:rPr>
            </w:pPr>
            <w:del w:id="170" w:author="MAHMOUD Mohamed-Ali" w:date="2025-05-14T14:33:00Z">
              <w:r w:rsidRPr="003F7E96" w:rsidDel="00927F34">
                <w:rPr>
                  <w:strike/>
                  <w:rPrChange w:id="171" w:author="MAHMOUD Mohamed-Ali [2]" w:date="2025-05-11T01:27:00Z">
                    <w:rPr/>
                  </w:rPrChange>
                </w:rPr>
                <w:delText>UInt16</w:delText>
              </w:r>
            </w:del>
          </w:p>
        </w:tc>
      </w:tr>
      <w:bookmarkEnd w:id="147"/>
    </w:tbl>
    <w:p w14:paraId="03294B24" w14:textId="77777777" w:rsidR="00B4056B" w:rsidRDefault="00B4056B" w:rsidP="00B4056B"/>
    <w:p w14:paraId="623450F5" w14:textId="77777777" w:rsidR="00B4056B" w:rsidRDefault="00B4056B" w:rsidP="00B4056B">
      <w:r>
        <w:t>Chaque nœud dans la plateforme de croisement correspond à un type bien défini.</w:t>
      </w:r>
    </w:p>
    <w:p w14:paraId="0C12BFA5" w14:textId="77777777" w:rsidR="00B4056B" w:rsidRDefault="00B4056B" w:rsidP="00B4056B">
      <w:pPr>
        <w:pStyle w:val="Titre2"/>
      </w:pPr>
      <w:bookmarkStart w:id="172" w:name="_Toc196261136"/>
      <w:r>
        <w:t>Objet ‘PN’ Passage à niveau</w:t>
      </w:r>
      <w:bookmarkEnd w:id="172"/>
    </w:p>
    <w:p w14:paraId="464ED1FE" w14:textId="77777777" w:rsidR="00B4056B" w:rsidRDefault="00B4056B" w:rsidP="00B4056B">
      <w:r>
        <w:t>L’objet ‘PN’ est un objet composé d’un arc ‘</w:t>
      </w:r>
      <w:proofErr w:type="spellStart"/>
      <w:r>
        <w:t>edge</w:t>
      </w:r>
      <w:proofErr w:type="spellEnd"/>
      <w:r>
        <w:t xml:space="preserve">’ délimité par deux nœuds. Un nœud de début et un nœud de fin. </w:t>
      </w:r>
    </w:p>
    <w:p w14:paraId="58DAC7D3" w14:textId="77777777" w:rsidR="00B4056B" w:rsidRDefault="00B4056B" w:rsidP="00B4056B">
      <w:pPr>
        <w:pStyle w:val="Paragraphedeliste"/>
        <w:numPr>
          <w:ilvl w:val="0"/>
          <w:numId w:val="13"/>
        </w:numPr>
      </w:pPr>
      <w:r>
        <w:t>Arc ‘</w:t>
      </w:r>
      <w:proofErr w:type="spellStart"/>
      <w:r>
        <w:t>edge</w:t>
      </w:r>
      <w:proofErr w:type="spellEnd"/>
      <w:r>
        <w:t>’</w:t>
      </w:r>
    </w:p>
    <w:p w14:paraId="5C30DF97" w14:textId="77777777" w:rsidR="00B4056B" w:rsidRDefault="00B4056B" w:rsidP="00B4056B">
      <w:pPr>
        <w:pStyle w:val="Paragraphedeliste"/>
        <w:numPr>
          <w:ilvl w:val="0"/>
          <w:numId w:val="13"/>
        </w:numPr>
      </w:pPr>
      <w:r>
        <w:t>‘</w:t>
      </w:r>
      <w:proofErr w:type="spellStart"/>
      <w:proofErr w:type="gramStart"/>
      <w:r>
        <w:t>startNode</w:t>
      </w:r>
      <w:proofErr w:type="spellEnd"/>
      <w:proofErr w:type="gramEnd"/>
      <w:r>
        <w:t>’</w:t>
      </w:r>
    </w:p>
    <w:p w14:paraId="59FE79F2" w14:textId="77777777" w:rsidR="00B4056B" w:rsidRDefault="00B4056B" w:rsidP="00B4056B">
      <w:pPr>
        <w:pStyle w:val="Paragraphedeliste"/>
        <w:numPr>
          <w:ilvl w:val="0"/>
          <w:numId w:val="13"/>
        </w:numPr>
      </w:pPr>
      <w:r>
        <w:t>‘</w:t>
      </w:r>
      <w:proofErr w:type="spellStart"/>
      <w:proofErr w:type="gramStart"/>
      <w:r>
        <w:t>endNode</w:t>
      </w:r>
      <w:proofErr w:type="spellEnd"/>
      <w:proofErr w:type="gramEnd"/>
      <w:r>
        <w:t>’</w:t>
      </w:r>
    </w:p>
    <w:tbl>
      <w:tblPr>
        <w:tblStyle w:val="TableauGrille4-Accentuation5"/>
        <w:tblW w:w="0" w:type="auto"/>
        <w:tblLook w:val="04A0" w:firstRow="1" w:lastRow="0" w:firstColumn="1" w:lastColumn="0" w:noHBand="0" w:noVBand="1"/>
      </w:tblPr>
      <w:tblGrid>
        <w:gridCol w:w="2416"/>
        <w:gridCol w:w="2421"/>
        <w:gridCol w:w="2413"/>
        <w:gridCol w:w="2038"/>
      </w:tblGrid>
      <w:tr w:rsidR="00B4056B" w14:paraId="0F47F97A" w14:textId="77777777" w:rsidTr="00706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12992DCE" w14:textId="77777777" w:rsidR="00B4056B" w:rsidRDefault="00B4056B" w:rsidP="00706450">
            <w:r>
              <w:t>Propriété</w:t>
            </w:r>
          </w:p>
        </w:tc>
        <w:tc>
          <w:tcPr>
            <w:tcW w:w="2421" w:type="dxa"/>
          </w:tcPr>
          <w:p w14:paraId="197EF91A"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Description</w:t>
            </w:r>
          </w:p>
        </w:tc>
        <w:tc>
          <w:tcPr>
            <w:tcW w:w="2413" w:type="dxa"/>
          </w:tcPr>
          <w:p w14:paraId="372715F0"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Obligatoire</w:t>
            </w:r>
          </w:p>
        </w:tc>
        <w:tc>
          <w:tcPr>
            <w:tcW w:w="2038" w:type="dxa"/>
          </w:tcPr>
          <w:p w14:paraId="71817A91"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Format de valeur</w:t>
            </w:r>
          </w:p>
        </w:tc>
      </w:tr>
      <w:tr w:rsidR="00AB223D" w14:paraId="6C7B2466" w14:textId="77777777" w:rsidTr="00AB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shd w:val="clear" w:color="auto" w:fill="FFC000"/>
          </w:tcPr>
          <w:p w14:paraId="5E65C09F" w14:textId="24014EBE" w:rsidR="00AB223D" w:rsidRDefault="00AB223D" w:rsidP="00706450">
            <w:r>
              <w:t>Id</w:t>
            </w:r>
          </w:p>
        </w:tc>
        <w:tc>
          <w:tcPr>
            <w:tcW w:w="2421" w:type="dxa"/>
            <w:shd w:val="clear" w:color="auto" w:fill="FFC000"/>
          </w:tcPr>
          <w:p w14:paraId="009B710D" w14:textId="6DF5BE0B" w:rsidR="00AB223D" w:rsidRDefault="00AB223D" w:rsidP="00706450">
            <w:pPr>
              <w:cnfStyle w:val="000000100000" w:firstRow="0" w:lastRow="0" w:firstColumn="0" w:lastColumn="0" w:oddVBand="0" w:evenVBand="0" w:oddHBand="1" w:evenHBand="0" w:firstRowFirstColumn="0" w:firstRowLastColumn="0" w:lastRowFirstColumn="0" w:lastRowLastColumn="0"/>
            </w:pPr>
            <w:r>
              <w:t xml:space="preserve">L’identifiant de passage à niveau </w:t>
            </w:r>
          </w:p>
        </w:tc>
        <w:tc>
          <w:tcPr>
            <w:tcW w:w="2413" w:type="dxa"/>
            <w:shd w:val="clear" w:color="auto" w:fill="FFC000"/>
          </w:tcPr>
          <w:p w14:paraId="664CB8AB" w14:textId="3C9F685A" w:rsidR="00AB223D" w:rsidRDefault="00AB223D" w:rsidP="00706450">
            <w:pPr>
              <w:cnfStyle w:val="000000100000" w:firstRow="0" w:lastRow="0" w:firstColumn="0" w:lastColumn="0" w:oddVBand="0" w:evenVBand="0" w:oddHBand="1" w:evenHBand="0" w:firstRowFirstColumn="0" w:firstRowLastColumn="0" w:lastRowFirstColumn="0" w:lastRowLastColumn="0"/>
            </w:pPr>
            <w:r>
              <w:t>Oui</w:t>
            </w:r>
          </w:p>
        </w:tc>
        <w:tc>
          <w:tcPr>
            <w:tcW w:w="2038" w:type="dxa"/>
            <w:shd w:val="clear" w:color="auto" w:fill="FFC000"/>
          </w:tcPr>
          <w:p w14:paraId="285553C3" w14:textId="12047350" w:rsidR="00AB223D" w:rsidRDefault="00AB223D" w:rsidP="00706450">
            <w:pPr>
              <w:cnfStyle w:val="000000100000" w:firstRow="0" w:lastRow="0" w:firstColumn="0" w:lastColumn="0" w:oddVBand="0" w:evenVBand="0" w:oddHBand="1" w:evenHBand="0" w:firstRowFirstColumn="0" w:firstRowLastColumn="0" w:lastRowFirstColumn="0" w:lastRowLastColumn="0"/>
            </w:pPr>
            <w:r>
              <w:t>UInt8</w:t>
            </w:r>
          </w:p>
        </w:tc>
      </w:tr>
      <w:tr w:rsidR="00B4056B" w14:paraId="0F004C69" w14:textId="77777777" w:rsidTr="00AF24DB">
        <w:tc>
          <w:tcPr>
            <w:cnfStyle w:val="001000000000" w:firstRow="0" w:lastRow="0" w:firstColumn="1" w:lastColumn="0" w:oddVBand="0" w:evenVBand="0" w:oddHBand="0" w:evenHBand="0" w:firstRowFirstColumn="0" w:firstRowLastColumn="0" w:lastRowFirstColumn="0" w:lastRowLastColumn="0"/>
            <w:tcW w:w="2416" w:type="dxa"/>
          </w:tcPr>
          <w:p w14:paraId="573A66E8" w14:textId="77777777" w:rsidR="00B4056B" w:rsidRDefault="00B4056B" w:rsidP="00706450">
            <w:r>
              <w:t>‘</w:t>
            </w:r>
            <w:proofErr w:type="spellStart"/>
            <w:proofErr w:type="gramStart"/>
            <w:r>
              <w:t>edge</w:t>
            </w:r>
            <w:proofErr w:type="spellEnd"/>
            <w:proofErr w:type="gramEnd"/>
            <w:r>
              <w:t>’</w:t>
            </w:r>
          </w:p>
        </w:tc>
        <w:tc>
          <w:tcPr>
            <w:tcW w:w="2421" w:type="dxa"/>
          </w:tcPr>
          <w:p w14:paraId="768AA4D9" w14:textId="77777777"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 xml:space="preserve">L’arc qui </w:t>
            </w:r>
            <w:proofErr w:type="spellStart"/>
            <w:r>
              <w:t>défini</w:t>
            </w:r>
            <w:proofErr w:type="spellEnd"/>
            <w:r>
              <w:t xml:space="preserve"> la zone sécuritaire de passage à niveau</w:t>
            </w:r>
          </w:p>
        </w:tc>
        <w:tc>
          <w:tcPr>
            <w:tcW w:w="2413" w:type="dxa"/>
          </w:tcPr>
          <w:p w14:paraId="3FE31F7A"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Oui</w:t>
            </w:r>
          </w:p>
        </w:tc>
        <w:tc>
          <w:tcPr>
            <w:tcW w:w="2038" w:type="dxa"/>
            <w:shd w:val="clear" w:color="auto" w:fill="FFC000"/>
          </w:tcPr>
          <w:p w14:paraId="073B74E6" w14:textId="2C7F9039" w:rsidR="00B4056B" w:rsidRDefault="00AF24DB" w:rsidP="00706450">
            <w:pPr>
              <w:cnfStyle w:val="000000000000" w:firstRow="0" w:lastRow="0" w:firstColumn="0" w:lastColumn="0" w:oddVBand="0" w:evenVBand="0" w:oddHBand="0" w:evenHBand="0" w:firstRowFirstColumn="0" w:firstRowLastColumn="0" w:lastRowFirstColumn="0" w:lastRowLastColumn="0"/>
            </w:pPr>
            <w:r>
              <w:t>Séquencement d’octet</w:t>
            </w:r>
          </w:p>
        </w:tc>
      </w:tr>
      <w:tr w:rsidR="00B4056B" w:rsidRPr="00373C46" w:rsidDel="00927F34" w14:paraId="5423D9AF" w14:textId="68923404" w:rsidTr="00706450">
        <w:trPr>
          <w:cnfStyle w:val="000000100000" w:firstRow="0" w:lastRow="0" w:firstColumn="0" w:lastColumn="0" w:oddVBand="0" w:evenVBand="0" w:oddHBand="1" w:evenHBand="0" w:firstRowFirstColumn="0" w:firstRowLastColumn="0" w:lastRowFirstColumn="0" w:lastRowLastColumn="0"/>
          <w:del w:id="173" w:author="MAHMOUD Mohamed-Ali" w:date="2025-05-14T14:34:00Z"/>
        </w:trPr>
        <w:tc>
          <w:tcPr>
            <w:cnfStyle w:val="001000000000" w:firstRow="0" w:lastRow="0" w:firstColumn="1" w:lastColumn="0" w:oddVBand="0" w:evenVBand="0" w:oddHBand="0" w:evenHBand="0" w:firstRowFirstColumn="0" w:firstRowLastColumn="0" w:lastRowFirstColumn="0" w:lastRowLastColumn="0"/>
            <w:tcW w:w="2416" w:type="dxa"/>
          </w:tcPr>
          <w:p w14:paraId="19801C1B" w14:textId="50C129A9" w:rsidR="00B4056B" w:rsidRPr="00373C46" w:rsidDel="00927F34" w:rsidRDefault="00B4056B" w:rsidP="00830118">
            <w:pPr>
              <w:jc w:val="left"/>
              <w:rPr>
                <w:del w:id="174" w:author="MAHMOUD Mohamed-Ali" w:date="2025-05-14T14:34:00Z"/>
                <w:strike/>
                <w:rPrChange w:id="175" w:author="MAHMOUD Mohamed-Ali [2]" w:date="2025-05-11T01:27:00Z">
                  <w:rPr>
                    <w:del w:id="176" w:author="MAHMOUD Mohamed-Ali" w:date="2025-05-14T14:34:00Z"/>
                  </w:rPr>
                </w:rPrChange>
              </w:rPr>
            </w:pPr>
            <w:del w:id="177" w:author="MAHMOUD Mohamed-Ali" w:date="2025-05-14T14:34:00Z">
              <w:r w:rsidRPr="00373C46" w:rsidDel="00927F34">
                <w:rPr>
                  <w:strike/>
                  <w:rPrChange w:id="178" w:author="MAHMOUD Mohamed-Ali [2]" w:date="2025-05-11T01:27:00Z">
                    <w:rPr/>
                  </w:rPrChange>
                </w:rPr>
                <w:delText xml:space="preserve">Nœud de début </w:delText>
              </w:r>
              <w:r w:rsidR="00830118" w:rsidRPr="00373C46" w:rsidDel="00927F34">
                <w:rPr>
                  <w:strike/>
                  <w:rPrChange w:id="179" w:author="MAHMOUD Mohamed-Ali [2]" w:date="2025-05-11T01:27:00Z">
                    <w:rPr/>
                  </w:rPrChange>
                </w:rPr>
                <w:delText>‘</w:delText>
              </w:r>
              <w:r w:rsidRPr="00373C46" w:rsidDel="00927F34">
                <w:rPr>
                  <w:strike/>
                  <w:rPrChange w:id="180" w:author="MAHMOUD Mohamed-Ali [2]" w:date="2025-05-11T01:27:00Z">
                    <w:rPr/>
                  </w:rPrChange>
                </w:rPr>
                <w:delText>startNode’</w:delText>
              </w:r>
            </w:del>
          </w:p>
        </w:tc>
        <w:tc>
          <w:tcPr>
            <w:tcW w:w="2421" w:type="dxa"/>
          </w:tcPr>
          <w:p w14:paraId="62C307FB" w14:textId="286A8E13" w:rsidR="00B4056B" w:rsidRPr="00373C46" w:rsidDel="00927F34" w:rsidRDefault="00B4056B" w:rsidP="00706450">
            <w:pPr>
              <w:jc w:val="left"/>
              <w:cnfStyle w:val="000000100000" w:firstRow="0" w:lastRow="0" w:firstColumn="0" w:lastColumn="0" w:oddVBand="0" w:evenVBand="0" w:oddHBand="1" w:evenHBand="0" w:firstRowFirstColumn="0" w:firstRowLastColumn="0" w:lastRowFirstColumn="0" w:lastRowLastColumn="0"/>
              <w:rPr>
                <w:del w:id="181" w:author="MAHMOUD Mohamed-Ali" w:date="2025-05-14T14:34:00Z"/>
                <w:strike/>
                <w:rPrChange w:id="182" w:author="MAHMOUD Mohamed-Ali [2]" w:date="2025-05-11T01:27:00Z">
                  <w:rPr>
                    <w:del w:id="183" w:author="MAHMOUD Mohamed-Ali" w:date="2025-05-14T14:34:00Z"/>
                  </w:rPr>
                </w:rPrChange>
              </w:rPr>
            </w:pPr>
            <w:del w:id="184" w:author="MAHMOUD Mohamed-Ali" w:date="2025-05-14T14:34:00Z">
              <w:r w:rsidRPr="00373C46" w:rsidDel="00927F34">
                <w:rPr>
                  <w:strike/>
                  <w:rPrChange w:id="185" w:author="MAHMOUD Mohamed-Ali [2]" w:date="2025-05-11T01:27:00Z">
                    <w:rPr/>
                  </w:rPrChange>
                </w:rPr>
                <w:delText>C’est l’identifiant de nœud marque le début de la zone sécurisée du passage à niveau en fonction du sens de circulation.</w:delText>
              </w:r>
            </w:del>
          </w:p>
        </w:tc>
        <w:tc>
          <w:tcPr>
            <w:tcW w:w="2413" w:type="dxa"/>
          </w:tcPr>
          <w:p w14:paraId="6F160FA8" w14:textId="1CA31461" w:rsidR="00B4056B" w:rsidRPr="00373C46" w:rsidDel="00927F34" w:rsidRDefault="00B4056B" w:rsidP="00706450">
            <w:pPr>
              <w:cnfStyle w:val="000000100000" w:firstRow="0" w:lastRow="0" w:firstColumn="0" w:lastColumn="0" w:oddVBand="0" w:evenVBand="0" w:oddHBand="1" w:evenHBand="0" w:firstRowFirstColumn="0" w:firstRowLastColumn="0" w:lastRowFirstColumn="0" w:lastRowLastColumn="0"/>
              <w:rPr>
                <w:del w:id="186" w:author="MAHMOUD Mohamed-Ali" w:date="2025-05-14T14:34:00Z"/>
                <w:strike/>
                <w:rPrChange w:id="187" w:author="MAHMOUD Mohamed-Ali [2]" w:date="2025-05-11T01:27:00Z">
                  <w:rPr>
                    <w:del w:id="188" w:author="MAHMOUD Mohamed-Ali" w:date="2025-05-14T14:34:00Z"/>
                  </w:rPr>
                </w:rPrChange>
              </w:rPr>
            </w:pPr>
            <w:del w:id="189" w:author="MAHMOUD Mohamed-Ali" w:date="2025-05-14T14:34:00Z">
              <w:r w:rsidRPr="00373C46" w:rsidDel="00927F34">
                <w:rPr>
                  <w:strike/>
                  <w:rPrChange w:id="190" w:author="MAHMOUD Mohamed-Ali [2]" w:date="2025-05-11T01:27:00Z">
                    <w:rPr/>
                  </w:rPrChange>
                </w:rPr>
                <w:delText>Oui</w:delText>
              </w:r>
            </w:del>
          </w:p>
        </w:tc>
        <w:tc>
          <w:tcPr>
            <w:tcW w:w="2038" w:type="dxa"/>
          </w:tcPr>
          <w:p w14:paraId="3C639A51" w14:textId="4EFA04AD" w:rsidR="00B4056B" w:rsidRPr="00373C46" w:rsidDel="00927F34" w:rsidRDefault="00B4056B" w:rsidP="00706450">
            <w:pPr>
              <w:cnfStyle w:val="000000100000" w:firstRow="0" w:lastRow="0" w:firstColumn="0" w:lastColumn="0" w:oddVBand="0" w:evenVBand="0" w:oddHBand="1" w:evenHBand="0" w:firstRowFirstColumn="0" w:firstRowLastColumn="0" w:lastRowFirstColumn="0" w:lastRowLastColumn="0"/>
              <w:rPr>
                <w:del w:id="191" w:author="MAHMOUD Mohamed-Ali" w:date="2025-05-14T14:34:00Z"/>
                <w:strike/>
                <w:rPrChange w:id="192" w:author="MAHMOUD Mohamed-Ali [2]" w:date="2025-05-11T01:27:00Z">
                  <w:rPr>
                    <w:del w:id="193" w:author="MAHMOUD Mohamed-Ali" w:date="2025-05-14T14:34:00Z"/>
                  </w:rPr>
                </w:rPrChange>
              </w:rPr>
            </w:pPr>
            <w:del w:id="194" w:author="MAHMOUD Mohamed-Ali" w:date="2025-05-14T14:34:00Z">
              <w:r w:rsidRPr="00373C46" w:rsidDel="00927F34">
                <w:rPr>
                  <w:strike/>
                  <w:rPrChange w:id="195" w:author="MAHMOUD Mohamed-Ali [2]" w:date="2025-05-11T01:27:00Z">
                    <w:rPr/>
                  </w:rPrChange>
                </w:rPr>
                <w:delText>UInt16</w:delText>
              </w:r>
            </w:del>
          </w:p>
        </w:tc>
      </w:tr>
      <w:tr w:rsidR="00B4056B" w:rsidRPr="00373C46" w:rsidDel="00927F34" w14:paraId="05C98BCC" w14:textId="52836673" w:rsidTr="00706450">
        <w:trPr>
          <w:del w:id="196" w:author="MAHMOUD Mohamed-Ali" w:date="2025-05-14T14:34:00Z"/>
        </w:trPr>
        <w:tc>
          <w:tcPr>
            <w:cnfStyle w:val="001000000000" w:firstRow="0" w:lastRow="0" w:firstColumn="1" w:lastColumn="0" w:oddVBand="0" w:evenVBand="0" w:oddHBand="0" w:evenHBand="0" w:firstRowFirstColumn="0" w:firstRowLastColumn="0" w:lastRowFirstColumn="0" w:lastRowLastColumn="0"/>
            <w:tcW w:w="2416" w:type="dxa"/>
          </w:tcPr>
          <w:p w14:paraId="7E62FA9E" w14:textId="48CDC0CB" w:rsidR="00B4056B" w:rsidRPr="00373C46" w:rsidDel="00927F34" w:rsidRDefault="00B4056B" w:rsidP="00706450">
            <w:pPr>
              <w:rPr>
                <w:del w:id="197" w:author="MAHMOUD Mohamed-Ali" w:date="2025-05-14T14:34:00Z"/>
                <w:strike/>
                <w:rPrChange w:id="198" w:author="MAHMOUD Mohamed-Ali [2]" w:date="2025-05-11T01:27:00Z">
                  <w:rPr>
                    <w:del w:id="199" w:author="MAHMOUD Mohamed-Ali" w:date="2025-05-14T14:34:00Z"/>
                  </w:rPr>
                </w:rPrChange>
              </w:rPr>
            </w:pPr>
            <w:del w:id="200" w:author="MAHMOUD Mohamed-Ali" w:date="2025-05-14T14:34:00Z">
              <w:r w:rsidRPr="00373C46" w:rsidDel="00927F34">
                <w:rPr>
                  <w:strike/>
                  <w:rPrChange w:id="201" w:author="MAHMOUD Mohamed-Ali [2]" w:date="2025-05-11T01:27:00Z">
                    <w:rPr/>
                  </w:rPrChange>
                </w:rPr>
                <w:delText>Nœud de fin ‘endNode’</w:delText>
              </w:r>
            </w:del>
          </w:p>
        </w:tc>
        <w:tc>
          <w:tcPr>
            <w:tcW w:w="2421" w:type="dxa"/>
          </w:tcPr>
          <w:p w14:paraId="36357CC1" w14:textId="3568288C" w:rsidR="00B4056B" w:rsidRPr="00373C46" w:rsidDel="00927F34" w:rsidRDefault="00B4056B" w:rsidP="00706450">
            <w:pPr>
              <w:jc w:val="left"/>
              <w:cnfStyle w:val="000000000000" w:firstRow="0" w:lastRow="0" w:firstColumn="0" w:lastColumn="0" w:oddVBand="0" w:evenVBand="0" w:oddHBand="0" w:evenHBand="0" w:firstRowFirstColumn="0" w:firstRowLastColumn="0" w:lastRowFirstColumn="0" w:lastRowLastColumn="0"/>
              <w:rPr>
                <w:del w:id="202" w:author="MAHMOUD Mohamed-Ali" w:date="2025-05-14T14:34:00Z"/>
                <w:strike/>
                <w:rPrChange w:id="203" w:author="MAHMOUD Mohamed-Ali [2]" w:date="2025-05-11T01:27:00Z">
                  <w:rPr>
                    <w:del w:id="204" w:author="MAHMOUD Mohamed-Ali" w:date="2025-05-14T14:34:00Z"/>
                  </w:rPr>
                </w:rPrChange>
              </w:rPr>
            </w:pPr>
            <w:del w:id="205" w:author="MAHMOUD Mohamed-Ali" w:date="2025-05-14T14:34:00Z">
              <w:r w:rsidRPr="00373C46" w:rsidDel="00927F34">
                <w:rPr>
                  <w:strike/>
                  <w:rPrChange w:id="206" w:author="MAHMOUD Mohamed-Ali [2]" w:date="2025-05-11T01:27:00Z">
                    <w:rPr/>
                  </w:rPrChange>
                </w:rPr>
                <w:delText>C’est l’identifiant de nœud marque la fin de la zone sécurisée du passage à niveau en fonction du sens de circulation.</w:delText>
              </w:r>
            </w:del>
          </w:p>
        </w:tc>
        <w:tc>
          <w:tcPr>
            <w:tcW w:w="2413" w:type="dxa"/>
          </w:tcPr>
          <w:p w14:paraId="3CFFCD9B" w14:textId="2502F5B0" w:rsidR="00B4056B" w:rsidRPr="00373C46" w:rsidDel="00927F34" w:rsidRDefault="00B4056B" w:rsidP="00706450">
            <w:pPr>
              <w:cnfStyle w:val="000000000000" w:firstRow="0" w:lastRow="0" w:firstColumn="0" w:lastColumn="0" w:oddVBand="0" w:evenVBand="0" w:oddHBand="0" w:evenHBand="0" w:firstRowFirstColumn="0" w:firstRowLastColumn="0" w:lastRowFirstColumn="0" w:lastRowLastColumn="0"/>
              <w:rPr>
                <w:del w:id="207" w:author="MAHMOUD Mohamed-Ali" w:date="2025-05-14T14:34:00Z"/>
                <w:strike/>
                <w:rPrChange w:id="208" w:author="MAHMOUD Mohamed-Ali [2]" w:date="2025-05-11T01:27:00Z">
                  <w:rPr>
                    <w:del w:id="209" w:author="MAHMOUD Mohamed-Ali" w:date="2025-05-14T14:34:00Z"/>
                  </w:rPr>
                </w:rPrChange>
              </w:rPr>
            </w:pPr>
            <w:del w:id="210" w:author="MAHMOUD Mohamed-Ali" w:date="2025-05-14T14:34:00Z">
              <w:r w:rsidRPr="00373C46" w:rsidDel="00927F34">
                <w:rPr>
                  <w:strike/>
                  <w:rPrChange w:id="211" w:author="MAHMOUD Mohamed-Ali [2]" w:date="2025-05-11T01:27:00Z">
                    <w:rPr/>
                  </w:rPrChange>
                </w:rPr>
                <w:delText>Oui</w:delText>
              </w:r>
            </w:del>
          </w:p>
        </w:tc>
        <w:tc>
          <w:tcPr>
            <w:tcW w:w="2038" w:type="dxa"/>
          </w:tcPr>
          <w:p w14:paraId="3C7F96D0" w14:textId="526A491B" w:rsidR="00B4056B" w:rsidRPr="00373C46" w:rsidDel="00927F34" w:rsidRDefault="00B4056B" w:rsidP="00706450">
            <w:pPr>
              <w:cnfStyle w:val="000000000000" w:firstRow="0" w:lastRow="0" w:firstColumn="0" w:lastColumn="0" w:oddVBand="0" w:evenVBand="0" w:oddHBand="0" w:evenHBand="0" w:firstRowFirstColumn="0" w:firstRowLastColumn="0" w:lastRowFirstColumn="0" w:lastRowLastColumn="0"/>
              <w:rPr>
                <w:del w:id="212" w:author="MAHMOUD Mohamed-Ali" w:date="2025-05-14T14:34:00Z"/>
                <w:strike/>
                <w:rPrChange w:id="213" w:author="MAHMOUD Mohamed-Ali [2]" w:date="2025-05-11T01:27:00Z">
                  <w:rPr>
                    <w:del w:id="214" w:author="MAHMOUD Mohamed-Ali" w:date="2025-05-14T14:34:00Z"/>
                  </w:rPr>
                </w:rPrChange>
              </w:rPr>
            </w:pPr>
            <w:del w:id="215" w:author="MAHMOUD Mohamed-Ali" w:date="2025-05-14T14:34:00Z">
              <w:r w:rsidRPr="00373C46" w:rsidDel="00927F34">
                <w:rPr>
                  <w:strike/>
                  <w:rPrChange w:id="216" w:author="MAHMOUD Mohamed-Ali [2]" w:date="2025-05-11T01:27:00Z">
                    <w:rPr/>
                  </w:rPrChange>
                </w:rPr>
                <w:delText>UInt16</w:delText>
              </w:r>
            </w:del>
          </w:p>
        </w:tc>
      </w:tr>
    </w:tbl>
    <w:p w14:paraId="2004C99C" w14:textId="77777777" w:rsidR="00B4056B" w:rsidRPr="007305DA" w:rsidRDefault="00B4056B" w:rsidP="00B4056B"/>
    <w:p w14:paraId="72B7177F" w14:textId="77777777" w:rsidR="00B4056B" w:rsidRDefault="00B4056B" w:rsidP="00B4056B">
      <w:pPr>
        <w:pStyle w:val="Titre2"/>
      </w:pPr>
      <w:bookmarkStart w:id="217" w:name="_Toc196261137"/>
      <w:r>
        <w:t>Objet ‘</w:t>
      </w:r>
      <w:proofErr w:type="spellStart"/>
      <w:r>
        <w:t>edge</w:t>
      </w:r>
      <w:proofErr w:type="spellEnd"/>
      <w:r>
        <w:t>’</w:t>
      </w:r>
      <w:bookmarkEnd w:id="217"/>
    </w:p>
    <w:p w14:paraId="750D5B52" w14:textId="77777777" w:rsidR="00B4056B" w:rsidRDefault="00B4056B" w:rsidP="00B4056B">
      <w:r>
        <w:t>L’objet ‘</w:t>
      </w:r>
      <w:proofErr w:type="spellStart"/>
      <w:r>
        <w:t>edge</w:t>
      </w:r>
      <w:proofErr w:type="spellEnd"/>
      <w:r>
        <w:t xml:space="preserve">’ se constitue de : </w:t>
      </w:r>
    </w:p>
    <w:p w14:paraId="1C75401E" w14:textId="77777777" w:rsidR="00B4056B" w:rsidRDefault="00B4056B" w:rsidP="00B4056B">
      <w:pPr>
        <w:pStyle w:val="Paragraphedeliste"/>
        <w:numPr>
          <w:ilvl w:val="0"/>
          <w:numId w:val="13"/>
        </w:numPr>
      </w:pPr>
      <w:r>
        <w:t>Id : identifiant de l’objet arc</w:t>
      </w:r>
    </w:p>
    <w:p w14:paraId="592984F5" w14:textId="77777777" w:rsidR="00B4056B" w:rsidRDefault="00B4056B" w:rsidP="00B4056B">
      <w:pPr>
        <w:pStyle w:val="Paragraphedeliste"/>
        <w:numPr>
          <w:ilvl w:val="0"/>
          <w:numId w:val="13"/>
        </w:numPr>
      </w:pPr>
      <w:proofErr w:type="spellStart"/>
      <w:proofErr w:type="gramStart"/>
      <w:r>
        <w:t>metircSystem</w:t>
      </w:r>
      <w:proofErr w:type="spellEnd"/>
      <w:proofErr w:type="gramEnd"/>
      <w:r>
        <w:t> : le métrique système contenant l’arc.</w:t>
      </w:r>
    </w:p>
    <w:p w14:paraId="28DE7E7A" w14:textId="175E8092" w:rsidR="00B4056B" w:rsidRDefault="00B4056B" w:rsidP="00B4056B">
      <w:pPr>
        <w:pStyle w:val="Paragraphedeliste"/>
        <w:numPr>
          <w:ilvl w:val="0"/>
          <w:numId w:val="13"/>
        </w:numPr>
      </w:pPr>
      <w:proofErr w:type="spellStart"/>
      <w:proofErr w:type="gramStart"/>
      <w:r w:rsidRPr="00687BC1">
        <w:rPr>
          <w:color w:val="92D050"/>
        </w:rPr>
        <w:t>startNode</w:t>
      </w:r>
      <w:r w:rsidR="00687BC1" w:rsidRPr="00687BC1">
        <w:rPr>
          <w:color w:val="92D050"/>
        </w:rPr>
        <w:t>Id</w:t>
      </w:r>
      <w:proofErr w:type="spellEnd"/>
      <w:proofErr w:type="gramEnd"/>
      <w:r>
        <w:t> : le nœud limitant le début de l’arc.</w:t>
      </w:r>
    </w:p>
    <w:p w14:paraId="0F621E53" w14:textId="5770329A" w:rsidR="00B20691" w:rsidRDefault="00B4056B" w:rsidP="006147E0">
      <w:pPr>
        <w:pStyle w:val="Paragraphedeliste"/>
        <w:numPr>
          <w:ilvl w:val="0"/>
          <w:numId w:val="13"/>
        </w:numPr>
      </w:pPr>
      <w:proofErr w:type="spellStart"/>
      <w:proofErr w:type="gramStart"/>
      <w:r w:rsidRPr="00687BC1">
        <w:rPr>
          <w:color w:val="92D050"/>
        </w:rPr>
        <w:t>endNode</w:t>
      </w:r>
      <w:r w:rsidR="00687BC1" w:rsidRPr="00687BC1">
        <w:rPr>
          <w:color w:val="92D050"/>
        </w:rPr>
        <w:t>Id</w:t>
      </w:r>
      <w:proofErr w:type="spellEnd"/>
      <w:proofErr w:type="gramEnd"/>
      <w:r>
        <w:t> : le nœud limitant la fin de l’arc.</w:t>
      </w:r>
    </w:p>
    <w:p w14:paraId="3C9BFE77" w14:textId="50AF8968" w:rsidR="006C3F5E" w:rsidRDefault="006C3F5E" w:rsidP="006147E0">
      <w:pPr>
        <w:pStyle w:val="Paragraphedeliste"/>
        <w:numPr>
          <w:ilvl w:val="0"/>
          <w:numId w:val="13"/>
        </w:numPr>
      </w:pPr>
      <w:proofErr w:type="spellStart"/>
      <w:proofErr w:type="gramStart"/>
      <w:r>
        <w:t>safetyZone</w:t>
      </w:r>
      <w:r w:rsidR="0063018E">
        <w:t>Id</w:t>
      </w:r>
      <w:proofErr w:type="spellEnd"/>
      <w:proofErr w:type="gramEnd"/>
    </w:p>
    <w:p w14:paraId="1EA5E4FD" w14:textId="39B0CB74" w:rsidR="006C3F5E" w:rsidRDefault="006C3F5E" w:rsidP="006147E0">
      <w:pPr>
        <w:pStyle w:val="Paragraphedeliste"/>
        <w:numPr>
          <w:ilvl w:val="0"/>
          <w:numId w:val="13"/>
        </w:numPr>
      </w:pPr>
      <w:proofErr w:type="spellStart"/>
      <w:proofErr w:type="gramStart"/>
      <w:r>
        <w:t>maxSpeed</w:t>
      </w:r>
      <w:proofErr w:type="spellEnd"/>
      <w:proofErr w:type="gramEnd"/>
    </w:p>
    <w:p w14:paraId="5E809833" w14:textId="0D6625D0" w:rsidR="00941F27" w:rsidRPr="00941F27" w:rsidRDefault="00941F27" w:rsidP="006147E0">
      <w:pPr>
        <w:pStyle w:val="Paragraphedeliste"/>
        <w:numPr>
          <w:ilvl w:val="0"/>
          <w:numId w:val="13"/>
        </w:numPr>
        <w:rPr>
          <w:color w:val="92D050"/>
        </w:rPr>
      </w:pPr>
      <w:proofErr w:type="spellStart"/>
      <w:r w:rsidRPr="00941F27">
        <w:rPr>
          <w:color w:val="92D050"/>
        </w:rPr>
        <w:t>RegulatedZone</w:t>
      </w:r>
      <w:r w:rsidR="00130D4B">
        <w:rPr>
          <w:color w:val="92D050"/>
        </w:rPr>
        <w:t>Id</w:t>
      </w:r>
      <w:proofErr w:type="spellEnd"/>
    </w:p>
    <w:p w14:paraId="1A94A51E" w14:textId="77777777" w:rsidR="00B20691" w:rsidRDefault="00B20691" w:rsidP="00B4056B">
      <w:pPr>
        <w:pStyle w:val="Paragraphedeliste"/>
        <w:ind w:left="1776"/>
      </w:pPr>
    </w:p>
    <w:tbl>
      <w:tblPr>
        <w:tblStyle w:val="TableauGrille4-Accentuation5"/>
        <w:tblW w:w="0" w:type="auto"/>
        <w:tblLook w:val="04A0" w:firstRow="1" w:lastRow="0" w:firstColumn="1" w:lastColumn="0" w:noHBand="0" w:noVBand="1"/>
      </w:tblPr>
      <w:tblGrid>
        <w:gridCol w:w="2473"/>
        <w:gridCol w:w="2432"/>
        <w:gridCol w:w="2387"/>
        <w:gridCol w:w="1996"/>
      </w:tblGrid>
      <w:tr w:rsidR="00B4056B" w14:paraId="688E0AC1" w14:textId="77777777" w:rsidTr="00706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7FFFF295" w14:textId="77777777" w:rsidR="00B4056B" w:rsidRDefault="00B4056B" w:rsidP="00706450">
            <w:r>
              <w:t>Propriété</w:t>
            </w:r>
          </w:p>
        </w:tc>
        <w:tc>
          <w:tcPr>
            <w:tcW w:w="2432" w:type="dxa"/>
          </w:tcPr>
          <w:p w14:paraId="190A28C1"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Description</w:t>
            </w:r>
          </w:p>
        </w:tc>
        <w:tc>
          <w:tcPr>
            <w:tcW w:w="2387" w:type="dxa"/>
          </w:tcPr>
          <w:p w14:paraId="35CA39DF"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Obligatoire</w:t>
            </w:r>
          </w:p>
        </w:tc>
        <w:tc>
          <w:tcPr>
            <w:tcW w:w="1996" w:type="dxa"/>
          </w:tcPr>
          <w:p w14:paraId="2A1AFDF9"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Format de valeur</w:t>
            </w:r>
          </w:p>
        </w:tc>
      </w:tr>
      <w:tr w:rsidR="00B4056B" w14:paraId="2B2DD708" w14:textId="77777777" w:rsidTr="0070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2C3F6B07" w14:textId="77777777" w:rsidR="00B4056B" w:rsidRDefault="00B4056B" w:rsidP="00706450">
            <w:r>
              <w:t>Id</w:t>
            </w:r>
          </w:p>
        </w:tc>
        <w:tc>
          <w:tcPr>
            <w:tcW w:w="2432" w:type="dxa"/>
          </w:tcPr>
          <w:p w14:paraId="17F9A803" w14:textId="77777777"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t>C’est l’identifiant de l’arc</w:t>
            </w:r>
          </w:p>
        </w:tc>
        <w:tc>
          <w:tcPr>
            <w:tcW w:w="2387" w:type="dxa"/>
          </w:tcPr>
          <w:p w14:paraId="5FAF44F8"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Oui</w:t>
            </w:r>
          </w:p>
        </w:tc>
        <w:tc>
          <w:tcPr>
            <w:tcW w:w="1996" w:type="dxa"/>
          </w:tcPr>
          <w:p w14:paraId="61F5BBAD"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Uint16</w:t>
            </w:r>
          </w:p>
        </w:tc>
      </w:tr>
      <w:tr w:rsidR="00B4056B" w14:paraId="6F7CB64E" w14:textId="77777777" w:rsidTr="00AF24DB">
        <w:tc>
          <w:tcPr>
            <w:cnfStyle w:val="001000000000" w:firstRow="0" w:lastRow="0" w:firstColumn="1" w:lastColumn="0" w:oddVBand="0" w:evenVBand="0" w:oddHBand="0" w:evenHBand="0" w:firstRowFirstColumn="0" w:firstRowLastColumn="0" w:lastRowFirstColumn="0" w:lastRowLastColumn="0"/>
            <w:tcW w:w="2473" w:type="dxa"/>
          </w:tcPr>
          <w:p w14:paraId="189F1910" w14:textId="77777777" w:rsidR="00B4056B" w:rsidRDefault="00B4056B" w:rsidP="00706450">
            <w:proofErr w:type="spellStart"/>
            <w:proofErr w:type="gramStart"/>
            <w:r>
              <w:lastRenderedPageBreak/>
              <w:t>metricSystem</w:t>
            </w:r>
            <w:proofErr w:type="spellEnd"/>
            <w:proofErr w:type="gramEnd"/>
          </w:p>
        </w:tc>
        <w:tc>
          <w:tcPr>
            <w:tcW w:w="2432" w:type="dxa"/>
          </w:tcPr>
          <w:p w14:paraId="2A913568" w14:textId="77777777"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C’est le système métrique contenant l’arc.</w:t>
            </w:r>
          </w:p>
        </w:tc>
        <w:tc>
          <w:tcPr>
            <w:tcW w:w="2387" w:type="dxa"/>
          </w:tcPr>
          <w:p w14:paraId="1FBAB245"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Oui</w:t>
            </w:r>
          </w:p>
        </w:tc>
        <w:tc>
          <w:tcPr>
            <w:tcW w:w="1996" w:type="dxa"/>
            <w:shd w:val="clear" w:color="auto" w:fill="FFC000"/>
          </w:tcPr>
          <w:p w14:paraId="5855D296" w14:textId="49CC50D8" w:rsidR="00B4056B" w:rsidRDefault="00AF24DB" w:rsidP="00706450">
            <w:pPr>
              <w:cnfStyle w:val="000000000000" w:firstRow="0" w:lastRow="0" w:firstColumn="0" w:lastColumn="0" w:oddVBand="0" w:evenVBand="0" w:oddHBand="0" w:evenHBand="0" w:firstRowFirstColumn="0" w:firstRowLastColumn="0" w:lastRowFirstColumn="0" w:lastRowLastColumn="0"/>
            </w:pPr>
            <w:r>
              <w:t>UInt8</w:t>
            </w:r>
            <w:r w:rsidR="00B4056B">
              <w:t xml:space="preserve">  </w:t>
            </w:r>
          </w:p>
        </w:tc>
      </w:tr>
      <w:tr w:rsidR="00B4056B" w14:paraId="51334F2A" w14:textId="77777777" w:rsidTr="0070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1E6ACB2B" w14:textId="77777777" w:rsidR="00B4056B" w:rsidRDefault="00B4056B" w:rsidP="00706450">
            <w:proofErr w:type="spellStart"/>
            <w:proofErr w:type="gramStart"/>
            <w:r>
              <w:t>startKP</w:t>
            </w:r>
            <w:proofErr w:type="spellEnd"/>
            <w:proofErr w:type="gramEnd"/>
          </w:p>
        </w:tc>
        <w:tc>
          <w:tcPr>
            <w:tcW w:w="2432" w:type="dxa"/>
          </w:tcPr>
          <w:p w14:paraId="0200FBC7" w14:textId="77777777"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t>C’est le point kilométrique de départ</w:t>
            </w:r>
          </w:p>
        </w:tc>
        <w:tc>
          <w:tcPr>
            <w:tcW w:w="2387" w:type="dxa"/>
          </w:tcPr>
          <w:p w14:paraId="7AC7BBE2"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Oui</w:t>
            </w:r>
          </w:p>
        </w:tc>
        <w:tc>
          <w:tcPr>
            <w:tcW w:w="1996" w:type="dxa"/>
          </w:tcPr>
          <w:p w14:paraId="5B7FCEF4"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UInt32</w:t>
            </w:r>
          </w:p>
        </w:tc>
      </w:tr>
      <w:tr w:rsidR="00B4056B" w14:paraId="2A0E348A" w14:textId="77777777" w:rsidTr="00706450">
        <w:tc>
          <w:tcPr>
            <w:cnfStyle w:val="001000000000" w:firstRow="0" w:lastRow="0" w:firstColumn="1" w:lastColumn="0" w:oddVBand="0" w:evenVBand="0" w:oddHBand="0" w:evenHBand="0" w:firstRowFirstColumn="0" w:firstRowLastColumn="0" w:lastRowFirstColumn="0" w:lastRowLastColumn="0"/>
            <w:tcW w:w="2473" w:type="dxa"/>
          </w:tcPr>
          <w:p w14:paraId="3870E702" w14:textId="77777777" w:rsidR="00B4056B" w:rsidRDefault="00B4056B" w:rsidP="00706450">
            <w:proofErr w:type="spellStart"/>
            <w:proofErr w:type="gramStart"/>
            <w:r>
              <w:t>endKP</w:t>
            </w:r>
            <w:proofErr w:type="spellEnd"/>
            <w:proofErr w:type="gramEnd"/>
          </w:p>
        </w:tc>
        <w:tc>
          <w:tcPr>
            <w:tcW w:w="2432" w:type="dxa"/>
          </w:tcPr>
          <w:p w14:paraId="5E5B0F04" w14:textId="77777777"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C’est le point kilométrique de la fin</w:t>
            </w:r>
          </w:p>
        </w:tc>
        <w:tc>
          <w:tcPr>
            <w:tcW w:w="2387" w:type="dxa"/>
          </w:tcPr>
          <w:p w14:paraId="665BFDBE"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Oui</w:t>
            </w:r>
          </w:p>
        </w:tc>
        <w:tc>
          <w:tcPr>
            <w:tcW w:w="1996" w:type="dxa"/>
          </w:tcPr>
          <w:p w14:paraId="72225470"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UInt32</w:t>
            </w:r>
          </w:p>
        </w:tc>
      </w:tr>
      <w:tr w:rsidR="00B4056B" w14:paraId="74042602" w14:textId="77777777" w:rsidTr="0070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7E0262AD" w14:textId="3AAAABF7" w:rsidR="00B4056B" w:rsidRPr="00687BC1" w:rsidRDefault="00B4056B" w:rsidP="00706450">
            <w:pPr>
              <w:rPr>
                <w:color w:val="92D050"/>
              </w:rPr>
            </w:pPr>
            <w:proofErr w:type="spellStart"/>
            <w:proofErr w:type="gramStart"/>
            <w:r w:rsidRPr="00687BC1">
              <w:rPr>
                <w:color w:val="92D050"/>
              </w:rPr>
              <w:t>startNode</w:t>
            </w:r>
            <w:r w:rsidR="00687BC1" w:rsidRPr="00687BC1">
              <w:rPr>
                <w:color w:val="92D050"/>
              </w:rPr>
              <w:t>Id</w:t>
            </w:r>
            <w:proofErr w:type="spellEnd"/>
            <w:proofErr w:type="gramEnd"/>
          </w:p>
        </w:tc>
        <w:tc>
          <w:tcPr>
            <w:tcW w:w="2432" w:type="dxa"/>
          </w:tcPr>
          <w:p w14:paraId="3C90912A" w14:textId="338B1BC5"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proofErr w:type="spellStart"/>
            <w:r>
              <w:t>L</w:t>
            </w:r>
            <w:r w:rsidR="00687BC1">
              <w:t>’Id</w:t>
            </w:r>
            <w:proofErr w:type="spellEnd"/>
            <w:r>
              <w:t xml:space="preserve"> nœud marquant le début de l’arc.</w:t>
            </w:r>
          </w:p>
        </w:tc>
        <w:tc>
          <w:tcPr>
            <w:tcW w:w="2387" w:type="dxa"/>
          </w:tcPr>
          <w:p w14:paraId="111DDE17"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Oui</w:t>
            </w:r>
          </w:p>
        </w:tc>
        <w:tc>
          <w:tcPr>
            <w:tcW w:w="1996" w:type="dxa"/>
          </w:tcPr>
          <w:p w14:paraId="41DDC610"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UInt16</w:t>
            </w:r>
          </w:p>
        </w:tc>
      </w:tr>
      <w:tr w:rsidR="00B4056B" w14:paraId="6C843427" w14:textId="77777777" w:rsidTr="00706450">
        <w:tc>
          <w:tcPr>
            <w:cnfStyle w:val="001000000000" w:firstRow="0" w:lastRow="0" w:firstColumn="1" w:lastColumn="0" w:oddVBand="0" w:evenVBand="0" w:oddHBand="0" w:evenHBand="0" w:firstRowFirstColumn="0" w:firstRowLastColumn="0" w:lastRowFirstColumn="0" w:lastRowLastColumn="0"/>
            <w:tcW w:w="2473" w:type="dxa"/>
          </w:tcPr>
          <w:p w14:paraId="5E32FE88" w14:textId="06CC100B" w:rsidR="00B4056B" w:rsidRPr="00687BC1" w:rsidRDefault="00B4056B" w:rsidP="00706450">
            <w:pPr>
              <w:rPr>
                <w:color w:val="92D050"/>
              </w:rPr>
            </w:pPr>
            <w:proofErr w:type="spellStart"/>
            <w:proofErr w:type="gramStart"/>
            <w:r w:rsidRPr="00687BC1">
              <w:rPr>
                <w:color w:val="92D050"/>
              </w:rPr>
              <w:t>endNode</w:t>
            </w:r>
            <w:r w:rsidR="00687BC1" w:rsidRPr="00687BC1">
              <w:rPr>
                <w:color w:val="92D050"/>
              </w:rPr>
              <w:t>Id</w:t>
            </w:r>
            <w:proofErr w:type="spellEnd"/>
            <w:proofErr w:type="gramEnd"/>
          </w:p>
        </w:tc>
        <w:tc>
          <w:tcPr>
            <w:tcW w:w="2432" w:type="dxa"/>
          </w:tcPr>
          <w:p w14:paraId="655B7F25" w14:textId="6B888D71"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proofErr w:type="spellStart"/>
            <w:r>
              <w:t>L</w:t>
            </w:r>
            <w:r w:rsidR="00687BC1">
              <w:t>’Id</w:t>
            </w:r>
            <w:proofErr w:type="spellEnd"/>
            <w:r>
              <w:t xml:space="preserve"> nœud marquant la fin de l’arc.</w:t>
            </w:r>
          </w:p>
        </w:tc>
        <w:tc>
          <w:tcPr>
            <w:tcW w:w="2387" w:type="dxa"/>
          </w:tcPr>
          <w:p w14:paraId="0229A32F"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 xml:space="preserve">Oui </w:t>
            </w:r>
          </w:p>
        </w:tc>
        <w:tc>
          <w:tcPr>
            <w:tcW w:w="1996" w:type="dxa"/>
          </w:tcPr>
          <w:p w14:paraId="1265F567"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Uint16</w:t>
            </w:r>
          </w:p>
        </w:tc>
      </w:tr>
      <w:tr w:rsidR="00B4056B" w14:paraId="40DCF965" w14:textId="77777777" w:rsidTr="0070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26D1B4CE" w14:textId="4145E290" w:rsidR="00B4056B" w:rsidRPr="00A14EF9" w:rsidRDefault="00B4056B" w:rsidP="00706450">
            <w:pPr>
              <w:rPr>
                <w:strike/>
                <w:color w:val="538135" w:themeColor="accent6" w:themeShade="BF"/>
              </w:rPr>
            </w:pPr>
            <w:proofErr w:type="spellStart"/>
            <w:proofErr w:type="gramStart"/>
            <w:r w:rsidRPr="00A14EF9">
              <w:rPr>
                <w:strike/>
                <w:color w:val="538135" w:themeColor="accent6" w:themeShade="BF"/>
              </w:rPr>
              <w:t>sectionId</w:t>
            </w:r>
            <w:proofErr w:type="spellEnd"/>
            <w:proofErr w:type="gramEnd"/>
            <w:r w:rsidR="00A14EF9" w:rsidRPr="00A14EF9">
              <w:rPr>
                <w:color w:val="538135" w:themeColor="accent6" w:themeShade="BF"/>
              </w:rPr>
              <w:t xml:space="preserve"> </w:t>
            </w:r>
            <w:proofErr w:type="spellStart"/>
            <w:r w:rsidR="00A14EF9" w:rsidRPr="00A14EF9">
              <w:rPr>
                <w:color w:val="538135" w:themeColor="accent6" w:themeShade="BF"/>
              </w:rPr>
              <w:t>safetyZone</w:t>
            </w:r>
            <w:r w:rsidR="00941F27">
              <w:rPr>
                <w:color w:val="538135" w:themeColor="accent6" w:themeShade="BF"/>
              </w:rPr>
              <w:t>Id</w:t>
            </w:r>
            <w:proofErr w:type="spellEnd"/>
          </w:p>
        </w:tc>
        <w:tc>
          <w:tcPr>
            <w:tcW w:w="2432" w:type="dxa"/>
          </w:tcPr>
          <w:p w14:paraId="56120765" w14:textId="73C21BEF"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t xml:space="preserve">L’identifiant de la </w:t>
            </w:r>
            <w:r w:rsidR="00830118">
              <w:t>zone sécurisé</w:t>
            </w:r>
            <w:r>
              <w:t xml:space="preserve"> contenant l’arc </w:t>
            </w:r>
          </w:p>
        </w:tc>
        <w:tc>
          <w:tcPr>
            <w:tcW w:w="2387" w:type="dxa"/>
          </w:tcPr>
          <w:p w14:paraId="0CB28F40"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Oui</w:t>
            </w:r>
          </w:p>
        </w:tc>
        <w:tc>
          <w:tcPr>
            <w:tcW w:w="1996" w:type="dxa"/>
          </w:tcPr>
          <w:p w14:paraId="392E50C2"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UInt8</w:t>
            </w:r>
          </w:p>
        </w:tc>
      </w:tr>
      <w:tr w:rsidR="00B4056B" w14:paraId="18468A4C" w14:textId="77777777" w:rsidTr="00706450">
        <w:tc>
          <w:tcPr>
            <w:cnfStyle w:val="001000000000" w:firstRow="0" w:lastRow="0" w:firstColumn="1" w:lastColumn="0" w:oddVBand="0" w:evenVBand="0" w:oddHBand="0" w:evenHBand="0" w:firstRowFirstColumn="0" w:firstRowLastColumn="0" w:lastRowFirstColumn="0" w:lastRowLastColumn="0"/>
            <w:tcW w:w="2473" w:type="dxa"/>
          </w:tcPr>
          <w:p w14:paraId="78586623" w14:textId="793E05FA" w:rsidR="00B4056B" w:rsidRDefault="00B4056B" w:rsidP="00706450">
            <w:proofErr w:type="spellStart"/>
            <w:proofErr w:type="gramStart"/>
            <w:r>
              <w:t>maxSpeed</w:t>
            </w:r>
            <w:proofErr w:type="spellEnd"/>
            <w:proofErr w:type="gramEnd"/>
            <w:r w:rsidR="007D1186" w:rsidRPr="007D1186">
              <w:rPr>
                <w:color w:val="538135" w:themeColor="accent6" w:themeShade="BF"/>
              </w:rPr>
              <w:t xml:space="preserve"> (</w:t>
            </w:r>
            <w:proofErr w:type="spellStart"/>
            <w:r w:rsidR="007D1186" w:rsidRPr="007D1186">
              <w:rPr>
                <w:color w:val="538135" w:themeColor="accent6" w:themeShade="BF"/>
              </w:rPr>
              <w:t>speedProfil</w:t>
            </w:r>
            <w:proofErr w:type="spellEnd"/>
            <w:r w:rsidR="007D1186" w:rsidRPr="007D1186">
              <w:rPr>
                <w:color w:val="538135" w:themeColor="accent6" w:themeShade="BF"/>
              </w:rPr>
              <w:t>)</w:t>
            </w:r>
          </w:p>
        </w:tc>
        <w:tc>
          <w:tcPr>
            <w:tcW w:w="2432" w:type="dxa"/>
          </w:tcPr>
          <w:p w14:paraId="725353BC" w14:textId="68C2D0DE"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 xml:space="preserve">Le </w:t>
            </w:r>
            <w:r w:rsidR="003A4F5A">
              <w:t>profil</w:t>
            </w:r>
            <w:r>
              <w:t xml:space="preserve"> de la vitesse à respecter au niveau de cet arc </w:t>
            </w:r>
          </w:p>
        </w:tc>
        <w:tc>
          <w:tcPr>
            <w:tcW w:w="2387" w:type="dxa"/>
          </w:tcPr>
          <w:p w14:paraId="01C0396E"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 xml:space="preserve">Oui </w:t>
            </w:r>
          </w:p>
        </w:tc>
        <w:tc>
          <w:tcPr>
            <w:tcW w:w="1996" w:type="dxa"/>
          </w:tcPr>
          <w:p w14:paraId="4667D441"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UInt8</w:t>
            </w:r>
          </w:p>
        </w:tc>
      </w:tr>
      <w:tr w:rsidR="00941F27" w:rsidRPr="00941F27" w14:paraId="15A94DBD" w14:textId="77777777" w:rsidTr="0070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098CD26B" w14:textId="07B55C73" w:rsidR="00941F27" w:rsidRPr="00941F27" w:rsidRDefault="00941F27" w:rsidP="00706450">
            <w:pPr>
              <w:rPr>
                <w:color w:val="92D050"/>
              </w:rPr>
            </w:pPr>
            <w:proofErr w:type="spellStart"/>
            <w:r w:rsidRPr="00941F27">
              <w:rPr>
                <w:color w:val="92D050"/>
              </w:rPr>
              <w:t>RegulatedZoneId</w:t>
            </w:r>
            <w:proofErr w:type="spellEnd"/>
          </w:p>
        </w:tc>
        <w:tc>
          <w:tcPr>
            <w:tcW w:w="2432" w:type="dxa"/>
          </w:tcPr>
          <w:p w14:paraId="7A710452" w14:textId="0FD127BB" w:rsidR="00941F27" w:rsidRPr="00941F27" w:rsidRDefault="00941F27" w:rsidP="00706450">
            <w:pPr>
              <w:jc w:val="left"/>
              <w:cnfStyle w:val="000000100000" w:firstRow="0" w:lastRow="0" w:firstColumn="0" w:lastColumn="0" w:oddVBand="0" w:evenVBand="0" w:oddHBand="1" w:evenHBand="0" w:firstRowFirstColumn="0" w:firstRowLastColumn="0" w:lastRowFirstColumn="0" w:lastRowLastColumn="0"/>
              <w:rPr>
                <w:color w:val="92D050"/>
              </w:rPr>
            </w:pPr>
            <w:r w:rsidRPr="00941F27">
              <w:rPr>
                <w:color w:val="92D050"/>
              </w:rPr>
              <w:t xml:space="preserve">Zone avec des règles à respecter </w:t>
            </w:r>
          </w:p>
        </w:tc>
        <w:tc>
          <w:tcPr>
            <w:tcW w:w="2387" w:type="dxa"/>
          </w:tcPr>
          <w:p w14:paraId="5CBFB97F" w14:textId="3BD316E7" w:rsidR="00941F27" w:rsidRPr="00941F27" w:rsidRDefault="00941F27" w:rsidP="00706450">
            <w:pPr>
              <w:cnfStyle w:val="000000100000" w:firstRow="0" w:lastRow="0" w:firstColumn="0" w:lastColumn="0" w:oddVBand="0" w:evenVBand="0" w:oddHBand="1" w:evenHBand="0" w:firstRowFirstColumn="0" w:firstRowLastColumn="0" w:lastRowFirstColumn="0" w:lastRowLastColumn="0"/>
              <w:rPr>
                <w:color w:val="92D050"/>
              </w:rPr>
            </w:pPr>
            <w:r w:rsidRPr="00941F27">
              <w:rPr>
                <w:color w:val="92D050"/>
              </w:rPr>
              <w:t>Oui</w:t>
            </w:r>
          </w:p>
        </w:tc>
        <w:tc>
          <w:tcPr>
            <w:tcW w:w="1996" w:type="dxa"/>
          </w:tcPr>
          <w:p w14:paraId="423C12C8" w14:textId="7F2567CC" w:rsidR="00941F27" w:rsidRPr="00941F27" w:rsidRDefault="00941F27" w:rsidP="00706450">
            <w:pPr>
              <w:cnfStyle w:val="000000100000" w:firstRow="0" w:lastRow="0" w:firstColumn="0" w:lastColumn="0" w:oddVBand="0" w:evenVBand="0" w:oddHBand="1" w:evenHBand="0" w:firstRowFirstColumn="0" w:firstRowLastColumn="0" w:lastRowFirstColumn="0" w:lastRowLastColumn="0"/>
              <w:rPr>
                <w:color w:val="92D050"/>
              </w:rPr>
            </w:pPr>
            <w:r w:rsidRPr="00941F27">
              <w:rPr>
                <w:color w:val="92D050"/>
              </w:rPr>
              <w:t>UInt16</w:t>
            </w:r>
          </w:p>
        </w:tc>
      </w:tr>
    </w:tbl>
    <w:p w14:paraId="6534576E" w14:textId="26A883D1" w:rsidR="00B4056B" w:rsidRPr="00525FB1" w:rsidRDefault="00927086" w:rsidP="00B4056B">
      <w:pPr>
        <w:rPr>
          <w:color w:val="70AD47" w:themeColor="accent6"/>
        </w:rPr>
      </w:pPr>
      <w:r w:rsidRPr="00927086">
        <w:rPr>
          <w:color w:val="70AD47" w:themeColor="accent6"/>
        </w:rPr>
        <w:t xml:space="preserve">Je suis conscient que l'information </w:t>
      </w:r>
      <w:proofErr w:type="spellStart"/>
      <w:r w:rsidRPr="00927086">
        <w:rPr>
          <w:color w:val="70AD47" w:themeColor="accent6"/>
        </w:rPr>
        <w:t>safetyZoneId</w:t>
      </w:r>
      <w:proofErr w:type="spellEnd"/>
      <w:r w:rsidRPr="00927086">
        <w:rPr>
          <w:color w:val="70AD47" w:themeColor="accent6"/>
        </w:rPr>
        <w:t xml:space="preserve"> pourrait être déduite autrement, mais afin de simplifier les calculs sur l'ECU, elle est intégrée directement dans les propriétés de l’arc</w:t>
      </w:r>
      <w:r>
        <w:rPr>
          <w:color w:val="70AD47" w:themeColor="accent6"/>
        </w:rPr>
        <w:t>.</w:t>
      </w:r>
    </w:p>
    <w:p w14:paraId="240AFE4A" w14:textId="77777777" w:rsidR="00B4056B" w:rsidRDefault="00B4056B" w:rsidP="00B4056B">
      <w:pPr>
        <w:pStyle w:val="Titre2"/>
      </w:pPr>
      <w:bookmarkStart w:id="218" w:name="_Toc196261138"/>
      <w:r>
        <w:t>Objet Nœud</w:t>
      </w:r>
      <w:bookmarkEnd w:id="218"/>
    </w:p>
    <w:p w14:paraId="54CA22DD" w14:textId="77777777" w:rsidR="00B4056B" w:rsidRDefault="00B4056B" w:rsidP="00B4056B">
      <w:r>
        <w:t>L’objet nœud ‘</w:t>
      </w:r>
      <w:proofErr w:type="spellStart"/>
      <w:r>
        <w:t>node</w:t>
      </w:r>
      <w:proofErr w:type="spellEnd"/>
      <w:r>
        <w:t>’ est un objet composé de :</w:t>
      </w:r>
    </w:p>
    <w:p w14:paraId="69A86B26" w14:textId="77777777" w:rsidR="00B4056B" w:rsidRDefault="00B4056B" w:rsidP="00B4056B">
      <w:pPr>
        <w:pStyle w:val="Paragraphedeliste"/>
        <w:numPr>
          <w:ilvl w:val="0"/>
          <w:numId w:val="13"/>
        </w:numPr>
      </w:pPr>
      <w:r>
        <w:t>Id</w:t>
      </w:r>
    </w:p>
    <w:p w14:paraId="7D237C19" w14:textId="77777777" w:rsidR="00B4056B" w:rsidRDefault="00B4056B" w:rsidP="00B4056B">
      <w:pPr>
        <w:pStyle w:val="Paragraphedeliste"/>
        <w:numPr>
          <w:ilvl w:val="0"/>
          <w:numId w:val="13"/>
        </w:numPr>
      </w:pPr>
      <w:r>
        <w:t xml:space="preserve">Ensemble de </w:t>
      </w:r>
      <w:proofErr w:type="spellStart"/>
      <w:r>
        <w:t>mileStone</w:t>
      </w:r>
      <w:proofErr w:type="spellEnd"/>
    </w:p>
    <w:p w14:paraId="555CCF7B" w14:textId="77777777" w:rsidR="00B4056B" w:rsidRPr="006F253B" w:rsidRDefault="00B4056B" w:rsidP="00B4056B">
      <w:pPr>
        <w:ind w:left="1416"/>
      </w:pPr>
    </w:p>
    <w:p w14:paraId="64907A06" w14:textId="77777777" w:rsidR="00B4056B" w:rsidRDefault="00B4056B" w:rsidP="00B4056B">
      <w:pPr>
        <w:rPr>
          <w:rStyle w:val="lev"/>
          <w:b w:val="0"/>
          <w:bCs w:val="0"/>
        </w:rPr>
      </w:pPr>
      <w:r>
        <w:rPr>
          <w:rStyle w:val="lev"/>
          <w:b w:val="0"/>
          <w:bCs w:val="0"/>
        </w:rPr>
        <w:t>Ces propriétés sont soit une propriété simple ou un objet composé.</w:t>
      </w:r>
    </w:p>
    <w:p w14:paraId="15A617F1" w14:textId="77777777" w:rsidR="00B4056B" w:rsidRDefault="00B4056B" w:rsidP="00B4056B">
      <w:pPr>
        <w:rPr>
          <w:rStyle w:val="lev"/>
          <w:b w:val="0"/>
          <w:bCs w:val="0"/>
        </w:rPr>
      </w:pPr>
    </w:p>
    <w:p w14:paraId="0D77B0CA" w14:textId="77777777" w:rsidR="00B4056B" w:rsidRDefault="00B4056B" w:rsidP="00B4056B">
      <w:pPr>
        <w:rPr>
          <w:rStyle w:val="lev"/>
          <w:b w:val="0"/>
          <w:bCs w:val="0"/>
        </w:rPr>
      </w:pPr>
    </w:p>
    <w:tbl>
      <w:tblPr>
        <w:tblStyle w:val="TableauGrille4-Accentuation5"/>
        <w:tblW w:w="0" w:type="auto"/>
        <w:jc w:val="center"/>
        <w:tblLook w:val="04A0" w:firstRow="1" w:lastRow="0" w:firstColumn="1" w:lastColumn="0" w:noHBand="0" w:noVBand="1"/>
      </w:tblPr>
      <w:tblGrid>
        <w:gridCol w:w="2380"/>
        <w:gridCol w:w="2484"/>
        <w:gridCol w:w="2472"/>
        <w:gridCol w:w="1952"/>
      </w:tblGrid>
      <w:tr w:rsidR="00B4056B" w14:paraId="1FB6E725" w14:textId="77777777" w:rsidTr="00706450">
        <w:trPr>
          <w:cnfStyle w:val="100000000000" w:firstRow="1" w:lastRow="0" w:firstColumn="0" w:lastColumn="0" w:oddVBand="0" w:evenVBand="0" w:oddHBand="0"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2380" w:type="dxa"/>
          </w:tcPr>
          <w:p w14:paraId="43C5F9DE" w14:textId="77777777" w:rsidR="00B4056B" w:rsidRDefault="00B4056B" w:rsidP="00706450">
            <w:pPr>
              <w:rPr>
                <w:rStyle w:val="lev"/>
                <w:b/>
                <w:bCs/>
              </w:rPr>
            </w:pPr>
            <w:r>
              <w:t>Propriété</w:t>
            </w:r>
          </w:p>
        </w:tc>
        <w:tc>
          <w:tcPr>
            <w:tcW w:w="2484" w:type="dxa"/>
          </w:tcPr>
          <w:p w14:paraId="1D0F943D"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Description</w:t>
            </w:r>
          </w:p>
        </w:tc>
        <w:tc>
          <w:tcPr>
            <w:tcW w:w="2472" w:type="dxa"/>
          </w:tcPr>
          <w:p w14:paraId="79B6B2C9"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Obligatoire</w:t>
            </w:r>
          </w:p>
        </w:tc>
        <w:tc>
          <w:tcPr>
            <w:tcW w:w="1952" w:type="dxa"/>
          </w:tcPr>
          <w:p w14:paraId="70F5C5EC"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Format de valeur</w:t>
            </w:r>
          </w:p>
        </w:tc>
      </w:tr>
      <w:tr w:rsidR="00B4056B" w14:paraId="0567F22A"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80" w:type="dxa"/>
          </w:tcPr>
          <w:p w14:paraId="46CE4C62" w14:textId="77777777" w:rsidR="00B4056B" w:rsidRDefault="00B4056B" w:rsidP="00706450">
            <w:pPr>
              <w:rPr>
                <w:rStyle w:val="lev"/>
                <w:b/>
                <w:bCs/>
              </w:rPr>
            </w:pPr>
            <w:r>
              <w:rPr>
                <w:rStyle w:val="lev"/>
                <w:b/>
                <w:bCs/>
              </w:rPr>
              <w:t>Id</w:t>
            </w:r>
          </w:p>
        </w:tc>
        <w:tc>
          <w:tcPr>
            <w:tcW w:w="2484" w:type="dxa"/>
          </w:tcPr>
          <w:p w14:paraId="7355328D" w14:textId="77777777" w:rsidR="00B4056B" w:rsidRPr="006B24BE" w:rsidRDefault="00B4056B" w:rsidP="00706450">
            <w:pPr>
              <w:jc w:val="left"/>
              <w:cnfStyle w:val="000000100000" w:firstRow="0" w:lastRow="0" w:firstColumn="0" w:lastColumn="0" w:oddVBand="0" w:evenVBand="0" w:oddHBand="1" w:evenHBand="0" w:firstRowFirstColumn="0" w:firstRowLastColumn="0" w:lastRowFirstColumn="0" w:lastRowLastColumn="0"/>
            </w:pPr>
            <w:r w:rsidRPr="006B24BE">
              <w:t>L’identifiant de nœud</w:t>
            </w:r>
          </w:p>
        </w:tc>
        <w:tc>
          <w:tcPr>
            <w:tcW w:w="2472" w:type="dxa"/>
          </w:tcPr>
          <w:p w14:paraId="26813B18"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rPr>
                <w:rStyle w:val="lev"/>
                <w:b w:val="0"/>
                <w:bCs w:val="0"/>
              </w:rPr>
            </w:pPr>
            <w:r>
              <w:rPr>
                <w:rStyle w:val="lev"/>
                <w:b w:val="0"/>
                <w:bCs w:val="0"/>
              </w:rPr>
              <w:t>Oui</w:t>
            </w:r>
          </w:p>
        </w:tc>
        <w:tc>
          <w:tcPr>
            <w:tcW w:w="1952" w:type="dxa"/>
          </w:tcPr>
          <w:p w14:paraId="46C4C28A"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rPr>
                <w:rStyle w:val="lev"/>
                <w:b w:val="0"/>
                <w:bCs w:val="0"/>
              </w:rPr>
            </w:pPr>
            <w:r>
              <w:rPr>
                <w:rStyle w:val="lev"/>
                <w:b w:val="0"/>
                <w:bCs w:val="0"/>
              </w:rPr>
              <w:t>UInt16</w:t>
            </w:r>
          </w:p>
        </w:tc>
      </w:tr>
      <w:tr w:rsidR="00B4056B" w14:paraId="009A530D" w14:textId="77777777" w:rsidTr="00AF24DB">
        <w:trPr>
          <w:jc w:val="center"/>
        </w:trPr>
        <w:tc>
          <w:tcPr>
            <w:cnfStyle w:val="001000000000" w:firstRow="0" w:lastRow="0" w:firstColumn="1" w:lastColumn="0" w:oddVBand="0" w:evenVBand="0" w:oddHBand="0" w:evenHBand="0" w:firstRowFirstColumn="0" w:firstRowLastColumn="0" w:lastRowFirstColumn="0" w:lastRowLastColumn="0"/>
            <w:tcW w:w="2380" w:type="dxa"/>
          </w:tcPr>
          <w:p w14:paraId="7FC1FA6A" w14:textId="0814F05E" w:rsidR="00B4056B" w:rsidRDefault="00B4056B" w:rsidP="00706450">
            <w:pPr>
              <w:rPr>
                <w:rStyle w:val="lev"/>
                <w:b/>
                <w:bCs/>
              </w:rPr>
            </w:pPr>
            <w:r>
              <w:rPr>
                <w:rStyle w:val="lev"/>
                <w:b/>
                <w:bCs/>
              </w:rPr>
              <w:t xml:space="preserve">{} </w:t>
            </w:r>
            <w:proofErr w:type="spellStart"/>
            <w:r>
              <w:rPr>
                <w:rStyle w:val="lev"/>
                <w:b/>
                <w:bCs/>
              </w:rPr>
              <w:t>mileStone</w:t>
            </w:r>
            <w:r w:rsidR="00130D4B">
              <w:rPr>
                <w:rStyle w:val="lev"/>
                <w:b/>
                <w:bCs/>
              </w:rPr>
              <w:t>Id</w:t>
            </w:r>
            <w:proofErr w:type="spellEnd"/>
          </w:p>
        </w:tc>
        <w:tc>
          <w:tcPr>
            <w:tcW w:w="2484" w:type="dxa"/>
          </w:tcPr>
          <w:p w14:paraId="4FB0A772" w14:textId="10EA07B7" w:rsidR="00B4056B" w:rsidRPr="006B24BE" w:rsidRDefault="00B4056B" w:rsidP="00706450">
            <w:pPr>
              <w:jc w:val="left"/>
              <w:cnfStyle w:val="000000000000" w:firstRow="0" w:lastRow="0" w:firstColumn="0" w:lastColumn="0" w:oddVBand="0" w:evenVBand="0" w:oddHBand="0" w:evenHBand="0" w:firstRowFirstColumn="0" w:firstRowLastColumn="0" w:lastRowFirstColumn="0" w:lastRowLastColumn="0"/>
            </w:pPr>
            <w:r>
              <w:t>C’est</w:t>
            </w:r>
            <w:r w:rsidR="00130D4B">
              <w:t xml:space="preserve"> les identifiants</w:t>
            </w:r>
            <w:r>
              <w:t xml:space="preserve"> l’ensemble des points représentant les différents objets physiques ou virtuels de l’infrastructure au niveau </w:t>
            </w:r>
            <w:r>
              <w:lastRenderedPageBreak/>
              <w:t>de nœud</w:t>
            </w:r>
          </w:p>
        </w:tc>
        <w:tc>
          <w:tcPr>
            <w:tcW w:w="2472" w:type="dxa"/>
          </w:tcPr>
          <w:p w14:paraId="4714B2D4"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rPr>
                <w:rStyle w:val="lev"/>
                <w:b w:val="0"/>
                <w:bCs w:val="0"/>
              </w:rPr>
            </w:pPr>
            <w:r>
              <w:rPr>
                <w:rStyle w:val="lev"/>
                <w:b w:val="0"/>
                <w:bCs w:val="0"/>
              </w:rPr>
              <w:lastRenderedPageBreak/>
              <w:t>O</w:t>
            </w:r>
            <w:r w:rsidRPr="006B24BE">
              <w:rPr>
                <w:rStyle w:val="lev"/>
                <w:b w:val="0"/>
                <w:bCs w:val="0"/>
              </w:rPr>
              <w:t>ui</w:t>
            </w:r>
          </w:p>
        </w:tc>
        <w:tc>
          <w:tcPr>
            <w:tcW w:w="1952" w:type="dxa"/>
            <w:shd w:val="clear" w:color="auto" w:fill="FFC000"/>
            <w:vAlign w:val="center"/>
          </w:tcPr>
          <w:p w14:paraId="001D56DF" w14:textId="605BF51C" w:rsidR="00B4056B" w:rsidRPr="00AF24DB" w:rsidRDefault="00AF24DB" w:rsidP="00706450">
            <w:pPr>
              <w:jc w:val="center"/>
              <w:cnfStyle w:val="000000000000" w:firstRow="0" w:lastRow="0" w:firstColumn="0" w:lastColumn="0" w:oddVBand="0" w:evenVBand="0" w:oddHBand="0" w:evenHBand="0" w:firstRowFirstColumn="0" w:firstRowLastColumn="0" w:lastRowFirstColumn="0" w:lastRowLastColumn="0"/>
              <w:rPr>
                <w:rStyle w:val="lev"/>
                <w:b w:val="0"/>
                <w:bCs w:val="0"/>
              </w:rPr>
            </w:pPr>
            <w:r w:rsidRPr="00AF24DB">
              <w:rPr>
                <w:rStyle w:val="lev"/>
                <w:b w:val="0"/>
                <w:bCs w:val="0"/>
              </w:rPr>
              <w:t xml:space="preserve">Séquencement d’octet </w:t>
            </w:r>
          </w:p>
        </w:tc>
      </w:tr>
      <w:tr w:rsidR="00B4056B" w14:paraId="50C67138" w14:textId="77777777" w:rsidTr="00AF2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80" w:type="dxa"/>
          </w:tcPr>
          <w:p w14:paraId="3B70C961" w14:textId="77777777" w:rsidR="00B4056B" w:rsidRDefault="00B4056B" w:rsidP="00706450">
            <w:pPr>
              <w:rPr>
                <w:rStyle w:val="lev"/>
                <w:b/>
                <w:bCs/>
              </w:rPr>
            </w:pPr>
            <w:proofErr w:type="spellStart"/>
            <w:proofErr w:type="gramStart"/>
            <w:r>
              <w:rPr>
                <w:rStyle w:val="lev"/>
                <w:b/>
                <w:bCs/>
              </w:rPr>
              <w:t>stationType</w:t>
            </w:r>
            <w:proofErr w:type="spellEnd"/>
            <w:proofErr w:type="gramEnd"/>
          </w:p>
        </w:tc>
        <w:tc>
          <w:tcPr>
            <w:tcW w:w="2484" w:type="dxa"/>
          </w:tcPr>
          <w:p w14:paraId="70EA642A" w14:textId="77777777"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rsidRPr="00614017">
              <w:t>Indique le type d’arrêt lorsque le nœud est situé à un point d’arrêt.</w:t>
            </w:r>
          </w:p>
        </w:tc>
        <w:tc>
          <w:tcPr>
            <w:tcW w:w="2472" w:type="dxa"/>
          </w:tcPr>
          <w:p w14:paraId="6B11A12E"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rPr>
                <w:rStyle w:val="lev"/>
                <w:b w:val="0"/>
                <w:bCs w:val="0"/>
              </w:rPr>
            </w:pPr>
            <w:r>
              <w:rPr>
                <w:rStyle w:val="lev"/>
                <w:b w:val="0"/>
                <w:bCs w:val="0"/>
              </w:rPr>
              <w:t>Non</w:t>
            </w:r>
          </w:p>
          <w:p w14:paraId="1E6160B7"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rPr>
                <w:rStyle w:val="lev"/>
                <w:b w:val="0"/>
                <w:bCs w:val="0"/>
              </w:rPr>
            </w:pPr>
            <w:r>
              <w:rPr>
                <w:rStyle w:val="lev"/>
                <w:b w:val="0"/>
                <w:bCs w:val="0"/>
              </w:rPr>
              <w:t xml:space="preserve">Seulement </w:t>
            </w:r>
            <w:r w:rsidRPr="00614017">
              <w:rPr>
                <w:rStyle w:val="lev"/>
                <w:b w:val="0"/>
                <w:bCs w:val="0"/>
              </w:rPr>
              <w:t>si le nœud est au niveau d’un</w:t>
            </w:r>
            <w:r>
              <w:rPr>
                <w:rStyle w:val="lev"/>
                <w:b w:val="0"/>
                <w:bCs w:val="0"/>
              </w:rPr>
              <w:t xml:space="preserve"> hub ou ‘PC’</w:t>
            </w:r>
          </w:p>
        </w:tc>
        <w:tc>
          <w:tcPr>
            <w:tcW w:w="1952" w:type="dxa"/>
            <w:shd w:val="clear" w:color="auto" w:fill="FFC000"/>
          </w:tcPr>
          <w:p w14:paraId="18C821D4" w14:textId="74F18F49" w:rsidR="00B4056B" w:rsidRPr="00AF24DB" w:rsidRDefault="00AF24DB" w:rsidP="00706450">
            <w:pPr>
              <w:cnfStyle w:val="000000100000" w:firstRow="0" w:lastRow="0" w:firstColumn="0" w:lastColumn="0" w:oddVBand="0" w:evenVBand="0" w:oddHBand="1" w:evenHBand="0" w:firstRowFirstColumn="0" w:firstRowLastColumn="0" w:lastRowFirstColumn="0" w:lastRowLastColumn="0"/>
              <w:rPr>
                <w:rStyle w:val="lev"/>
                <w:b w:val="0"/>
                <w:bCs w:val="0"/>
              </w:rPr>
            </w:pPr>
            <w:r w:rsidRPr="00AF24DB">
              <w:rPr>
                <w:rStyle w:val="lev"/>
                <w:b w:val="0"/>
                <w:bCs w:val="0"/>
              </w:rPr>
              <w:t>UInt8</w:t>
            </w:r>
          </w:p>
        </w:tc>
      </w:tr>
      <w:tr w:rsidR="00B4056B" w14:paraId="5987D87C" w14:textId="77777777" w:rsidTr="00706450">
        <w:trPr>
          <w:jc w:val="center"/>
        </w:trPr>
        <w:tc>
          <w:tcPr>
            <w:cnfStyle w:val="001000000000" w:firstRow="0" w:lastRow="0" w:firstColumn="1" w:lastColumn="0" w:oddVBand="0" w:evenVBand="0" w:oddHBand="0" w:evenHBand="0" w:firstRowFirstColumn="0" w:firstRowLastColumn="0" w:lastRowFirstColumn="0" w:lastRowLastColumn="0"/>
            <w:tcW w:w="2380" w:type="dxa"/>
          </w:tcPr>
          <w:p w14:paraId="67F25BD1" w14:textId="77777777" w:rsidR="00B4056B" w:rsidRDefault="00B4056B" w:rsidP="00706450">
            <w:pPr>
              <w:rPr>
                <w:rStyle w:val="lev"/>
                <w:b/>
                <w:bCs/>
              </w:rPr>
            </w:pPr>
            <w:proofErr w:type="spellStart"/>
            <w:proofErr w:type="gramStart"/>
            <w:r>
              <w:rPr>
                <w:rStyle w:val="lev"/>
                <w:b/>
                <w:bCs/>
              </w:rPr>
              <w:t>stationId</w:t>
            </w:r>
            <w:proofErr w:type="spellEnd"/>
            <w:proofErr w:type="gramEnd"/>
          </w:p>
        </w:tc>
        <w:tc>
          <w:tcPr>
            <w:tcW w:w="2484" w:type="dxa"/>
          </w:tcPr>
          <w:p w14:paraId="57B93F09" w14:textId="77777777" w:rsidR="00B4056B" w:rsidRPr="00614017" w:rsidRDefault="00B4056B" w:rsidP="00706450">
            <w:pPr>
              <w:jc w:val="left"/>
              <w:cnfStyle w:val="000000000000" w:firstRow="0" w:lastRow="0" w:firstColumn="0" w:lastColumn="0" w:oddVBand="0" w:evenVBand="0" w:oddHBand="0" w:evenHBand="0" w:firstRowFirstColumn="0" w:firstRowLastColumn="0" w:lastRowFirstColumn="0" w:lastRowLastColumn="0"/>
            </w:pPr>
            <w:r>
              <w:t xml:space="preserve">L’identifiant de l’arrêt </w:t>
            </w:r>
          </w:p>
        </w:tc>
        <w:tc>
          <w:tcPr>
            <w:tcW w:w="2472" w:type="dxa"/>
          </w:tcPr>
          <w:p w14:paraId="78B41B80" w14:textId="77777777" w:rsidR="00B4056B" w:rsidRPr="00223DCC" w:rsidRDefault="00B4056B" w:rsidP="00B10F23">
            <w:pPr>
              <w:jc w:val="left"/>
              <w:cnfStyle w:val="000000000000" w:firstRow="0" w:lastRow="0" w:firstColumn="0" w:lastColumn="0" w:oddVBand="0" w:evenVBand="0" w:oddHBand="0" w:evenHBand="0" w:firstRowFirstColumn="0" w:firstRowLastColumn="0" w:lastRowFirstColumn="0" w:lastRowLastColumn="0"/>
              <w:rPr>
                <w:rStyle w:val="lev"/>
                <w:b w:val="0"/>
                <w:bCs w:val="0"/>
              </w:rPr>
            </w:pPr>
            <w:r>
              <w:rPr>
                <w:rStyle w:val="lev"/>
                <w:b w:val="0"/>
                <w:bCs w:val="0"/>
              </w:rPr>
              <w:t>N</w:t>
            </w:r>
            <w:r w:rsidRPr="00223DCC">
              <w:rPr>
                <w:rStyle w:val="lev"/>
                <w:b w:val="0"/>
                <w:bCs w:val="0"/>
              </w:rPr>
              <w:t>on</w:t>
            </w:r>
          </w:p>
          <w:p w14:paraId="308FF889" w14:textId="77777777" w:rsidR="00B4056B" w:rsidRDefault="00B4056B" w:rsidP="00B10F23">
            <w:pPr>
              <w:jc w:val="left"/>
              <w:cnfStyle w:val="000000000000" w:firstRow="0" w:lastRow="0" w:firstColumn="0" w:lastColumn="0" w:oddVBand="0" w:evenVBand="0" w:oddHBand="0" w:evenHBand="0" w:firstRowFirstColumn="0" w:firstRowLastColumn="0" w:lastRowFirstColumn="0" w:lastRowLastColumn="0"/>
              <w:rPr>
                <w:rStyle w:val="lev"/>
                <w:b w:val="0"/>
                <w:bCs w:val="0"/>
              </w:rPr>
            </w:pPr>
            <w:r w:rsidRPr="00223DCC">
              <w:rPr>
                <w:rStyle w:val="lev"/>
                <w:b w:val="0"/>
                <w:bCs w:val="0"/>
              </w:rPr>
              <w:t>Seulement si le</w:t>
            </w:r>
            <w:r>
              <w:rPr>
                <w:rStyle w:val="lev"/>
              </w:rPr>
              <w:t xml:space="preserve"> </w:t>
            </w:r>
            <w:proofErr w:type="spellStart"/>
            <w:r>
              <w:rPr>
                <w:rStyle w:val="lev"/>
              </w:rPr>
              <w:t>stationType</w:t>
            </w:r>
            <w:proofErr w:type="spellEnd"/>
            <w:proofErr w:type="gramStart"/>
            <w:r>
              <w:rPr>
                <w:rStyle w:val="lev"/>
              </w:rPr>
              <w:t> !=</w:t>
            </w:r>
            <w:proofErr w:type="gramEnd"/>
            <w:r>
              <w:rPr>
                <w:rStyle w:val="lev"/>
              </w:rPr>
              <w:t xml:space="preserve"> de ‘</w:t>
            </w:r>
            <w:proofErr w:type="spellStart"/>
            <w:r>
              <w:rPr>
                <w:rStyle w:val="lev"/>
              </w:rPr>
              <w:t>notStop</w:t>
            </w:r>
            <w:proofErr w:type="spellEnd"/>
            <w:r>
              <w:rPr>
                <w:rStyle w:val="lev"/>
              </w:rPr>
              <w:t>’</w:t>
            </w:r>
          </w:p>
        </w:tc>
        <w:tc>
          <w:tcPr>
            <w:tcW w:w="1952" w:type="dxa"/>
          </w:tcPr>
          <w:p w14:paraId="1E3E5D23"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rPr>
                <w:rStyle w:val="lev"/>
                <w:b w:val="0"/>
                <w:bCs w:val="0"/>
              </w:rPr>
            </w:pPr>
            <w:r>
              <w:rPr>
                <w:rStyle w:val="lev"/>
                <w:b w:val="0"/>
                <w:bCs w:val="0"/>
              </w:rPr>
              <w:t>UInt8</w:t>
            </w:r>
          </w:p>
        </w:tc>
      </w:tr>
      <w:tr w:rsidR="007F67BE" w14:paraId="4C4FC6A4"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80" w:type="dxa"/>
          </w:tcPr>
          <w:p w14:paraId="1C89458F" w14:textId="44E1ED9F" w:rsidR="007F67BE" w:rsidRDefault="007F67BE" w:rsidP="007F67BE">
            <w:pPr>
              <w:rPr>
                <w:rStyle w:val="lev"/>
              </w:rPr>
            </w:pPr>
            <w:proofErr w:type="spellStart"/>
            <w:proofErr w:type="gramStart"/>
            <w:r w:rsidRPr="00EC2926">
              <w:rPr>
                <w:rStyle w:val="lev"/>
                <w:b/>
                <w:bCs/>
                <w:color w:val="538135" w:themeColor="accent6" w:themeShade="BF"/>
              </w:rPr>
              <w:t>safetyZoneLimit</w:t>
            </w:r>
            <w:proofErr w:type="spellEnd"/>
            <w:proofErr w:type="gramEnd"/>
          </w:p>
        </w:tc>
        <w:tc>
          <w:tcPr>
            <w:tcW w:w="2484" w:type="dxa"/>
          </w:tcPr>
          <w:p w14:paraId="593E3AE4" w14:textId="733A4F3A" w:rsidR="007F67BE" w:rsidRDefault="007F67BE" w:rsidP="007F67BE">
            <w:pPr>
              <w:jc w:val="left"/>
              <w:cnfStyle w:val="000000100000" w:firstRow="0" w:lastRow="0" w:firstColumn="0" w:lastColumn="0" w:oddVBand="0" w:evenVBand="0" w:oddHBand="1" w:evenHBand="0" w:firstRowFirstColumn="0" w:firstRowLastColumn="0" w:lastRowFirstColumn="0" w:lastRowLastColumn="0"/>
            </w:pPr>
            <w:r>
              <w:t xml:space="preserve">Pour indique si le nœud est une limite de </w:t>
            </w:r>
            <w:proofErr w:type="spellStart"/>
            <w:r>
              <w:t>safetyZone</w:t>
            </w:r>
            <w:proofErr w:type="spellEnd"/>
          </w:p>
        </w:tc>
        <w:tc>
          <w:tcPr>
            <w:tcW w:w="2472" w:type="dxa"/>
          </w:tcPr>
          <w:p w14:paraId="436622A8" w14:textId="178E10A1" w:rsidR="007F67BE" w:rsidRDefault="007F67BE" w:rsidP="007F67BE">
            <w:pPr>
              <w:jc w:val="left"/>
              <w:cnfStyle w:val="000000100000" w:firstRow="0" w:lastRow="0" w:firstColumn="0" w:lastColumn="0" w:oddVBand="0" w:evenVBand="0" w:oddHBand="1" w:evenHBand="0" w:firstRowFirstColumn="0" w:firstRowLastColumn="0" w:lastRowFirstColumn="0" w:lastRowLastColumn="0"/>
              <w:rPr>
                <w:rStyle w:val="lev"/>
                <w:b w:val="0"/>
                <w:bCs w:val="0"/>
              </w:rPr>
            </w:pPr>
            <w:r>
              <w:rPr>
                <w:rStyle w:val="lev"/>
                <w:b w:val="0"/>
                <w:bCs w:val="0"/>
              </w:rPr>
              <w:t>O</w:t>
            </w:r>
            <w:r>
              <w:rPr>
                <w:rStyle w:val="lev"/>
              </w:rPr>
              <w:t>ui</w:t>
            </w:r>
          </w:p>
        </w:tc>
        <w:tc>
          <w:tcPr>
            <w:tcW w:w="1952" w:type="dxa"/>
          </w:tcPr>
          <w:p w14:paraId="404C5B1A" w14:textId="51EB5B5D" w:rsidR="007F67BE" w:rsidRDefault="007F67BE" w:rsidP="007F67BE">
            <w:pPr>
              <w:cnfStyle w:val="000000100000" w:firstRow="0" w:lastRow="0" w:firstColumn="0" w:lastColumn="0" w:oddVBand="0" w:evenVBand="0" w:oddHBand="1" w:evenHBand="0" w:firstRowFirstColumn="0" w:firstRowLastColumn="0" w:lastRowFirstColumn="0" w:lastRowLastColumn="0"/>
              <w:rPr>
                <w:rStyle w:val="lev"/>
                <w:b w:val="0"/>
                <w:bCs w:val="0"/>
              </w:rPr>
            </w:pPr>
            <w:r>
              <w:rPr>
                <w:rStyle w:val="lev"/>
                <w:b w:val="0"/>
                <w:bCs w:val="0"/>
              </w:rPr>
              <w:t>U</w:t>
            </w:r>
            <w:r>
              <w:rPr>
                <w:rStyle w:val="lev"/>
              </w:rPr>
              <w:t>Int8</w:t>
            </w:r>
          </w:p>
        </w:tc>
      </w:tr>
      <w:tr w:rsidR="007F67BE" w14:paraId="6A2788EE" w14:textId="77777777" w:rsidTr="00706450">
        <w:trPr>
          <w:jc w:val="center"/>
        </w:trPr>
        <w:tc>
          <w:tcPr>
            <w:cnfStyle w:val="001000000000" w:firstRow="0" w:lastRow="0" w:firstColumn="1" w:lastColumn="0" w:oddVBand="0" w:evenVBand="0" w:oddHBand="0" w:evenHBand="0" w:firstRowFirstColumn="0" w:firstRowLastColumn="0" w:lastRowFirstColumn="0" w:lastRowLastColumn="0"/>
            <w:tcW w:w="2380" w:type="dxa"/>
          </w:tcPr>
          <w:p w14:paraId="7AE89889" w14:textId="09BCF25F" w:rsidR="007F67BE" w:rsidRPr="00EC2926" w:rsidRDefault="007F67BE" w:rsidP="007F67BE">
            <w:pPr>
              <w:rPr>
                <w:rStyle w:val="lev"/>
                <w:color w:val="538135" w:themeColor="accent6" w:themeShade="BF"/>
              </w:rPr>
            </w:pPr>
            <w:proofErr w:type="spellStart"/>
            <w:proofErr w:type="gramStart"/>
            <w:r w:rsidRPr="00F66E15">
              <w:rPr>
                <w:rStyle w:val="lev"/>
                <w:b/>
                <w:bCs/>
                <w:color w:val="538135" w:themeColor="accent6" w:themeShade="BF"/>
              </w:rPr>
              <w:t>tunnelZoneLimit</w:t>
            </w:r>
            <w:proofErr w:type="spellEnd"/>
            <w:proofErr w:type="gramEnd"/>
          </w:p>
        </w:tc>
        <w:tc>
          <w:tcPr>
            <w:tcW w:w="2484" w:type="dxa"/>
          </w:tcPr>
          <w:p w14:paraId="4830CA29" w14:textId="47CA78D2" w:rsidR="007F67BE" w:rsidRDefault="007F67BE" w:rsidP="007F67BE">
            <w:pPr>
              <w:jc w:val="left"/>
              <w:cnfStyle w:val="000000000000" w:firstRow="0" w:lastRow="0" w:firstColumn="0" w:lastColumn="0" w:oddVBand="0" w:evenVBand="0" w:oddHBand="0" w:evenHBand="0" w:firstRowFirstColumn="0" w:firstRowLastColumn="0" w:lastRowFirstColumn="0" w:lastRowLastColumn="0"/>
            </w:pPr>
            <w:r>
              <w:t>Pour indique si le nœud est une limite de tunnel</w:t>
            </w:r>
          </w:p>
        </w:tc>
        <w:tc>
          <w:tcPr>
            <w:tcW w:w="2472" w:type="dxa"/>
          </w:tcPr>
          <w:p w14:paraId="12C8739E" w14:textId="332A7CED" w:rsidR="007F67BE" w:rsidRDefault="007F67BE" w:rsidP="007F67BE">
            <w:pPr>
              <w:jc w:val="left"/>
              <w:cnfStyle w:val="000000000000" w:firstRow="0" w:lastRow="0" w:firstColumn="0" w:lastColumn="0" w:oddVBand="0" w:evenVBand="0" w:oddHBand="0" w:evenHBand="0" w:firstRowFirstColumn="0" w:firstRowLastColumn="0" w:lastRowFirstColumn="0" w:lastRowLastColumn="0"/>
              <w:rPr>
                <w:rStyle w:val="lev"/>
                <w:b w:val="0"/>
                <w:bCs w:val="0"/>
              </w:rPr>
            </w:pPr>
            <w:r>
              <w:rPr>
                <w:rStyle w:val="lev"/>
                <w:b w:val="0"/>
                <w:bCs w:val="0"/>
              </w:rPr>
              <w:t>Oui</w:t>
            </w:r>
          </w:p>
        </w:tc>
        <w:tc>
          <w:tcPr>
            <w:tcW w:w="1952" w:type="dxa"/>
          </w:tcPr>
          <w:p w14:paraId="2F083D61" w14:textId="54D76EF2" w:rsidR="007F67BE" w:rsidRDefault="007F67BE" w:rsidP="007F67BE">
            <w:pPr>
              <w:cnfStyle w:val="000000000000" w:firstRow="0" w:lastRow="0" w:firstColumn="0" w:lastColumn="0" w:oddVBand="0" w:evenVBand="0" w:oddHBand="0" w:evenHBand="0" w:firstRowFirstColumn="0" w:firstRowLastColumn="0" w:lastRowFirstColumn="0" w:lastRowLastColumn="0"/>
              <w:rPr>
                <w:rStyle w:val="lev"/>
                <w:b w:val="0"/>
                <w:bCs w:val="0"/>
              </w:rPr>
            </w:pPr>
            <w:r>
              <w:rPr>
                <w:rStyle w:val="lev"/>
                <w:b w:val="0"/>
                <w:bCs w:val="0"/>
              </w:rPr>
              <w:t>UInt8</w:t>
            </w:r>
          </w:p>
        </w:tc>
      </w:tr>
      <w:tr w:rsidR="007F67BE" w14:paraId="7A4620C7"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80" w:type="dxa"/>
          </w:tcPr>
          <w:p w14:paraId="307C6FB6" w14:textId="6F6476EA" w:rsidR="007F67BE" w:rsidRPr="00F66E15" w:rsidRDefault="007F67BE" w:rsidP="007F67BE">
            <w:pPr>
              <w:rPr>
                <w:rStyle w:val="lev"/>
                <w:b/>
                <w:bCs/>
                <w:color w:val="538135" w:themeColor="accent6" w:themeShade="BF"/>
              </w:rPr>
            </w:pPr>
            <w:proofErr w:type="spellStart"/>
            <w:proofErr w:type="gramStart"/>
            <w:r>
              <w:rPr>
                <w:rStyle w:val="lev"/>
                <w:b/>
                <w:bCs/>
                <w:color w:val="538135" w:themeColor="accent6" w:themeShade="BF"/>
              </w:rPr>
              <w:t>regulatedZoneLimit</w:t>
            </w:r>
            <w:proofErr w:type="spellEnd"/>
            <w:proofErr w:type="gramEnd"/>
          </w:p>
        </w:tc>
        <w:tc>
          <w:tcPr>
            <w:tcW w:w="2484" w:type="dxa"/>
          </w:tcPr>
          <w:p w14:paraId="30D67847" w14:textId="029C3CA7" w:rsidR="007F67BE" w:rsidRDefault="007F67BE" w:rsidP="007F67BE">
            <w:pPr>
              <w:jc w:val="left"/>
              <w:cnfStyle w:val="000000100000" w:firstRow="0" w:lastRow="0" w:firstColumn="0" w:lastColumn="0" w:oddVBand="0" w:evenVBand="0" w:oddHBand="1" w:evenHBand="0" w:firstRowFirstColumn="0" w:firstRowLastColumn="0" w:lastRowFirstColumn="0" w:lastRowLastColumn="0"/>
            </w:pPr>
            <w:r>
              <w:t xml:space="preserve">Pour indique si le nœud est une limite de </w:t>
            </w:r>
            <w:proofErr w:type="spellStart"/>
            <w:r>
              <w:t>regulatedZone</w:t>
            </w:r>
            <w:proofErr w:type="spellEnd"/>
          </w:p>
        </w:tc>
        <w:tc>
          <w:tcPr>
            <w:tcW w:w="2472" w:type="dxa"/>
          </w:tcPr>
          <w:p w14:paraId="2ED1097F" w14:textId="1BC92528" w:rsidR="007F67BE" w:rsidRDefault="007F67BE" w:rsidP="007F67BE">
            <w:pPr>
              <w:jc w:val="left"/>
              <w:cnfStyle w:val="000000100000" w:firstRow="0" w:lastRow="0" w:firstColumn="0" w:lastColumn="0" w:oddVBand="0" w:evenVBand="0" w:oddHBand="1" w:evenHBand="0" w:firstRowFirstColumn="0" w:firstRowLastColumn="0" w:lastRowFirstColumn="0" w:lastRowLastColumn="0"/>
              <w:rPr>
                <w:rStyle w:val="lev"/>
                <w:b w:val="0"/>
                <w:bCs w:val="0"/>
              </w:rPr>
            </w:pPr>
            <w:r>
              <w:rPr>
                <w:rStyle w:val="lev"/>
                <w:b w:val="0"/>
                <w:bCs w:val="0"/>
              </w:rPr>
              <w:t>O</w:t>
            </w:r>
            <w:r>
              <w:rPr>
                <w:rStyle w:val="lev"/>
              </w:rPr>
              <w:t>ui</w:t>
            </w:r>
          </w:p>
        </w:tc>
        <w:tc>
          <w:tcPr>
            <w:tcW w:w="1952" w:type="dxa"/>
          </w:tcPr>
          <w:p w14:paraId="24660E7A" w14:textId="01460951" w:rsidR="007F67BE" w:rsidRDefault="007F67BE" w:rsidP="007F67BE">
            <w:pPr>
              <w:cnfStyle w:val="000000100000" w:firstRow="0" w:lastRow="0" w:firstColumn="0" w:lastColumn="0" w:oddVBand="0" w:evenVBand="0" w:oddHBand="1" w:evenHBand="0" w:firstRowFirstColumn="0" w:firstRowLastColumn="0" w:lastRowFirstColumn="0" w:lastRowLastColumn="0"/>
              <w:rPr>
                <w:rStyle w:val="lev"/>
                <w:b w:val="0"/>
                <w:bCs w:val="0"/>
              </w:rPr>
            </w:pPr>
            <w:r>
              <w:rPr>
                <w:rStyle w:val="lev"/>
                <w:b w:val="0"/>
                <w:bCs w:val="0"/>
              </w:rPr>
              <w:t>UI</w:t>
            </w:r>
            <w:r>
              <w:rPr>
                <w:rStyle w:val="lev"/>
              </w:rPr>
              <w:t>nt8</w:t>
            </w:r>
          </w:p>
        </w:tc>
      </w:tr>
    </w:tbl>
    <w:p w14:paraId="4B8905E8" w14:textId="77777777" w:rsidR="00B4056B" w:rsidRDefault="00B4056B" w:rsidP="00B4056B">
      <w:pPr>
        <w:rPr>
          <w:rStyle w:val="lev"/>
          <w:b w:val="0"/>
          <w:bCs w:val="0"/>
        </w:rPr>
      </w:pPr>
    </w:p>
    <w:p w14:paraId="62B46E98" w14:textId="77777777" w:rsidR="00B4056B" w:rsidRDefault="00B4056B" w:rsidP="00B4056B">
      <w:pPr>
        <w:rPr>
          <w:rStyle w:val="lev"/>
          <w:b w:val="0"/>
          <w:bCs w:val="0"/>
        </w:rPr>
      </w:pPr>
      <w:r w:rsidRPr="00614017">
        <w:rPr>
          <w:rStyle w:val="lev"/>
          <w:b w:val="0"/>
          <w:bCs w:val="0"/>
        </w:rPr>
        <w:t xml:space="preserve">L’objet nœud délimite l’arc, chaque arc étant défini par un nœud de début et un nœud de fin. Un nœud peut comporter plusieurs </w:t>
      </w:r>
      <w:r>
        <w:rPr>
          <w:rStyle w:val="lev"/>
          <w:b w:val="0"/>
          <w:bCs w:val="0"/>
        </w:rPr>
        <w:t>‘</w:t>
      </w:r>
      <w:proofErr w:type="spellStart"/>
      <w:r w:rsidRPr="00614017">
        <w:rPr>
          <w:rStyle w:val="lev"/>
          <w:b w:val="0"/>
          <w:bCs w:val="0"/>
        </w:rPr>
        <w:t>mileStone</w:t>
      </w:r>
      <w:proofErr w:type="spellEnd"/>
      <w:r>
        <w:rPr>
          <w:rStyle w:val="lev"/>
          <w:b w:val="0"/>
          <w:bCs w:val="0"/>
        </w:rPr>
        <w:t>’</w:t>
      </w:r>
      <w:r w:rsidRPr="00614017">
        <w:rPr>
          <w:rStyle w:val="lev"/>
          <w:b w:val="0"/>
          <w:bCs w:val="0"/>
        </w:rPr>
        <w:t xml:space="preserve"> et peut également représenter soit un</w:t>
      </w:r>
      <w:r>
        <w:rPr>
          <w:rStyle w:val="lev"/>
          <w:b w:val="0"/>
          <w:bCs w:val="0"/>
        </w:rPr>
        <w:t xml:space="preserve"> arrêt</w:t>
      </w:r>
      <w:r w:rsidRPr="00614017">
        <w:rPr>
          <w:rStyle w:val="lev"/>
          <w:b w:val="0"/>
          <w:bCs w:val="0"/>
        </w:rPr>
        <w:t>, soit un point de limitation d’une zone de sécurité.</w:t>
      </w:r>
    </w:p>
    <w:p w14:paraId="3F03AAD7" w14:textId="77777777" w:rsidR="00B4056B" w:rsidRDefault="00B4056B" w:rsidP="00B4056B">
      <w:pPr>
        <w:rPr>
          <w:rStyle w:val="lev"/>
          <w:b w:val="0"/>
          <w:bCs w:val="0"/>
        </w:rPr>
      </w:pPr>
    </w:p>
    <w:p w14:paraId="0ABDC9FC" w14:textId="77777777" w:rsidR="00B4056B" w:rsidRDefault="00B4056B" w:rsidP="00B4056B">
      <w:pPr>
        <w:rPr>
          <w:rStyle w:val="lev"/>
          <w:b w:val="0"/>
          <w:bCs w:val="0"/>
        </w:rPr>
      </w:pPr>
    </w:p>
    <w:p w14:paraId="2DFA6DCA" w14:textId="77777777" w:rsidR="00B4056B" w:rsidRDefault="00B4056B" w:rsidP="00B4056B">
      <w:pPr>
        <w:rPr>
          <w:rStyle w:val="lev"/>
          <w:b w:val="0"/>
          <w:bCs w:val="0"/>
        </w:rPr>
      </w:pPr>
      <w:r>
        <w:rPr>
          <w:rStyle w:val="lev"/>
          <w:b w:val="0"/>
          <w:bCs w:val="0"/>
        </w:rPr>
        <w:t>La propriété ‘</w:t>
      </w:r>
      <w:proofErr w:type="spellStart"/>
      <w:r>
        <w:rPr>
          <w:rStyle w:val="lev"/>
          <w:b w:val="0"/>
          <w:bCs w:val="0"/>
        </w:rPr>
        <w:t>stationType</w:t>
      </w:r>
      <w:proofErr w:type="spellEnd"/>
      <w:r>
        <w:rPr>
          <w:rStyle w:val="lev"/>
          <w:b w:val="0"/>
          <w:bCs w:val="0"/>
        </w:rPr>
        <w:t xml:space="preserve">’ peut avoir comme valeur lorsque le nœud appartient à un hub : </w:t>
      </w:r>
    </w:p>
    <w:tbl>
      <w:tblPr>
        <w:tblStyle w:val="TableauGrille4-Accentuation5"/>
        <w:tblW w:w="0" w:type="auto"/>
        <w:jc w:val="center"/>
        <w:tblLook w:val="04A0" w:firstRow="1" w:lastRow="0" w:firstColumn="1" w:lastColumn="0" w:noHBand="0" w:noVBand="1"/>
      </w:tblPr>
      <w:tblGrid>
        <w:gridCol w:w="4644"/>
        <w:gridCol w:w="4644"/>
      </w:tblGrid>
      <w:tr w:rsidR="00B4056B" w14:paraId="7B44D143" w14:textId="77777777" w:rsidTr="007064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44" w:type="dxa"/>
          </w:tcPr>
          <w:p w14:paraId="7B529C6C" w14:textId="77777777" w:rsidR="00B4056B" w:rsidRDefault="00B4056B" w:rsidP="00706450">
            <w:pPr>
              <w:rPr>
                <w:rStyle w:val="lev"/>
                <w:b/>
                <w:bCs/>
              </w:rPr>
            </w:pPr>
            <w:r>
              <w:rPr>
                <w:rStyle w:val="lev"/>
                <w:b/>
                <w:bCs/>
              </w:rPr>
              <w:t>Propriété</w:t>
            </w:r>
          </w:p>
        </w:tc>
        <w:tc>
          <w:tcPr>
            <w:tcW w:w="4644" w:type="dxa"/>
          </w:tcPr>
          <w:p w14:paraId="2B47C45C"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Valeur</w:t>
            </w:r>
          </w:p>
        </w:tc>
      </w:tr>
      <w:tr w:rsidR="00B4056B" w14:paraId="0F17776F"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44" w:type="dxa"/>
            <w:vMerge w:val="restart"/>
            <w:vAlign w:val="center"/>
          </w:tcPr>
          <w:p w14:paraId="1A1D015C" w14:textId="77777777" w:rsidR="00B4056B" w:rsidRDefault="00B4056B" w:rsidP="00706450">
            <w:pPr>
              <w:rPr>
                <w:rStyle w:val="lev"/>
                <w:b/>
                <w:bCs/>
              </w:rPr>
            </w:pPr>
            <w:proofErr w:type="spellStart"/>
            <w:proofErr w:type="gramStart"/>
            <w:r>
              <w:rPr>
                <w:rStyle w:val="lev"/>
                <w:b/>
                <w:bCs/>
              </w:rPr>
              <w:t>stationType</w:t>
            </w:r>
            <w:proofErr w:type="spellEnd"/>
            <w:proofErr w:type="gramEnd"/>
          </w:p>
        </w:tc>
        <w:tc>
          <w:tcPr>
            <w:tcW w:w="4644" w:type="dxa"/>
          </w:tcPr>
          <w:p w14:paraId="65C9F060"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rPr>
                <w:rStyle w:val="lev"/>
                <w:b w:val="0"/>
                <w:bCs w:val="0"/>
              </w:rPr>
            </w:pPr>
            <w:proofErr w:type="spellStart"/>
            <w:proofErr w:type="gramStart"/>
            <w:r>
              <w:rPr>
                <w:rStyle w:val="lev"/>
                <w:b w:val="0"/>
                <w:bCs w:val="0"/>
              </w:rPr>
              <w:t>notStop</w:t>
            </w:r>
            <w:proofErr w:type="spellEnd"/>
            <w:proofErr w:type="gramEnd"/>
          </w:p>
        </w:tc>
      </w:tr>
      <w:tr w:rsidR="00B4056B" w14:paraId="7507202B" w14:textId="77777777" w:rsidTr="00706450">
        <w:trPr>
          <w:jc w:val="center"/>
        </w:trPr>
        <w:tc>
          <w:tcPr>
            <w:cnfStyle w:val="001000000000" w:firstRow="0" w:lastRow="0" w:firstColumn="1" w:lastColumn="0" w:oddVBand="0" w:evenVBand="0" w:oddHBand="0" w:evenHBand="0" w:firstRowFirstColumn="0" w:firstRowLastColumn="0" w:lastRowFirstColumn="0" w:lastRowLastColumn="0"/>
            <w:tcW w:w="4644" w:type="dxa"/>
            <w:vMerge/>
          </w:tcPr>
          <w:p w14:paraId="124D87A9" w14:textId="77777777" w:rsidR="00B4056B" w:rsidRDefault="00B4056B" w:rsidP="00706450">
            <w:pPr>
              <w:rPr>
                <w:rStyle w:val="lev"/>
                <w:b/>
                <w:bCs/>
              </w:rPr>
            </w:pPr>
          </w:p>
        </w:tc>
        <w:tc>
          <w:tcPr>
            <w:tcW w:w="4644" w:type="dxa"/>
          </w:tcPr>
          <w:p w14:paraId="435A29EC"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rPr>
                <w:rStyle w:val="lev"/>
                <w:b w:val="0"/>
                <w:bCs w:val="0"/>
              </w:rPr>
            </w:pPr>
            <w:proofErr w:type="spellStart"/>
            <w:proofErr w:type="gramStart"/>
            <w:r>
              <w:rPr>
                <w:rStyle w:val="lev"/>
                <w:b w:val="0"/>
                <w:bCs w:val="0"/>
              </w:rPr>
              <w:t>technicalStop</w:t>
            </w:r>
            <w:proofErr w:type="spellEnd"/>
            <w:proofErr w:type="gramEnd"/>
          </w:p>
        </w:tc>
      </w:tr>
      <w:tr w:rsidR="00B4056B" w14:paraId="3D216BF2"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44" w:type="dxa"/>
            <w:vMerge/>
          </w:tcPr>
          <w:p w14:paraId="2D69FEDE" w14:textId="77777777" w:rsidR="00B4056B" w:rsidRDefault="00B4056B" w:rsidP="00706450">
            <w:pPr>
              <w:rPr>
                <w:rStyle w:val="lev"/>
                <w:b/>
                <w:bCs/>
              </w:rPr>
            </w:pPr>
          </w:p>
        </w:tc>
        <w:tc>
          <w:tcPr>
            <w:tcW w:w="4644" w:type="dxa"/>
          </w:tcPr>
          <w:p w14:paraId="56635E31"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rPr>
                <w:rStyle w:val="lev"/>
                <w:b w:val="0"/>
                <w:bCs w:val="0"/>
              </w:rPr>
            </w:pPr>
            <w:proofErr w:type="spellStart"/>
            <w:proofErr w:type="gramStart"/>
            <w:r>
              <w:rPr>
                <w:rStyle w:val="lev"/>
                <w:b w:val="0"/>
                <w:bCs w:val="0"/>
              </w:rPr>
              <w:t>commercialStop</w:t>
            </w:r>
            <w:proofErr w:type="spellEnd"/>
            <w:proofErr w:type="gramEnd"/>
          </w:p>
        </w:tc>
      </w:tr>
    </w:tbl>
    <w:p w14:paraId="4636FD34" w14:textId="77777777" w:rsidR="00B4056B" w:rsidRDefault="00B4056B" w:rsidP="00B4056B">
      <w:pPr>
        <w:rPr>
          <w:rStyle w:val="lev"/>
          <w:b w:val="0"/>
          <w:bCs w:val="0"/>
        </w:rPr>
      </w:pPr>
    </w:p>
    <w:p w14:paraId="469C8902" w14:textId="77777777" w:rsidR="00B4056B" w:rsidRDefault="00B4056B" w:rsidP="00B4056B">
      <w:pPr>
        <w:rPr>
          <w:rStyle w:val="lev"/>
          <w:b w:val="0"/>
          <w:bCs w:val="0"/>
        </w:rPr>
      </w:pPr>
      <w:r>
        <w:rPr>
          <w:rStyle w:val="lev"/>
          <w:b w:val="0"/>
          <w:bCs w:val="0"/>
        </w:rPr>
        <w:t xml:space="preserve">Sur la plateforme de croisement ‘PC’ cette propriété ne peut avoir que les valeurs : </w:t>
      </w:r>
    </w:p>
    <w:tbl>
      <w:tblPr>
        <w:tblStyle w:val="TableauGrille4-Accentuation5"/>
        <w:tblW w:w="0" w:type="auto"/>
        <w:jc w:val="center"/>
        <w:tblLook w:val="04A0" w:firstRow="1" w:lastRow="0" w:firstColumn="1" w:lastColumn="0" w:noHBand="0" w:noVBand="1"/>
      </w:tblPr>
      <w:tblGrid>
        <w:gridCol w:w="4644"/>
        <w:gridCol w:w="4644"/>
      </w:tblGrid>
      <w:tr w:rsidR="00B4056B" w14:paraId="4B4F5BA1" w14:textId="77777777" w:rsidTr="007064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44" w:type="dxa"/>
          </w:tcPr>
          <w:p w14:paraId="7E40F8C0" w14:textId="77777777" w:rsidR="00B4056B" w:rsidRDefault="00B4056B" w:rsidP="00706450">
            <w:pPr>
              <w:rPr>
                <w:rStyle w:val="lev"/>
                <w:b/>
                <w:bCs/>
              </w:rPr>
            </w:pPr>
            <w:r>
              <w:rPr>
                <w:rStyle w:val="lev"/>
                <w:b/>
                <w:bCs/>
              </w:rPr>
              <w:t>Propriété</w:t>
            </w:r>
          </w:p>
        </w:tc>
        <w:tc>
          <w:tcPr>
            <w:tcW w:w="4644" w:type="dxa"/>
          </w:tcPr>
          <w:p w14:paraId="1D93D497"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Valeur</w:t>
            </w:r>
          </w:p>
        </w:tc>
      </w:tr>
      <w:tr w:rsidR="00B4056B" w14:paraId="26E9262F"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44" w:type="dxa"/>
            <w:vMerge w:val="restart"/>
            <w:vAlign w:val="center"/>
          </w:tcPr>
          <w:p w14:paraId="3E7B00DC" w14:textId="77777777" w:rsidR="00B4056B" w:rsidRDefault="00B4056B" w:rsidP="00706450">
            <w:pPr>
              <w:rPr>
                <w:rStyle w:val="lev"/>
                <w:b/>
                <w:bCs/>
              </w:rPr>
            </w:pPr>
            <w:proofErr w:type="spellStart"/>
            <w:proofErr w:type="gramStart"/>
            <w:r>
              <w:rPr>
                <w:rStyle w:val="lev"/>
                <w:b/>
                <w:bCs/>
              </w:rPr>
              <w:t>stationType</w:t>
            </w:r>
            <w:proofErr w:type="spellEnd"/>
            <w:proofErr w:type="gramEnd"/>
          </w:p>
        </w:tc>
        <w:tc>
          <w:tcPr>
            <w:tcW w:w="4644" w:type="dxa"/>
          </w:tcPr>
          <w:p w14:paraId="0FDCDBCE"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rPr>
                <w:rStyle w:val="lev"/>
                <w:b w:val="0"/>
                <w:bCs w:val="0"/>
              </w:rPr>
            </w:pPr>
            <w:proofErr w:type="spellStart"/>
            <w:proofErr w:type="gramStart"/>
            <w:r>
              <w:rPr>
                <w:rStyle w:val="lev"/>
                <w:b w:val="0"/>
                <w:bCs w:val="0"/>
              </w:rPr>
              <w:t>notStop</w:t>
            </w:r>
            <w:proofErr w:type="spellEnd"/>
            <w:proofErr w:type="gramEnd"/>
          </w:p>
        </w:tc>
      </w:tr>
      <w:tr w:rsidR="00B4056B" w14:paraId="4611BF58" w14:textId="77777777" w:rsidTr="00706450">
        <w:trPr>
          <w:jc w:val="center"/>
        </w:trPr>
        <w:tc>
          <w:tcPr>
            <w:cnfStyle w:val="001000000000" w:firstRow="0" w:lastRow="0" w:firstColumn="1" w:lastColumn="0" w:oddVBand="0" w:evenVBand="0" w:oddHBand="0" w:evenHBand="0" w:firstRowFirstColumn="0" w:firstRowLastColumn="0" w:lastRowFirstColumn="0" w:lastRowLastColumn="0"/>
            <w:tcW w:w="4644" w:type="dxa"/>
            <w:vMerge/>
          </w:tcPr>
          <w:p w14:paraId="596AA354" w14:textId="77777777" w:rsidR="00B4056B" w:rsidRDefault="00B4056B" w:rsidP="00706450">
            <w:pPr>
              <w:rPr>
                <w:rStyle w:val="lev"/>
                <w:b/>
                <w:bCs/>
              </w:rPr>
            </w:pPr>
          </w:p>
        </w:tc>
        <w:tc>
          <w:tcPr>
            <w:tcW w:w="4644" w:type="dxa"/>
          </w:tcPr>
          <w:p w14:paraId="6B08A794"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rPr>
                <w:rStyle w:val="lev"/>
                <w:b w:val="0"/>
                <w:bCs w:val="0"/>
              </w:rPr>
            </w:pPr>
            <w:proofErr w:type="spellStart"/>
            <w:proofErr w:type="gramStart"/>
            <w:r>
              <w:rPr>
                <w:rStyle w:val="lev"/>
                <w:b w:val="0"/>
                <w:bCs w:val="0"/>
              </w:rPr>
              <w:t>technicalStop</w:t>
            </w:r>
            <w:proofErr w:type="spellEnd"/>
            <w:proofErr w:type="gramEnd"/>
          </w:p>
        </w:tc>
      </w:tr>
    </w:tbl>
    <w:p w14:paraId="6E0068DB" w14:textId="77777777" w:rsidR="00B4056B" w:rsidRDefault="00B4056B" w:rsidP="00B4056B">
      <w:pPr>
        <w:rPr>
          <w:rStyle w:val="lev"/>
          <w:b w:val="0"/>
          <w:bCs w:val="0"/>
        </w:rPr>
      </w:pPr>
    </w:p>
    <w:p w14:paraId="20C37CFE" w14:textId="77777777" w:rsidR="00B4056B" w:rsidRDefault="00B4056B" w:rsidP="00B4056B">
      <w:pPr>
        <w:rPr>
          <w:rStyle w:val="lev"/>
        </w:rPr>
      </w:pPr>
      <w:r>
        <w:rPr>
          <w:rStyle w:val="lev"/>
          <w:b w:val="0"/>
          <w:bCs w:val="0"/>
        </w:rPr>
        <w:t>Les caractéristiques des propriétés :</w:t>
      </w:r>
    </w:p>
    <w:tbl>
      <w:tblPr>
        <w:tblStyle w:val="TableauGrille4-Accentuation5"/>
        <w:tblW w:w="0" w:type="auto"/>
        <w:tblLook w:val="04A0" w:firstRow="1" w:lastRow="0" w:firstColumn="1" w:lastColumn="0" w:noHBand="0" w:noVBand="1"/>
      </w:tblPr>
      <w:tblGrid>
        <w:gridCol w:w="2451"/>
        <w:gridCol w:w="2295"/>
        <w:gridCol w:w="2397"/>
        <w:gridCol w:w="2145"/>
      </w:tblGrid>
      <w:tr w:rsidR="00B4056B" w14:paraId="4A22FDD4" w14:textId="77777777" w:rsidTr="00706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069ED140" w14:textId="77777777" w:rsidR="00B4056B" w:rsidRPr="003F7A45" w:rsidRDefault="00B4056B" w:rsidP="00706450">
            <w:pPr>
              <w:pStyle w:val="Paragraphedeliste"/>
              <w:rPr>
                <w:rStyle w:val="lev"/>
                <w:b/>
                <w:bCs/>
              </w:rPr>
            </w:pPr>
            <w:r w:rsidRPr="003F7A45">
              <w:rPr>
                <w:rStyle w:val="lev"/>
                <w:b/>
                <w:bCs/>
              </w:rPr>
              <w:t>Propriétés</w:t>
            </w:r>
          </w:p>
        </w:tc>
        <w:tc>
          <w:tcPr>
            <w:tcW w:w="2295" w:type="dxa"/>
          </w:tcPr>
          <w:p w14:paraId="15CE47D7" w14:textId="77777777" w:rsidR="00B4056B" w:rsidRPr="003F7A45" w:rsidRDefault="00B4056B" w:rsidP="00706450">
            <w:pPr>
              <w:pStyle w:val="Paragraphedeliste"/>
              <w:cnfStyle w:val="100000000000" w:firstRow="1" w:lastRow="0" w:firstColumn="0" w:lastColumn="0" w:oddVBand="0" w:evenVBand="0" w:oddHBand="0" w:evenHBand="0" w:firstRowFirstColumn="0" w:firstRowLastColumn="0" w:lastRowFirstColumn="0" w:lastRowLastColumn="0"/>
              <w:rPr>
                <w:rStyle w:val="lev"/>
                <w:b/>
                <w:bCs/>
              </w:rPr>
            </w:pPr>
            <w:r w:rsidRPr="003F7A45">
              <w:rPr>
                <w:rStyle w:val="lev"/>
                <w:b/>
                <w:bCs/>
              </w:rPr>
              <w:t>Code</w:t>
            </w:r>
          </w:p>
        </w:tc>
        <w:tc>
          <w:tcPr>
            <w:tcW w:w="2397" w:type="dxa"/>
          </w:tcPr>
          <w:p w14:paraId="25A6B070" w14:textId="77777777" w:rsidR="00B4056B" w:rsidRPr="003F7A45" w:rsidRDefault="00B4056B" w:rsidP="00706450">
            <w:pPr>
              <w:pStyle w:val="Paragraphedeliste"/>
              <w:cnfStyle w:val="100000000000" w:firstRow="1" w:lastRow="0" w:firstColumn="0" w:lastColumn="0" w:oddVBand="0" w:evenVBand="0" w:oddHBand="0" w:evenHBand="0" w:firstRowFirstColumn="0" w:firstRowLastColumn="0" w:lastRowFirstColumn="0" w:lastRowLastColumn="0"/>
              <w:rPr>
                <w:rStyle w:val="lev"/>
                <w:b/>
                <w:bCs/>
              </w:rPr>
            </w:pPr>
            <w:r w:rsidRPr="003F7A45">
              <w:rPr>
                <w:rStyle w:val="lev"/>
                <w:b/>
                <w:bCs/>
              </w:rPr>
              <w:t>Taille des données</w:t>
            </w:r>
          </w:p>
        </w:tc>
        <w:tc>
          <w:tcPr>
            <w:tcW w:w="2145" w:type="dxa"/>
          </w:tcPr>
          <w:p w14:paraId="06CB8E69" w14:textId="77777777" w:rsidR="00B4056B" w:rsidRPr="003F7A45" w:rsidRDefault="00B4056B" w:rsidP="00706450">
            <w:pPr>
              <w:pStyle w:val="Paragraphedeliste"/>
              <w:ind w:firstLine="708"/>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Obligatoire</w:t>
            </w:r>
          </w:p>
        </w:tc>
      </w:tr>
      <w:tr w:rsidR="00B4056B" w14:paraId="7F6FBEEE" w14:textId="77777777" w:rsidTr="0022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FC000"/>
          </w:tcPr>
          <w:p w14:paraId="3B7083E2" w14:textId="5E1E5142" w:rsidR="00B4056B" w:rsidRPr="003F7A45" w:rsidRDefault="00223660" w:rsidP="00706450">
            <w:pPr>
              <w:pStyle w:val="Paragraphedeliste"/>
              <w:rPr>
                <w:rStyle w:val="lev"/>
                <w:b/>
                <w:bCs/>
              </w:rPr>
            </w:pPr>
            <w:r>
              <w:rPr>
                <w:rStyle w:val="lev"/>
                <w:b/>
                <w:bCs/>
              </w:rPr>
              <w:lastRenderedPageBreak/>
              <w:t xml:space="preserve">Code </w:t>
            </w:r>
            <w:proofErr w:type="spellStart"/>
            <w:r>
              <w:rPr>
                <w:rStyle w:val="lev"/>
                <w:b/>
                <w:bCs/>
              </w:rPr>
              <w:t>node</w:t>
            </w:r>
            <w:proofErr w:type="spellEnd"/>
          </w:p>
        </w:tc>
        <w:tc>
          <w:tcPr>
            <w:tcW w:w="2295" w:type="dxa"/>
          </w:tcPr>
          <w:p w14:paraId="66805515" w14:textId="77777777" w:rsidR="00B4056B" w:rsidRPr="003F7A45" w:rsidRDefault="00B4056B"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rPr>
            </w:pPr>
            <w:r w:rsidRPr="003F7A45">
              <w:rPr>
                <w:rStyle w:val="lev"/>
                <w:b w:val="0"/>
                <w:bCs w:val="0"/>
              </w:rPr>
              <w:t>18</w:t>
            </w:r>
          </w:p>
        </w:tc>
        <w:tc>
          <w:tcPr>
            <w:tcW w:w="2397" w:type="dxa"/>
          </w:tcPr>
          <w:p w14:paraId="644CFA9E" w14:textId="77777777" w:rsidR="00B4056B" w:rsidRPr="003F7A45" w:rsidRDefault="00B4056B"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rPr>
            </w:pPr>
            <w:r w:rsidRPr="003F7A45">
              <w:rPr>
                <w:rStyle w:val="lev"/>
                <w:b w:val="0"/>
                <w:bCs w:val="0"/>
              </w:rPr>
              <w:t>2 octets</w:t>
            </w:r>
          </w:p>
        </w:tc>
        <w:tc>
          <w:tcPr>
            <w:tcW w:w="2145" w:type="dxa"/>
          </w:tcPr>
          <w:p w14:paraId="78376021" w14:textId="77777777" w:rsidR="00B4056B" w:rsidRPr="003F7A45" w:rsidRDefault="00B4056B"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rPr>
            </w:pPr>
            <w:r w:rsidRPr="003F7A45">
              <w:rPr>
                <w:rStyle w:val="lev"/>
                <w:b w:val="0"/>
                <w:bCs w:val="0"/>
              </w:rPr>
              <w:t>O</w:t>
            </w:r>
            <w:r>
              <w:rPr>
                <w:rStyle w:val="lev"/>
                <w:b w:val="0"/>
                <w:bCs w:val="0"/>
              </w:rPr>
              <w:t>ui</w:t>
            </w:r>
          </w:p>
        </w:tc>
      </w:tr>
      <w:tr w:rsidR="00B4056B" w:rsidRPr="002064A6" w14:paraId="14B6C63F" w14:textId="77777777" w:rsidTr="0016456A">
        <w:tc>
          <w:tcPr>
            <w:cnfStyle w:val="001000000000" w:firstRow="0" w:lastRow="0" w:firstColumn="1" w:lastColumn="0" w:oddVBand="0" w:evenVBand="0" w:oddHBand="0" w:evenHBand="0" w:firstRowFirstColumn="0" w:firstRowLastColumn="0" w:lastRowFirstColumn="0" w:lastRowLastColumn="0"/>
            <w:tcW w:w="2451" w:type="dxa"/>
            <w:shd w:val="clear" w:color="auto" w:fill="595959" w:themeFill="text1" w:themeFillTint="A6"/>
          </w:tcPr>
          <w:p w14:paraId="7CFCB4DB" w14:textId="3077F6A2" w:rsidR="00B4056B" w:rsidRPr="002064A6" w:rsidRDefault="00223660" w:rsidP="00706450">
            <w:pPr>
              <w:pStyle w:val="Paragraphedeliste"/>
              <w:rPr>
                <w:rStyle w:val="lev"/>
                <w:b/>
                <w:bCs/>
                <w:strike/>
              </w:rPr>
            </w:pPr>
            <w:r w:rsidRPr="002064A6">
              <w:rPr>
                <w:rStyle w:val="lev"/>
                <w:b/>
                <w:bCs/>
                <w:strike/>
              </w:rPr>
              <w:t>Id</w:t>
            </w:r>
          </w:p>
        </w:tc>
        <w:tc>
          <w:tcPr>
            <w:tcW w:w="2295" w:type="dxa"/>
            <w:shd w:val="clear" w:color="auto" w:fill="595959" w:themeFill="text1" w:themeFillTint="A6"/>
          </w:tcPr>
          <w:p w14:paraId="05B33444" w14:textId="77777777" w:rsidR="00B4056B" w:rsidRPr="00EC2926" w:rsidRDefault="00B4056B"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strike/>
              </w:rPr>
            </w:pPr>
            <w:r w:rsidRPr="00EC2926">
              <w:rPr>
                <w:rStyle w:val="lev"/>
                <w:b w:val="0"/>
                <w:bCs w:val="0"/>
                <w:strike/>
              </w:rPr>
              <w:t>19</w:t>
            </w:r>
          </w:p>
        </w:tc>
        <w:tc>
          <w:tcPr>
            <w:tcW w:w="2397" w:type="dxa"/>
            <w:shd w:val="clear" w:color="auto" w:fill="595959" w:themeFill="text1" w:themeFillTint="A6"/>
          </w:tcPr>
          <w:p w14:paraId="46E8CE2C" w14:textId="77777777" w:rsidR="00B4056B" w:rsidRPr="002064A6" w:rsidRDefault="00B4056B"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strike/>
              </w:rPr>
            </w:pPr>
            <w:r w:rsidRPr="002064A6">
              <w:rPr>
                <w:rStyle w:val="lev"/>
                <w:b w:val="0"/>
                <w:bCs w:val="0"/>
                <w:strike/>
              </w:rPr>
              <w:t>2 octets</w:t>
            </w:r>
          </w:p>
        </w:tc>
        <w:tc>
          <w:tcPr>
            <w:tcW w:w="2145" w:type="dxa"/>
            <w:shd w:val="clear" w:color="auto" w:fill="595959" w:themeFill="text1" w:themeFillTint="A6"/>
          </w:tcPr>
          <w:p w14:paraId="6C3A5409" w14:textId="77777777" w:rsidR="00B4056B" w:rsidRPr="002064A6" w:rsidRDefault="00B4056B"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strike/>
              </w:rPr>
            </w:pPr>
            <w:r w:rsidRPr="002064A6">
              <w:rPr>
                <w:rStyle w:val="lev"/>
                <w:b w:val="0"/>
                <w:bCs w:val="0"/>
                <w:strike/>
              </w:rPr>
              <w:t>Oui</w:t>
            </w:r>
          </w:p>
        </w:tc>
      </w:tr>
      <w:tr w:rsidR="00B4056B" w14:paraId="7155AC65" w14:textId="77777777" w:rsidTr="0061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FC000"/>
          </w:tcPr>
          <w:p w14:paraId="42E024CC" w14:textId="7474DF1C" w:rsidR="00B4056B" w:rsidRPr="003F7A45" w:rsidRDefault="00223660" w:rsidP="00706450">
            <w:pPr>
              <w:pStyle w:val="Paragraphedeliste"/>
              <w:rPr>
                <w:rStyle w:val="lev"/>
                <w:b/>
                <w:bCs/>
              </w:rPr>
            </w:pPr>
            <w:r>
              <w:rPr>
                <w:rStyle w:val="lev"/>
                <w:b/>
                <w:bCs/>
              </w:rPr>
              <w:t xml:space="preserve">Code </w:t>
            </w:r>
            <w:proofErr w:type="spellStart"/>
            <w:r w:rsidR="00B4056B" w:rsidRPr="003F7A45">
              <w:rPr>
                <w:rStyle w:val="lev"/>
                <w:b/>
                <w:bCs/>
              </w:rPr>
              <w:t>mileStone</w:t>
            </w:r>
            <w:proofErr w:type="spellEnd"/>
          </w:p>
        </w:tc>
        <w:tc>
          <w:tcPr>
            <w:tcW w:w="2295" w:type="dxa"/>
            <w:shd w:val="clear" w:color="auto" w:fill="auto"/>
          </w:tcPr>
          <w:p w14:paraId="2BF06BA5" w14:textId="77777777" w:rsidR="00B4056B" w:rsidRPr="006147E0" w:rsidRDefault="00B4056B"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rPr>
            </w:pPr>
            <w:r w:rsidRPr="006147E0">
              <w:rPr>
                <w:rStyle w:val="lev"/>
                <w:b w:val="0"/>
                <w:bCs w:val="0"/>
              </w:rPr>
              <w:t>22</w:t>
            </w:r>
          </w:p>
        </w:tc>
        <w:tc>
          <w:tcPr>
            <w:tcW w:w="2397" w:type="dxa"/>
          </w:tcPr>
          <w:p w14:paraId="415E61FF" w14:textId="77777777" w:rsidR="00B4056B" w:rsidRPr="003F7A45" w:rsidRDefault="00B4056B"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rPr>
            </w:pPr>
            <w:r w:rsidRPr="003F7A45">
              <w:rPr>
                <w:rStyle w:val="lev"/>
                <w:b w:val="0"/>
                <w:bCs w:val="0"/>
              </w:rPr>
              <w:t>1 octet</w:t>
            </w:r>
          </w:p>
        </w:tc>
        <w:tc>
          <w:tcPr>
            <w:tcW w:w="2145" w:type="dxa"/>
          </w:tcPr>
          <w:p w14:paraId="5CE2514C" w14:textId="77777777" w:rsidR="00B4056B" w:rsidRPr="003F7A45" w:rsidRDefault="00B4056B"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rPr>
            </w:pPr>
            <w:r w:rsidRPr="003F7A45">
              <w:rPr>
                <w:rStyle w:val="lev"/>
                <w:b w:val="0"/>
                <w:bCs w:val="0"/>
              </w:rPr>
              <w:t>O</w:t>
            </w:r>
            <w:r>
              <w:rPr>
                <w:rStyle w:val="lev"/>
                <w:b w:val="0"/>
                <w:bCs w:val="0"/>
              </w:rPr>
              <w:t>ui</w:t>
            </w:r>
          </w:p>
        </w:tc>
      </w:tr>
      <w:tr w:rsidR="00B4056B" w14:paraId="08AA6AEE" w14:textId="77777777" w:rsidTr="0016456A">
        <w:tc>
          <w:tcPr>
            <w:cnfStyle w:val="001000000000" w:firstRow="0" w:lastRow="0" w:firstColumn="1" w:lastColumn="0" w:oddVBand="0" w:evenVBand="0" w:oddHBand="0" w:evenHBand="0" w:firstRowFirstColumn="0" w:firstRowLastColumn="0" w:lastRowFirstColumn="0" w:lastRowLastColumn="0"/>
            <w:tcW w:w="2451" w:type="dxa"/>
          </w:tcPr>
          <w:p w14:paraId="7EC38C15" w14:textId="77777777" w:rsidR="00B4056B" w:rsidRPr="003F7A45" w:rsidRDefault="00B4056B" w:rsidP="00706450">
            <w:pPr>
              <w:pStyle w:val="Paragraphedeliste"/>
              <w:rPr>
                <w:rStyle w:val="lev"/>
                <w:b/>
                <w:bCs/>
              </w:rPr>
            </w:pPr>
            <w:proofErr w:type="spellStart"/>
            <w:proofErr w:type="gramStart"/>
            <w:r>
              <w:rPr>
                <w:rStyle w:val="lev"/>
                <w:b/>
                <w:bCs/>
              </w:rPr>
              <w:t>stationType</w:t>
            </w:r>
            <w:proofErr w:type="spellEnd"/>
            <w:proofErr w:type="gramEnd"/>
          </w:p>
        </w:tc>
        <w:tc>
          <w:tcPr>
            <w:tcW w:w="2295" w:type="dxa"/>
            <w:shd w:val="clear" w:color="auto" w:fill="595959" w:themeFill="text1" w:themeFillTint="A6"/>
          </w:tcPr>
          <w:p w14:paraId="2EE20953" w14:textId="77777777" w:rsidR="00B4056B" w:rsidRPr="00EC2926" w:rsidRDefault="00B4056B"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strike/>
              </w:rPr>
            </w:pPr>
            <w:r w:rsidRPr="00EC2926">
              <w:rPr>
                <w:rStyle w:val="lev"/>
                <w:b w:val="0"/>
                <w:bCs w:val="0"/>
                <w:strike/>
              </w:rPr>
              <w:t>20</w:t>
            </w:r>
          </w:p>
        </w:tc>
        <w:tc>
          <w:tcPr>
            <w:tcW w:w="2397" w:type="dxa"/>
          </w:tcPr>
          <w:p w14:paraId="308C8D32" w14:textId="77777777" w:rsidR="00B4056B" w:rsidRPr="003F7A45" w:rsidRDefault="00B4056B"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rPr>
            </w:pPr>
            <w:r>
              <w:rPr>
                <w:rStyle w:val="lev"/>
                <w:b w:val="0"/>
                <w:bCs w:val="0"/>
              </w:rPr>
              <w:t>1 octet</w:t>
            </w:r>
          </w:p>
        </w:tc>
        <w:tc>
          <w:tcPr>
            <w:tcW w:w="2145" w:type="dxa"/>
          </w:tcPr>
          <w:p w14:paraId="1B117B0D" w14:textId="77777777" w:rsidR="00B4056B" w:rsidRPr="003F7A45" w:rsidRDefault="00B4056B"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rPr>
            </w:pPr>
            <w:r>
              <w:rPr>
                <w:rStyle w:val="lev"/>
                <w:b w:val="0"/>
                <w:bCs w:val="0"/>
              </w:rPr>
              <w:t xml:space="preserve">Oui </w:t>
            </w:r>
          </w:p>
        </w:tc>
      </w:tr>
      <w:tr w:rsidR="00B4056B" w14:paraId="59201429" w14:textId="77777777" w:rsidTr="0016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0CD4F1B3" w14:textId="77777777" w:rsidR="00B4056B" w:rsidRPr="003F7A45" w:rsidRDefault="00B4056B" w:rsidP="00706450">
            <w:pPr>
              <w:pStyle w:val="Paragraphedeliste"/>
              <w:rPr>
                <w:rStyle w:val="lev"/>
                <w:b/>
                <w:bCs/>
              </w:rPr>
            </w:pPr>
            <w:proofErr w:type="spellStart"/>
            <w:proofErr w:type="gramStart"/>
            <w:r>
              <w:rPr>
                <w:rStyle w:val="lev"/>
                <w:b/>
                <w:bCs/>
              </w:rPr>
              <w:t>stationId</w:t>
            </w:r>
            <w:proofErr w:type="spellEnd"/>
            <w:proofErr w:type="gramEnd"/>
          </w:p>
        </w:tc>
        <w:tc>
          <w:tcPr>
            <w:tcW w:w="2295" w:type="dxa"/>
            <w:shd w:val="clear" w:color="auto" w:fill="595959" w:themeFill="text1" w:themeFillTint="A6"/>
          </w:tcPr>
          <w:p w14:paraId="60490D35" w14:textId="77777777" w:rsidR="00B4056B" w:rsidRPr="00EC2926" w:rsidRDefault="00B4056B"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strike/>
              </w:rPr>
            </w:pPr>
            <w:r w:rsidRPr="00EC2926">
              <w:rPr>
                <w:rStyle w:val="lev"/>
                <w:b w:val="0"/>
                <w:bCs w:val="0"/>
                <w:strike/>
              </w:rPr>
              <w:t>21</w:t>
            </w:r>
          </w:p>
        </w:tc>
        <w:tc>
          <w:tcPr>
            <w:tcW w:w="2397" w:type="dxa"/>
          </w:tcPr>
          <w:p w14:paraId="6D8C9865" w14:textId="77777777" w:rsidR="00B4056B" w:rsidRPr="003F7A45" w:rsidRDefault="00B4056B"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rPr>
            </w:pPr>
            <w:r>
              <w:rPr>
                <w:rStyle w:val="lev"/>
                <w:b w:val="0"/>
                <w:bCs w:val="0"/>
              </w:rPr>
              <w:t>1 octet</w:t>
            </w:r>
          </w:p>
        </w:tc>
        <w:tc>
          <w:tcPr>
            <w:tcW w:w="2145" w:type="dxa"/>
          </w:tcPr>
          <w:p w14:paraId="45BF5B58" w14:textId="77777777" w:rsidR="00B4056B" w:rsidRPr="003F7A45" w:rsidRDefault="00B4056B"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rPr>
            </w:pPr>
            <w:r>
              <w:rPr>
                <w:rStyle w:val="lev"/>
                <w:b w:val="0"/>
                <w:bCs w:val="0"/>
              </w:rPr>
              <w:t xml:space="preserve">Oui si </w:t>
            </w:r>
            <w:proofErr w:type="spellStart"/>
            <w:r>
              <w:rPr>
                <w:rStyle w:val="lev"/>
                <w:b w:val="0"/>
                <w:bCs w:val="0"/>
              </w:rPr>
              <w:t>stationType</w:t>
            </w:r>
            <w:proofErr w:type="spellEnd"/>
            <w:r>
              <w:rPr>
                <w:rStyle w:val="lev"/>
                <w:b w:val="0"/>
                <w:bCs w:val="0"/>
              </w:rPr>
              <w:t xml:space="preserve"> = </w:t>
            </w:r>
            <w:proofErr w:type="spellStart"/>
            <w:r>
              <w:rPr>
                <w:rStyle w:val="lev"/>
                <w:b w:val="0"/>
                <w:bCs w:val="0"/>
              </w:rPr>
              <w:t>technicalStop</w:t>
            </w:r>
            <w:proofErr w:type="spellEnd"/>
            <w:r>
              <w:rPr>
                <w:rStyle w:val="lev"/>
                <w:b w:val="0"/>
                <w:bCs w:val="0"/>
              </w:rPr>
              <w:t xml:space="preserve"> or </w:t>
            </w:r>
            <w:proofErr w:type="spellStart"/>
            <w:r>
              <w:rPr>
                <w:rStyle w:val="lev"/>
                <w:b w:val="0"/>
                <w:bCs w:val="0"/>
              </w:rPr>
              <w:t>commercialStop</w:t>
            </w:r>
            <w:proofErr w:type="spellEnd"/>
          </w:p>
        </w:tc>
      </w:tr>
      <w:tr w:rsidR="00EC2926" w:rsidRPr="00EC2926" w14:paraId="5990ECC5" w14:textId="77777777" w:rsidTr="0016456A">
        <w:tc>
          <w:tcPr>
            <w:cnfStyle w:val="001000000000" w:firstRow="0" w:lastRow="0" w:firstColumn="1" w:lastColumn="0" w:oddVBand="0" w:evenVBand="0" w:oddHBand="0" w:evenHBand="0" w:firstRowFirstColumn="0" w:firstRowLastColumn="0" w:lastRowFirstColumn="0" w:lastRowLastColumn="0"/>
            <w:tcW w:w="2451" w:type="dxa"/>
          </w:tcPr>
          <w:p w14:paraId="1B0DD425" w14:textId="18F8CB5E" w:rsidR="00EC2926" w:rsidRPr="00EC2926" w:rsidRDefault="00EC2926" w:rsidP="00706450">
            <w:pPr>
              <w:pStyle w:val="Paragraphedeliste"/>
              <w:rPr>
                <w:rStyle w:val="lev"/>
                <w:b/>
                <w:bCs/>
                <w:color w:val="538135" w:themeColor="accent6" w:themeShade="BF"/>
              </w:rPr>
            </w:pPr>
            <w:proofErr w:type="spellStart"/>
            <w:proofErr w:type="gramStart"/>
            <w:r w:rsidRPr="00EC2926">
              <w:rPr>
                <w:rStyle w:val="lev"/>
                <w:b/>
                <w:bCs/>
                <w:color w:val="538135" w:themeColor="accent6" w:themeShade="BF"/>
              </w:rPr>
              <w:t>safetyZoneLimit</w:t>
            </w:r>
            <w:proofErr w:type="spellEnd"/>
            <w:proofErr w:type="gramEnd"/>
          </w:p>
        </w:tc>
        <w:tc>
          <w:tcPr>
            <w:tcW w:w="2295" w:type="dxa"/>
            <w:shd w:val="clear" w:color="auto" w:fill="595959" w:themeFill="text1" w:themeFillTint="A6"/>
          </w:tcPr>
          <w:p w14:paraId="7C9052A6" w14:textId="77777777" w:rsidR="00EC2926" w:rsidRPr="00EC2926" w:rsidRDefault="00EC2926"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p>
        </w:tc>
        <w:tc>
          <w:tcPr>
            <w:tcW w:w="2397" w:type="dxa"/>
          </w:tcPr>
          <w:p w14:paraId="47BFA7E2" w14:textId="5636D6B4" w:rsidR="00EC2926" w:rsidRPr="00EC2926" w:rsidRDefault="00EC2926"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sidRPr="00EC2926">
              <w:rPr>
                <w:rStyle w:val="lev"/>
                <w:b w:val="0"/>
                <w:bCs w:val="0"/>
                <w:color w:val="538135" w:themeColor="accent6" w:themeShade="BF"/>
              </w:rPr>
              <w:t>1 octet</w:t>
            </w:r>
          </w:p>
        </w:tc>
        <w:tc>
          <w:tcPr>
            <w:tcW w:w="2145" w:type="dxa"/>
          </w:tcPr>
          <w:p w14:paraId="1E98736D" w14:textId="6F42ED33" w:rsidR="00EC2926" w:rsidRPr="00EC2926" w:rsidRDefault="00EC2926"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sidRPr="00EC2926">
              <w:rPr>
                <w:rStyle w:val="lev"/>
                <w:b w:val="0"/>
                <w:bCs w:val="0"/>
                <w:color w:val="538135" w:themeColor="accent6" w:themeShade="BF"/>
              </w:rPr>
              <w:t xml:space="preserve">Oui </w:t>
            </w:r>
          </w:p>
        </w:tc>
      </w:tr>
      <w:tr w:rsidR="00EF6F47" w:rsidRPr="00EC2926" w14:paraId="51E93DB9" w14:textId="77777777" w:rsidTr="0016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16CC97B9" w14:textId="3981F8AD" w:rsidR="00EF6F47" w:rsidRPr="00F66E15" w:rsidRDefault="00EF6F47" w:rsidP="00706450">
            <w:pPr>
              <w:pStyle w:val="Paragraphedeliste"/>
              <w:rPr>
                <w:rStyle w:val="lev"/>
                <w:b/>
                <w:bCs/>
                <w:color w:val="538135" w:themeColor="accent6" w:themeShade="BF"/>
              </w:rPr>
            </w:pPr>
            <w:proofErr w:type="spellStart"/>
            <w:proofErr w:type="gramStart"/>
            <w:r w:rsidRPr="00F66E15">
              <w:rPr>
                <w:rStyle w:val="lev"/>
                <w:b/>
                <w:bCs/>
                <w:color w:val="538135" w:themeColor="accent6" w:themeShade="BF"/>
              </w:rPr>
              <w:t>tunnelZoneLimit</w:t>
            </w:r>
            <w:proofErr w:type="spellEnd"/>
            <w:proofErr w:type="gramEnd"/>
          </w:p>
        </w:tc>
        <w:tc>
          <w:tcPr>
            <w:tcW w:w="2295" w:type="dxa"/>
            <w:shd w:val="clear" w:color="auto" w:fill="595959" w:themeFill="text1" w:themeFillTint="A6"/>
          </w:tcPr>
          <w:p w14:paraId="41E55ACA" w14:textId="77777777" w:rsidR="00EF6F47" w:rsidRPr="00EC2926" w:rsidRDefault="00EF6F47"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p>
        </w:tc>
        <w:tc>
          <w:tcPr>
            <w:tcW w:w="2397" w:type="dxa"/>
          </w:tcPr>
          <w:p w14:paraId="16D8D545" w14:textId="2B300805" w:rsidR="00EF6F47" w:rsidRPr="00EC2926" w:rsidRDefault="00F66E15"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1 octet</w:t>
            </w:r>
          </w:p>
        </w:tc>
        <w:tc>
          <w:tcPr>
            <w:tcW w:w="2145" w:type="dxa"/>
          </w:tcPr>
          <w:p w14:paraId="177A8266" w14:textId="76EEE045" w:rsidR="00EF6F47" w:rsidRPr="00EC2926" w:rsidRDefault="00F66E15" w:rsidP="00706450">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Oui</w:t>
            </w:r>
          </w:p>
        </w:tc>
      </w:tr>
      <w:tr w:rsidR="00F66E15" w:rsidRPr="00EC2926" w14:paraId="394650C9" w14:textId="77777777" w:rsidTr="0016456A">
        <w:tc>
          <w:tcPr>
            <w:cnfStyle w:val="001000000000" w:firstRow="0" w:lastRow="0" w:firstColumn="1" w:lastColumn="0" w:oddVBand="0" w:evenVBand="0" w:oddHBand="0" w:evenHBand="0" w:firstRowFirstColumn="0" w:firstRowLastColumn="0" w:lastRowFirstColumn="0" w:lastRowLastColumn="0"/>
            <w:tcW w:w="2451" w:type="dxa"/>
          </w:tcPr>
          <w:p w14:paraId="54D1579E" w14:textId="4BD9492A" w:rsidR="00F66E15" w:rsidRPr="00F66E15" w:rsidRDefault="00F66E15" w:rsidP="00706450">
            <w:pPr>
              <w:pStyle w:val="Paragraphedeliste"/>
              <w:rPr>
                <w:rStyle w:val="lev"/>
                <w:b/>
                <w:bCs/>
                <w:color w:val="538135" w:themeColor="accent6" w:themeShade="BF"/>
              </w:rPr>
            </w:pPr>
            <w:proofErr w:type="spellStart"/>
            <w:proofErr w:type="gramStart"/>
            <w:r>
              <w:rPr>
                <w:rStyle w:val="lev"/>
                <w:b/>
                <w:bCs/>
                <w:color w:val="538135" w:themeColor="accent6" w:themeShade="BF"/>
              </w:rPr>
              <w:t>regulatedZoneLimit</w:t>
            </w:r>
            <w:proofErr w:type="spellEnd"/>
            <w:proofErr w:type="gramEnd"/>
          </w:p>
        </w:tc>
        <w:tc>
          <w:tcPr>
            <w:tcW w:w="2295" w:type="dxa"/>
            <w:shd w:val="clear" w:color="auto" w:fill="595959" w:themeFill="text1" w:themeFillTint="A6"/>
          </w:tcPr>
          <w:p w14:paraId="7E1B28E7" w14:textId="77777777" w:rsidR="00F66E15" w:rsidRPr="00EC2926" w:rsidRDefault="00F66E15"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p>
        </w:tc>
        <w:tc>
          <w:tcPr>
            <w:tcW w:w="2397" w:type="dxa"/>
          </w:tcPr>
          <w:p w14:paraId="72FD2452" w14:textId="38D0355C" w:rsidR="00F66E15" w:rsidRDefault="00F66E15"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1 octet</w:t>
            </w:r>
          </w:p>
        </w:tc>
        <w:tc>
          <w:tcPr>
            <w:tcW w:w="2145" w:type="dxa"/>
          </w:tcPr>
          <w:p w14:paraId="7467481C" w14:textId="6A5C5014" w:rsidR="00F66E15" w:rsidRDefault="00F66E15" w:rsidP="00706450">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Oui</w:t>
            </w:r>
          </w:p>
        </w:tc>
      </w:tr>
    </w:tbl>
    <w:p w14:paraId="3EB256E4" w14:textId="77777777" w:rsidR="00B4056B" w:rsidRDefault="00B4056B" w:rsidP="00B4056B">
      <w:pPr>
        <w:pStyle w:val="Titre2"/>
      </w:pPr>
      <w:bookmarkStart w:id="219" w:name="_Toc196261139"/>
      <w:r>
        <w:t>Objet ‘</w:t>
      </w:r>
      <w:proofErr w:type="spellStart"/>
      <w:r>
        <w:t>mileStone</w:t>
      </w:r>
      <w:proofErr w:type="spellEnd"/>
      <w:r>
        <w:t>’</w:t>
      </w:r>
      <w:bookmarkEnd w:id="219"/>
    </w:p>
    <w:p w14:paraId="5ABC352E" w14:textId="77777777" w:rsidR="00B4056B" w:rsidRDefault="00B4056B" w:rsidP="00B4056B">
      <w:r>
        <w:t>L’objet ‘</w:t>
      </w:r>
      <w:proofErr w:type="spellStart"/>
      <w:r>
        <w:t>mileStone</w:t>
      </w:r>
      <w:proofErr w:type="spellEnd"/>
      <w:r>
        <w:t>’ possède ces propriétés :</w:t>
      </w:r>
    </w:p>
    <w:p w14:paraId="01510313" w14:textId="77777777" w:rsidR="00B4056B" w:rsidRDefault="00B4056B" w:rsidP="00B4056B">
      <w:pPr>
        <w:pStyle w:val="Paragraphedeliste"/>
        <w:numPr>
          <w:ilvl w:val="0"/>
          <w:numId w:val="13"/>
        </w:numPr>
      </w:pPr>
      <w:r>
        <w:t>Model</w:t>
      </w:r>
    </w:p>
    <w:p w14:paraId="1BEFAFD2" w14:textId="77777777" w:rsidR="00B4056B" w:rsidRDefault="00B4056B" w:rsidP="00B4056B">
      <w:pPr>
        <w:pStyle w:val="Paragraphedeliste"/>
        <w:numPr>
          <w:ilvl w:val="0"/>
          <w:numId w:val="13"/>
        </w:numPr>
      </w:pPr>
      <w:r>
        <w:t>Type</w:t>
      </w:r>
    </w:p>
    <w:p w14:paraId="5538BC71" w14:textId="77777777" w:rsidR="00B4056B" w:rsidRDefault="00B4056B" w:rsidP="00B4056B">
      <w:pPr>
        <w:pStyle w:val="Paragraphedeliste"/>
        <w:numPr>
          <w:ilvl w:val="0"/>
          <w:numId w:val="13"/>
        </w:numPr>
      </w:pPr>
      <w:proofErr w:type="spellStart"/>
      <w:proofErr w:type="gramStart"/>
      <w:r>
        <w:t>mapSequence</w:t>
      </w:r>
      <w:proofErr w:type="spellEnd"/>
      <w:proofErr w:type="gramEnd"/>
    </w:p>
    <w:p w14:paraId="7CA22662" w14:textId="77777777" w:rsidR="00B4056B" w:rsidRPr="005224B3" w:rsidRDefault="00B4056B" w:rsidP="00B4056B">
      <w:pPr>
        <w:pStyle w:val="Paragraphedeliste"/>
        <w:numPr>
          <w:ilvl w:val="0"/>
          <w:numId w:val="13"/>
        </w:numPr>
      </w:pPr>
      <w:proofErr w:type="spellStart"/>
      <w:proofErr w:type="gramStart"/>
      <w:r>
        <w:t>magOrientation</w:t>
      </w:r>
      <w:proofErr w:type="spellEnd"/>
      <w:proofErr w:type="gramEnd"/>
    </w:p>
    <w:p w14:paraId="73A77256" w14:textId="77777777" w:rsidR="00B4056B" w:rsidRDefault="00B4056B" w:rsidP="00B4056B">
      <w:pPr>
        <w:spacing w:before="100" w:beforeAutospacing="1" w:after="100" w:afterAutospacing="1"/>
        <w:jc w:val="left"/>
      </w:pPr>
      <w:r w:rsidRPr="00154CC3">
        <w:rPr>
          <w:rFonts w:asciiTheme="minorHAnsi" w:hAnsiTheme="minorHAnsi" w:cstheme="minorHAnsi"/>
        </w:rPr>
        <w:t xml:space="preserve">La propriété </w:t>
      </w:r>
      <w:r>
        <w:rPr>
          <w:rFonts w:asciiTheme="minorHAnsi" w:hAnsiTheme="minorHAnsi" w:cstheme="minorHAnsi"/>
        </w:rPr>
        <w:t>‘model’</w:t>
      </w:r>
      <w:r w:rsidRPr="00154CC3">
        <w:rPr>
          <w:rFonts w:asciiTheme="minorHAnsi" w:hAnsiTheme="minorHAnsi" w:cstheme="minorHAnsi"/>
        </w:rPr>
        <w:t xml:space="preserve"> de </w:t>
      </w:r>
      <w:r>
        <w:rPr>
          <w:rFonts w:asciiTheme="minorHAnsi" w:hAnsiTheme="minorHAnsi" w:cstheme="minorHAnsi"/>
        </w:rPr>
        <w:t>‘</w:t>
      </w:r>
      <w:proofErr w:type="spellStart"/>
      <w:r w:rsidRPr="00154CC3">
        <w:rPr>
          <w:rFonts w:asciiTheme="minorHAnsi" w:hAnsiTheme="minorHAnsi" w:cstheme="minorHAnsi"/>
        </w:rPr>
        <w:t>mileStone</w:t>
      </w:r>
      <w:proofErr w:type="spellEnd"/>
      <w:r>
        <w:rPr>
          <w:rFonts w:asciiTheme="minorHAnsi" w:hAnsiTheme="minorHAnsi" w:cstheme="minorHAnsi"/>
        </w:rPr>
        <w:t>’</w:t>
      </w:r>
      <w:r w:rsidRPr="00154CC3">
        <w:rPr>
          <w:rFonts w:asciiTheme="minorHAnsi" w:hAnsiTheme="minorHAnsi" w:cstheme="minorHAnsi"/>
        </w:rPr>
        <w:t xml:space="preserve"> peut prendre différentes valeurs correspondant à des modèles d’objet. Ces modèles peuvent être soit des objets courts, soit des objets longs</w:t>
      </w:r>
      <w:r>
        <w:rPr>
          <w:rFonts w:asciiTheme="minorHAnsi" w:hAnsiTheme="minorHAnsi" w:cstheme="minorHAnsi"/>
        </w:rPr>
        <w:t>.</w:t>
      </w:r>
    </w:p>
    <w:tbl>
      <w:tblPr>
        <w:tblStyle w:val="TableauGrille4-Accentuation5"/>
        <w:tblW w:w="0" w:type="auto"/>
        <w:tblLook w:val="04A0" w:firstRow="1" w:lastRow="0" w:firstColumn="1" w:lastColumn="0" w:noHBand="0" w:noVBand="1"/>
      </w:tblPr>
      <w:tblGrid>
        <w:gridCol w:w="4719"/>
        <w:gridCol w:w="4719"/>
      </w:tblGrid>
      <w:tr w:rsidR="00B4056B" w14:paraId="2F796554" w14:textId="77777777" w:rsidTr="00706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9" w:type="dxa"/>
          </w:tcPr>
          <w:p w14:paraId="79DA4D71" w14:textId="77777777" w:rsidR="00B4056B" w:rsidRDefault="00B4056B" w:rsidP="00706450">
            <w:pPr>
              <w:spacing w:before="100" w:beforeAutospacing="1" w:after="100" w:afterAutospacing="1"/>
              <w:jc w:val="left"/>
            </w:pPr>
            <w:r>
              <w:t>Point de référence</w:t>
            </w:r>
          </w:p>
        </w:tc>
        <w:tc>
          <w:tcPr>
            <w:tcW w:w="4719" w:type="dxa"/>
          </w:tcPr>
          <w:p w14:paraId="46D9E029" w14:textId="77777777" w:rsidR="00B4056B" w:rsidRDefault="00B4056B" w:rsidP="00706450">
            <w:pPr>
              <w:spacing w:before="100" w:beforeAutospacing="1" w:after="100" w:afterAutospacing="1"/>
              <w:jc w:val="left"/>
              <w:cnfStyle w:val="100000000000" w:firstRow="1" w:lastRow="0" w:firstColumn="0" w:lastColumn="0" w:oddVBand="0" w:evenVBand="0" w:oddHBand="0" w:evenHBand="0" w:firstRowFirstColumn="0" w:firstRowLastColumn="0" w:lastRowFirstColumn="0" w:lastRowLastColumn="0"/>
            </w:pPr>
            <w:r>
              <w:t>Type d’objet</w:t>
            </w:r>
          </w:p>
        </w:tc>
      </w:tr>
      <w:tr w:rsidR="00B4056B" w14:paraId="1CBE871E" w14:textId="77777777" w:rsidTr="0070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9" w:type="dxa"/>
          </w:tcPr>
          <w:p w14:paraId="5F311896" w14:textId="77777777" w:rsidR="00B4056B" w:rsidRDefault="00B4056B" w:rsidP="00706450">
            <w:pPr>
              <w:spacing w:before="100" w:beforeAutospacing="1" w:after="100" w:afterAutospacing="1"/>
              <w:jc w:val="left"/>
            </w:pPr>
            <w:r>
              <w:t>Tag Magnétique</w:t>
            </w:r>
          </w:p>
        </w:tc>
        <w:tc>
          <w:tcPr>
            <w:tcW w:w="4719" w:type="dxa"/>
          </w:tcPr>
          <w:p w14:paraId="798920DC" w14:textId="77777777" w:rsidR="00B4056B" w:rsidRDefault="00B4056B" w:rsidP="00706450">
            <w:p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pPr>
            <w:r>
              <w:t>Court</w:t>
            </w:r>
          </w:p>
        </w:tc>
      </w:tr>
      <w:tr w:rsidR="00B4056B" w14:paraId="42741633" w14:textId="77777777" w:rsidTr="00706450">
        <w:tc>
          <w:tcPr>
            <w:cnfStyle w:val="001000000000" w:firstRow="0" w:lastRow="0" w:firstColumn="1" w:lastColumn="0" w:oddVBand="0" w:evenVBand="0" w:oddHBand="0" w:evenHBand="0" w:firstRowFirstColumn="0" w:firstRowLastColumn="0" w:lastRowFirstColumn="0" w:lastRowLastColumn="0"/>
            <w:tcW w:w="4719" w:type="dxa"/>
          </w:tcPr>
          <w:p w14:paraId="545252A7" w14:textId="77777777" w:rsidR="00B4056B" w:rsidRDefault="00B4056B" w:rsidP="00706450">
            <w:pPr>
              <w:spacing w:before="100" w:beforeAutospacing="1" w:after="100" w:afterAutospacing="1"/>
              <w:jc w:val="left"/>
            </w:pPr>
            <w:r>
              <w:t>N Circuit de voie</w:t>
            </w:r>
          </w:p>
        </w:tc>
        <w:tc>
          <w:tcPr>
            <w:tcW w:w="4719" w:type="dxa"/>
          </w:tcPr>
          <w:p w14:paraId="7539B8D1" w14:textId="77777777" w:rsidR="00B4056B" w:rsidRDefault="00B4056B" w:rsidP="00706450">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pPr>
            <w:r>
              <w:t>Long</w:t>
            </w:r>
          </w:p>
        </w:tc>
      </w:tr>
      <w:tr w:rsidR="00B4056B" w14:paraId="2989EA33" w14:textId="77777777" w:rsidTr="0070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9" w:type="dxa"/>
          </w:tcPr>
          <w:p w14:paraId="7A846822" w14:textId="77777777" w:rsidR="00B4056B" w:rsidRDefault="00B4056B" w:rsidP="00706450">
            <w:pPr>
              <w:spacing w:before="100" w:beforeAutospacing="1" w:after="100" w:afterAutospacing="1"/>
              <w:jc w:val="left"/>
            </w:pPr>
            <w:r>
              <w:t>Compteur d’essieux</w:t>
            </w:r>
          </w:p>
        </w:tc>
        <w:tc>
          <w:tcPr>
            <w:tcW w:w="4719" w:type="dxa"/>
          </w:tcPr>
          <w:p w14:paraId="449BD6BD" w14:textId="77777777" w:rsidR="00B4056B" w:rsidRDefault="00B4056B" w:rsidP="00706450">
            <w:p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pPr>
            <w:r>
              <w:t>Court</w:t>
            </w:r>
          </w:p>
        </w:tc>
      </w:tr>
      <w:tr w:rsidR="00B4056B" w14:paraId="1F618F4B" w14:textId="77777777" w:rsidTr="00706450">
        <w:tc>
          <w:tcPr>
            <w:cnfStyle w:val="001000000000" w:firstRow="0" w:lastRow="0" w:firstColumn="1" w:lastColumn="0" w:oddVBand="0" w:evenVBand="0" w:oddHBand="0" w:evenHBand="0" w:firstRowFirstColumn="0" w:firstRowLastColumn="0" w:lastRowFirstColumn="0" w:lastRowLastColumn="0"/>
            <w:tcW w:w="4719" w:type="dxa"/>
          </w:tcPr>
          <w:p w14:paraId="2AEA82B1" w14:textId="77777777" w:rsidR="00B4056B" w:rsidRDefault="00B4056B" w:rsidP="00706450">
            <w:pPr>
              <w:spacing w:before="100" w:beforeAutospacing="1" w:after="100" w:afterAutospacing="1"/>
              <w:jc w:val="left"/>
            </w:pPr>
            <w:r>
              <w:t>Balise de voie</w:t>
            </w:r>
          </w:p>
        </w:tc>
        <w:tc>
          <w:tcPr>
            <w:tcW w:w="4719" w:type="dxa"/>
          </w:tcPr>
          <w:p w14:paraId="01A483D1" w14:textId="77777777" w:rsidR="00B4056B" w:rsidRDefault="00B4056B" w:rsidP="00706450">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pPr>
            <w:r>
              <w:t>Court</w:t>
            </w:r>
          </w:p>
        </w:tc>
      </w:tr>
      <w:tr w:rsidR="00B4056B" w14:paraId="32B92A51" w14:textId="77777777" w:rsidTr="0070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9" w:type="dxa"/>
          </w:tcPr>
          <w:p w14:paraId="7CC2E3B8" w14:textId="77777777" w:rsidR="00B4056B" w:rsidRDefault="00B4056B" w:rsidP="00706450">
            <w:pPr>
              <w:spacing w:before="100" w:beforeAutospacing="1" w:after="100" w:afterAutospacing="1"/>
              <w:jc w:val="left"/>
            </w:pPr>
            <w:r>
              <w:t>RFID</w:t>
            </w:r>
          </w:p>
        </w:tc>
        <w:tc>
          <w:tcPr>
            <w:tcW w:w="4719" w:type="dxa"/>
          </w:tcPr>
          <w:p w14:paraId="5BA70D61" w14:textId="77777777" w:rsidR="00B4056B" w:rsidRDefault="00B4056B" w:rsidP="00706450">
            <w:p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pPr>
            <w:r>
              <w:t>Court</w:t>
            </w:r>
          </w:p>
        </w:tc>
      </w:tr>
      <w:tr w:rsidR="00B4056B" w14:paraId="78D9EE83" w14:textId="77777777" w:rsidTr="00706450">
        <w:tc>
          <w:tcPr>
            <w:cnfStyle w:val="001000000000" w:firstRow="0" w:lastRow="0" w:firstColumn="1" w:lastColumn="0" w:oddVBand="0" w:evenVBand="0" w:oddHBand="0" w:evenHBand="0" w:firstRowFirstColumn="0" w:firstRowLastColumn="0" w:lastRowFirstColumn="0" w:lastRowLastColumn="0"/>
            <w:tcW w:w="4719" w:type="dxa"/>
          </w:tcPr>
          <w:p w14:paraId="0499245F" w14:textId="77777777" w:rsidR="00B4056B" w:rsidRDefault="00B4056B" w:rsidP="00706450">
            <w:pPr>
              <w:spacing w:before="100" w:beforeAutospacing="1" w:after="100" w:afterAutospacing="1"/>
              <w:jc w:val="left"/>
            </w:pPr>
            <w:r>
              <w:t xml:space="preserve">Balise virtuelle </w:t>
            </w:r>
            <w:proofErr w:type="spellStart"/>
            <w:r>
              <w:t>Gnss</w:t>
            </w:r>
            <w:proofErr w:type="spellEnd"/>
          </w:p>
        </w:tc>
        <w:tc>
          <w:tcPr>
            <w:tcW w:w="4719" w:type="dxa"/>
          </w:tcPr>
          <w:p w14:paraId="0214F3CF" w14:textId="77777777" w:rsidR="00B4056B" w:rsidRDefault="00B4056B" w:rsidP="00706450">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pPr>
            <w:r>
              <w:t>Court</w:t>
            </w:r>
          </w:p>
        </w:tc>
      </w:tr>
    </w:tbl>
    <w:p w14:paraId="5BA01F23" w14:textId="77777777" w:rsidR="00B4056B" w:rsidRDefault="00B4056B" w:rsidP="00B4056B"/>
    <w:tbl>
      <w:tblPr>
        <w:tblStyle w:val="TableauGrille4-Accentuation5"/>
        <w:tblW w:w="0" w:type="auto"/>
        <w:tblLook w:val="04A0" w:firstRow="1" w:lastRow="0" w:firstColumn="1" w:lastColumn="0" w:noHBand="0" w:noVBand="1"/>
      </w:tblPr>
      <w:tblGrid>
        <w:gridCol w:w="2539"/>
        <w:gridCol w:w="2404"/>
        <w:gridCol w:w="2372"/>
        <w:gridCol w:w="1973"/>
      </w:tblGrid>
      <w:tr w:rsidR="00B4056B" w14:paraId="230CF30E" w14:textId="77777777" w:rsidTr="00706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14:paraId="28D762C0" w14:textId="77777777" w:rsidR="00B4056B" w:rsidRDefault="00B4056B" w:rsidP="00706450">
            <w:r>
              <w:t>Propriété</w:t>
            </w:r>
          </w:p>
        </w:tc>
        <w:tc>
          <w:tcPr>
            <w:tcW w:w="2404" w:type="dxa"/>
          </w:tcPr>
          <w:p w14:paraId="69F41BD7"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Description</w:t>
            </w:r>
          </w:p>
        </w:tc>
        <w:tc>
          <w:tcPr>
            <w:tcW w:w="2372" w:type="dxa"/>
          </w:tcPr>
          <w:p w14:paraId="54DCFADE"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Obligatoire</w:t>
            </w:r>
          </w:p>
        </w:tc>
        <w:tc>
          <w:tcPr>
            <w:tcW w:w="1973" w:type="dxa"/>
          </w:tcPr>
          <w:p w14:paraId="3C9108D7"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Format de valeur</w:t>
            </w:r>
          </w:p>
        </w:tc>
      </w:tr>
      <w:tr w:rsidR="00B4056B" w14:paraId="1A7102D2" w14:textId="77777777" w:rsidTr="0070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14:paraId="42D5167C" w14:textId="77777777" w:rsidR="00B4056B" w:rsidRDefault="00B4056B" w:rsidP="00706450">
            <w:r>
              <w:t>Id</w:t>
            </w:r>
          </w:p>
        </w:tc>
        <w:tc>
          <w:tcPr>
            <w:tcW w:w="2404" w:type="dxa"/>
          </w:tcPr>
          <w:p w14:paraId="03CC67F2" w14:textId="77777777"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t>C’est l’identifiant de ‘</w:t>
            </w:r>
            <w:proofErr w:type="spellStart"/>
            <w:r>
              <w:t>mileStone</w:t>
            </w:r>
            <w:proofErr w:type="spellEnd"/>
            <w:r>
              <w:t>’</w:t>
            </w:r>
          </w:p>
        </w:tc>
        <w:tc>
          <w:tcPr>
            <w:tcW w:w="2372" w:type="dxa"/>
          </w:tcPr>
          <w:p w14:paraId="53BC5AAC" w14:textId="77777777"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t>Non</w:t>
            </w:r>
          </w:p>
          <w:p w14:paraId="7BEF5551" w14:textId="77777777"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t>Si seulement le model = RFID</w:t>
            </w:r>
          </w:p>
        </w:tc>
        <w:tc>
          <w:tcPr>
            <w:tcW w:w="1973" w:type="dxa"/>
          </w:tcPr>
          <w:p w14:paraId="27A906A7" w14:textId="77777777"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t>UInt16</w:t>
            </w:r>
          </w:p>
        </w:tc>
      </w:tr>
      <w:tr w:rsidR="00B4056B" w14:paraId="0CFF7FD8" w14:textId="77777777" w:rsidTr="00706450">
        <w:tc>
          <w:tcPr>
            <w:cnfStyle w:val="001000000000" w:firstRow="0" w:lastRow="0" w:firstColumn="1" w:lastColumn="0" w:oddVBand="0" w:evenVBand="0" w:oddHBand="0" w:evenHBand="0" w:firstRowFirstColumn="0" w:firstRowLastColumn="0" w:lastRowFirstColumn="0" w:lastRowLastColumn="0"/>
            <w:tcW w:w="2539" w:type="dxa"/>
          </w:tcPr>
          <w:p w14:paraId="7C85F712" w14:textId="77777777" w:rsidR="00B4056B" w:rsidRDefault="00B4056B" w:rsidP="00706450">
            <w:r>
              <w:t>Model</w:t>
            </w:r>
          </w:p>
        </w:tc>
        <w:tc>
          <w:tcPr>
            <w:tcW w:w="2404" w:type="dxa"/>
          </w:tcPr>
          <w:p w14:paraId="3A646400" w14:textId="77777777"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Décrit quel objet physique ou virtuel est représenté par le ‘</w:t>
            </w:r>
            <w:proofErr w:type="spellStart"/>
            <w:r>
              <w:t>mileStone</w:t>
            </w:r>
            <w:proofErr w:type="spellEnd"/>
            <w:r>
              <w:t>’.</w:t>
            </w:r>
          </w:p>
        </w:tc>
        <w:tc>
          <w:tcPr>
            <w:tcW w:w="2372" w:type="dxa"/>
          </w:tcPr>
          <w:p w14:paraId="385D3495" w14:textId="77777777"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Oui</w:t>
            </w:r>
          </w:p>
        </w:tc>
        <w:tc>
          <w:tcPr>
            <w:tcW w:w="1973" w:type="dxa"/>
          </w:tcPr>
          <w:p w14:paraId="6AB71723" w14:textId="77777777"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UInt8</w:t>
            </w:r>
          </w:p>
        </w:tc>
      </w:tr>
      <w:tr w:rsidR="00B4056B" w14:paraId="78BD141E" w14:textId="77777777" w:rsidTr="0070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14:paraId="40D84B0C" w14:textId="77777777" w:rsidR="00B4056B" w:rsidRDefault="00B4056B" w:rsidP="00706450">
            <w:r>
              <w:lastRenderedPageBreak/>
              <w:t>Type</w:t>
            </w:r>
          </w:p>
        </w:tc>
        <w:tc>
          <w:tcPr>
            <w:tcW w:w="2404" w:type="dxa"/>
          </w:tcPr>
          <w:p w14:paraId="44C3F36F" w14:textId="77777777"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t xml:space="preserve">Décrit quel type de </w:t>
            </w:r>
            <w:proofErr w:type="spellStart"/>
            <w:r>
              <w:t>mileStone</w:t>
            </w:r>
            <w:proofErr w:type="spellEnd"/>
            <w:r>
              <w:t xml:space="preserve"> est au niveau de nœud.</w:t>
            </w:r>
          </w:p>
        </w:tc>
        <w:tc>
          <w:tcPr>
            <w:tcW w:w="2372" w:type="dxa"/>
          </w:tcPr>
          <w:p w14:paraId="2C5ECEA1" w14:textId="77777777"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t>Oui</w:t>
            </w:r>
          </w:p>
        </w:tc>
        <w:tc>
          <w:tcPr>
            <w:tcW w:w="1973" w:type="dxa"/>
          </w:tcPr>
          <w:p w14:paraId="4C29C024" w14:textId="77777777"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t>UInt8</w:t>
            </w:r>
          </w:p>
        </w:tc>
      </w:tr>
      <w:tr w:rsidR="00B4056B" w14:paraId="6A9ACF49" w14:textId="77777777" w:rsidTr="00F17CF1">
        <w:tc>
          <w:tcPr>
            <w:cnfStyle w:val="001000000000" w:firstRow="0" w:lastRow="0" w:firstColumn="1" w:lastColumn="0" w:oddVBand="0" w:evenVBand="0" w:oddHBand="0" w:evenHBand="0" w:firstRowFirstColumn="0" w:firstRowLastColumn="0" w:lastRowFirstColumn="0" w:lastRowLastColumn="0"/>
            <w:tcW w:w="2539" w:type="dxa"/>
          </w:tcPr>
          <w:p w14:paraId="08B9CA73" w14:textId="77777777" w:rsidR="00B4056B" w:rsidRDefault="00B4056B" w:rsidP="00706450">
            <w:proofErr w:type="spellStart"/>
            <w:proofErr w:type="gramStart"/>
            <w:r>
              <w:t>mapSequence</w:t>
            </w:r>
            <w:proofErr w:type="spellEnd"/>
            <w:proofErr w:type="gramEnd"/>
          </w:p>
        </w:tc>
        <w:tc>
          <w:tcPr>
            <w:tcW w:w="2404" w:type="dxa"/>
          </w:tcPr>
          <w:p w14:paraId="5A984184" w14:textId="77777777"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Indique le prochain nœud si le nœud et de type Bifurcation ou trifurcation.</w:t>
            </w:r>
          </w:p>
        </w:tc>
        <w:tc>
          <w:tcPr>
            <w:tcW w:w="2372" w:type="dxa"/>
          </w:tcPr>
          <w:p w14:paraId="1E165772" w14:textId="77777777"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 xml:space="preserve">Non </w:t>
            </w:r>
            <w:r>
              <w:br/>
              <w:t xml:space="preserve">Si seulement le type = Bifurcation ou trifurcation </w:t>
            </w:r>
          </w:p>
        </w:tc>
        <w:tc>
          <w:tcPr>
            <w:tcW w:w="1973" w:type="dxa"/>
            <w:shd w:val="clear" w:color="auto" w:fill="FFC000"/>
          </w:tcPr>
          <w:p w14:paraId="5A2578DE" w14:textId="014E5F4C"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 xml:space="preserve"> </w:t>
            </w:r>
            <w:r w:rsidRPr="004E18E4">
              <w:t>Voir la définition de</w:t>
            </w:r>
            <w:r>
              <w:t xml:space="preserve"> </w:t>
            </w:r>
            <w:proofErr w:type="spellStart"/>
            <w:r w:rsidRPr="004E18E4">
              <w:t>ma</w:t>
            </w:r>
            <w:r w:rsidR="006147E0">
              <w:t>p</w:t>
            </w:r>
            <w:r w:rsidRPr="004E18E4">
              <w:t>Sequence</w:t>
            </w:r>
            <w:proofErr w:type="spellEnd"/>
            <w:r w:rsidRPr="004E18E4">
              <w:t xml:space="preserve"> ci-dessous.</w:t>
            </w:r>
            <w:r w:rsidR="00F17CF1">
              <w:br/>
              <w:t>séquencement d’octet</w:t>
            </w:r>
          </w:p>
        </w:tc>
      </w:tr>
      <w:tr w:rsidR="00B4056B" w14:paraId="0ECC14A2" w14:textId="77777777" w:rsidTr="0070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14:paraId="500F2046" w14:textId="77777777" w:rsidR="00B4056B" w:rsidRDefault="00B4056B" w:rsidP="00706450">
            <w:proofErr w:type="spellStart"/>
            <w:proofErr w:type="gramStart"/>
            <w:r>
              <w:t>magOrientation</w:t>
            </w:r>
            <w:proofErr w:type="spellEnd"/>
            <w:proofErr w:type="gramEnd"/>
          </w:p>
        </w:tc>
        <w:tc>
          <w:tcPr>
            <w:tcW w:w="2404" w:type="dxa"/>
          </w:tcPr>
          <w:p w14:paraId="6F5607D3" w14:textId="77777777" w:rsidR="00B4056B" w:rsidRDefault="00B4056B" w:rsidP="00706450">
            <w:pPr>
              <w:jc w:val="left"/>
              <w:cnfStyle w:val="000000100000" w:firstRow="0" w:lastRow="0" w:firstColumn="0" w:lastColumn="0" w:oddVBand="0" w:evenVBand="0" w:oddHBand="1" w:evenHBand="0" w:firstRowFirstColumn="0" w:firstRowLastColumn="0" w:lastRowFirstColumn="0" w:lastRowLastColumn="0"/>
            </w:pPr>
            <w:r>
              <w:t xml:space="preserve">Indique l’orientation </w:t>
            </w:r>
            <w:proofErr w:type="spellStart"/>
            <w:r>
              <w:t>magéntique</w:t>
            </w:r>
            <w:proofErr w:type="spellEnd"/>
            <w:r>
              <w:t xml:space="preserve"> de </w:t>
            </w:r>
            <w:proofErr w:type="spellStart"/>
            <w:r>
              <w:t>mileStone</w:t>
            </w:r>
            <w:proofErr w:type="spellEnd"/>
          </w:p>
        </w:tc>
        <w:tc>
          <w:tcPr>
            <w:tcW w:w="2372" w:type="dxa"/>
          </w:tcPr>
          <w:p w14:paraId="52772728"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 xml:space="preserve">Non </w:t>
            </w:r>
            <w:r>
              <w:br/>
              <w:t>Si seulement le model = TAG</w:t>
            </w:r>
          </w:p>
        </w:tc>
        <w:tc>
          <w:tcPr>
            <w:tcW w:w="1973" w:type="dxa"/>
          </w:tcPr>
          <w:p w14:paraId="40260CF6" w14:textId="64D50795" w:rsidR="00B4056B" w:rsidRDefault="00B4056B" w:rsidP="006147E0">
            <w:pPr>
              <w:tabs>
                <w:tab w:val="right" w:pos="1757"/>
              </w:tabs>
              <w:cnfStyle w:val="000000100000" w:firstRow="0" w:lastRow="0" w:firstColumn="0" w:lastColumn="0" w:oddVBand="0" w:evenVBand="0" w:oddHBand="1" w:evenHBand="0" w:firstRowFirstColumn="0" w:firstRowLastColumn="0" w:lastRowFirstColumn="0" w:lastRowLastColumn="0"/>
            </w:pPr>
            <w:r>
              <w:t>1</w:t>
            </w:r>
            <w:r w:rsidR="006147E0">
              <w:t xml:space="preserve"> </w:t>
            </w:r>
            <w:r w:rsidR="006147E0" w:rsidRPr="006147E0">
              <w:rPr>
                <w:shd w:val="clear" w:color="auto" w:fill="FFC000"/>
              </w:rPr>
              <w:t>octet</w:t>
            </w:r>
            <w:r>
              <w:t xml:space="preserve"> </w:t>
            </w:r>
            <w:r w:rsidR="006147E0" w:rsidRPr="006147E0">
              <w:rPr>
                <w:strike/>
              </w:rPr>
              <w:t>bit</w:t>
            </w:r>
          </w:p>
        </w:tc>
      </w:tr>
      <w:tr w:rsidR="00324E1D" w:rsidRPr="00324E1D" w14:paraId="7B4773C3" w14:textId="77777777" w:rsidTr="00706450">
        <w:tc>
          <w:tcPr>
            <w:cnfStyle w:val="001000000000" w:firstRow="0" w:lastRow="0" w:firstColumn="1" w:lastColumn="0" w:oddVBand="0" w:evenVBand="0" w:oddHBand="0" w:evenHBand="0" w:firstRowFirstColumn="0" w:firstRowLastColumn="0" w:lastRowFirstColumn="0" w:lastRowLastColumn="0"/>
            <w:tcW w:w="2539" w:type="dxa"/>
          </w:tcPr>
          <w:p w14:paraId="695915BC" w14:textId="7F30EDAE" w:rsidR="0098734D" w:rsidRPr="00324E1D" w:rsidRDefault="0098734D" w:rsidP="00706450">
            <w:pPr>
              <w:rPr>
                <w:color w:val="538135" w:themeColor="accent6" w:themeShade="BF"/>
              </w:rPr>
            </w:pPr>
            <w:proofErr w:type="spellStart"/>
            <w:proofErr w:type="gramStart"/>
            <w:r w:rsidRPr="00324E1D">
              <w:rPr>
                <w:color w:val="538135" w:themeColor="accent6" w:themeShade="BF"/>
              </w:rPr>
              <w:t>magPower</w:t>
            </w:r>
            <w:proofErr w:type="spellEnd"/>
            <w:proofErr w:type="gramEnd"/>
          </w:p>
        </w:tc>
        <w:tc>
          <w:tcPr>
            <w:tcW w:w="2404" w:type="dxa"/>
          </w:tcPr>
          <w:p w14:paraId="19A3CF3A" w14:textId="209E08F4" w:rsidR="0098734D" w:rsidRPr="00324E1D" w:rsidRDefault="0098734D" w:rsidP="00706450">
            <w:pPr>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324E1D">
              <w:rPr>
                <w:color w:val="538135" w:themeColor="accent6" w:themeShade="BF"/>
              </w:rPr>
              <w:t xml:space="preserve">Indique l’intervalle de puissance magnétique de </w:t>
            </w:r>
            <w:proofErr w:type="spellStart"/>
            <w:r w:rsidRPr="00324E1D">
              <w:rPr>
                <w:color w:val="538135" w:themeColor="accent6" w:themeShade="BF"/>
              </w:rPr>
              <w:t>mileStone</w:t>
            </w:r>
            <w:proofErr w:type="spellEnd"/>
          </w:p>
        </w:tc>
        <w:tc>
          <w:tcPr>
            <w:tcW w:w="2372" w:type="dxa"/>
          </w:tcPr>
          <w:p w14:paraId="3C519633" w14:textId="70AB0AFA" w:rsidR="0098734D" w:rsidRPr="00324E1D" w:rsidRDefault="00324E1D" w:rsidP="00706450">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324E1D">
              <w:rPr>
                <w:color w:val="538135" w:themeColor="accent6" w:themeShade="BF"/>
              </w:rPr>
              <w:t xml:space="preserve">Non </w:t>
            </w:r>
            <w:r w:rsidRPr="00324E1D">
              <w:rPr>
                <w:color w:val="538135" w:themeColor="accent6" w:themeShade="BF"/>
              </w:rPr>
              <w:br/>
              <w:t>Si seulement le model = TAG</w:t>
            </w:r>
          </w:p>
        </w:tc>
        <w:tc>
          <w:tcPr>
            <w:tcW w:w="1973" w:type="dxa"/>
          </w:tcPr>
          <w:p w14:paraId="20FBE9DC" w14:textId="3D93AB2F" w:rsidR="0098734D" w:rsidRPr="00324E1D" w:rsidRDefault="00324E1D" w:rsidP="006147E0">
            <w:pPr>
              <w:tabs>
                <w:tab w:val="right" w:pos="1757"/>
              </w:tabs>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324E1D">
              <w:rPr>
                <w:color w:val="538135" w:themeColor="accent6" w:themeShade="BF"/>
              </w:rPr>
              <w:t xml:space="preserve"> 1 octet</w:t>
            </w:r>
          </w:p>
        </w:tc>
      </w:tr>
    </w:tbl>
    <w:p w14:paraId="46404778" w14:textId="77777777" w:rsidR="00B4056B" w:rsidRDefault="00B4056B" w:rsidP="00B4056B"/>
    <w:p w14:paraId="2B029E69" w14:textId="77777777" w:rsidR="00B4056B" w:rsidRDefault="00B4056B" w:rsidP="00B4056B">
      <w:r>
        <w:t>Les valeurs possibles pour les propriétés ‘model’ et ‘type’ sont :</w:t>
      </w:r>
    </w:p>
    <w:tbl>
      <w:tblPr>
        <w:tblStyle w:val="TableauGrille4-Accentuation5"/>
        <w:tblW w:w="0" w:type="auto"/>
        <w:jc w:val="center"/>
        <w:tblLook w:val="04A0" w:firstRow="1" w:lastRow="0" w:firstColumn="1" w:lastColumn="0" w:noHBand="0" w:noVBand="1"/>
      </w:tblPr>
      <w:tblGrid>
        <w:gridCol w:w="3062"/>
        <w:gridCol w:w="3544"/>
        <w:gridCol w:w="2682"/>
      </w:tblGrid>
      <w:tr w:rsidR="00B4056B" w14:paraId="466F3B5B" w14:textId="77777777" w:rsidTr="007064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2" w:type="dxa"/>
          </w:tcPr>
          <w:p w14:paraId="1E83F77D" w14:textId="77777777" w:rsidR="00B4056B" w:rsidRDefault="00B4056B" w:rsidP="00706450">
            <w:r>
              <w:t>Propriété</w:t>
            </w:r>
          </w:p>
        </w:tc>
        <w:tc>
          <w:tcPr>
            <w:tcW w:w="3544" w:type="dxa"/>
          </w:tcPr>
          <w:p w14:paraId="47BA4BFA"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Valeurs</w:t>
            </w:r>
          </w:p>
        </w:tc>
        <w:tc>
          <w:tcPr>
            <w:tcW w:w="2682" w:type="dxa"/>
          </w:tcPr>
          <w:p w14:paraId="5101A04B"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Format de valeur</w:t>
            </w:r>
          </w:p>
        </w:tc>
      </w:tr>
      <w:tr w:rsidR="00B4056B" w14:paraId="57DA15B1"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2" w:type="dxa"/>
            <w:vMerge w:val="restart"/>
            <w:vAlign w:val="center"/>
          </w:tcPr>
          <w:p w14:paraId="3444F14B" w14:textId="77777777" w:rsidR="00B4056B" w:rsidRDefault="00B4056B" w:rsidP="00706450">
            <w:pPr>
              <w:jc w:val="center"/>
            </w:pPr>
            <w:r>
              <w:t>Model</w:t>
            </w:r>
          </w:p>
        </w:tc>
        <w:tc>
          <w:tcPr>
            <w:tcW w:w="3544" w:type="dxa"/>
          </w:tcPr>
          <w:p w14:paraId="53E99EEA"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Tag magnétique</w:t>
            </w:r>
          </w:p>
        </w:tc>
        <w:tc>
          <w:tcPr>
            <w:tcW w:w="2682" w:type="dxa"/>
            <w:vMerge w:val="restart"/>
            <w:vAlign w:val="center"/>
          </w:tcPr>
          <w:p w14:paraId="44825A96" w14:textId="77777777" w:rsidR="00B4056B" w:rsidRDefault="00B4056B" w:rsidP="00706450">
            <w:pPr>
              <w:jc w:val="center"/>
              <w:cnfStyle w:val="000000100000" w:firstRow="0" w:lastRow="0" w:firstColumn="0" w:lastColumn="0" w:oddVBand="0" w:evenVBand="0" w:oddHBand="1" w:evenHBand="0" w:firstRowFirstColumn="0" w:firstRowLastColumn="0" w:lastRowFirstColumn="0" w:lastRowLastColumn="0"/>
            </w:pPr>
            <w:r>
              <w:t>UInt8</w:t>
            </w:r>
          </w:p>
        </w:tc>
      </w:tr>
      <w:tr w:rsidR="00B4056B" w14:paraId="4DCC23D0" w14:textId="77777777" w:rsidTr="00706450">
        <w:trPr>
          <w:jc w:val="center"/>
        </w:trPr>
        <w:tc>
          <w:tcPr>
            <w:cnfStyle w:val="001000000000" w:firstRow="0" w:lastRow="0" w:firstColumn="1" w:lastColumn="0" w:oddVBand="0" w:evenVBand="0" w:oddHBand="0" w:evenHBand="0" w:firstRowFirstColumn="0" w:firstRowLastColumn="0" w:lastRowFirstColumn="0" w:lastRowLastColumn="0"/>
            <w:tcW w:w="3062" w:type="dxa"/>
            <w:vMerge/>
          </w:tcPr>
          <w:p w14:paraId="647F0209" w14:textId="77777777" w:rsidR="00B4056B" w:rsidRDefault="00B4056B" w:rsidP="00706450"/>
        </w:tc>
        <w:tc>
          <w:tcPr>
            <w:tcW w:w="3544" w:type="dxa"/>
          </w:tcPr>
          <w:p w14:paraId="777E1232"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Circuit de voie</w:t>
            </w:r>
          </w:p>
        </w:tc>
        <w:tc>
          <w:tcPr>
            <w:tcW w:w="2682" w:type="dxa"/>
            <w:vMerge/>
          </w:tcPr>
          <w:p w14:paraId="3A8CFCD4"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p>
        </w:tc>
      </w:tr>
      <w:tr w:rsidR="00B4056B" w14:paraId="2B1253CF"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2" w:type="dxa"/>
            <w:vMerge/>
          </w:tcPr>
          <w:p w14:paraId="2B86B163" w14:textId="77777777" w:rsidR="00B4056B" w:rsidRDefault="00B4056B" w:rsidP="00706450"/>
        </w:tc>
        <w:tc>
          <w:tcPr>
            <w:tcW w:w="3544" w:type="dxa"/>
          </w:tcPr>
          <w:p w14:paraId="69500019"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Compteur d’essieu</w:t>
            </w:r>
          </w:p>
        </w:tc>
        <w:tc>
          <w:tcPr>
            <w:tcW w:w="2682" w:type="dxa"/>
            <w:vMerge/>
          </w:tcPr>
          <w:p w14:paraId="3D20B6D1"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p>
        </w:tc>
      </w:tr>
      <w:tr w:rsidR="00B4056B" w14:paraId="18A3FF08" w14:textId="77777777" w:rsidTr="00706450">
        <w:trPr>
          <w:jc w:val="center"/>
        </w:trPr>
        <w:tc>
          <w:tcPr>
            <w:cnfStyle w:val="001000000000" w:firstRow="0" w:lastRow="0" w:firstColumn="1" w:lastColumn="0" w:oddVBand="0" w:evenVBand="0" w:oddHBand="0" w:evenHBand="0" w:firstRowFirstColumn="0" w:firstRowLastColumn="0" w:lastRowFirstColumn="0" w:lastRowLastColumn="0"/>
            <w:tcW w:w="3062" w:type="dxa"/>
            <w:vMerge/>
          </w:tcPr>
          <w:p w14:paraId="7925E48B" w14:textId="77777777" w:rsidR="00B4056B" w:rsidRDefault="00B4056B" w:rsidP="00706450"/>
        </w:tc>
        <w:tc>
          <w:tcPr>
            <w:tcW w:w="3544" w:type="dxa"/>
          </w:tcPr>
          <w:p w14:paraId="3DBD991D"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Balise de voie</w:t>
            </w:r>
          </w:p>
        </w:tc>
        <w:tc>
          <w:tcPr>
            <w:tcW w:w="2682" w:type="dxa"/>
            <w:vMerge/>
          </w:tcPr>
          <w:p w14:paraId="2DA7C7AD"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p>
        </w:tc>
      </w:tr>
      <w:tr w:rsidR="00B4056B" w14:paraId="5CF31481"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2" w:type="dxa"/>
            <w:vMerge/>
          </w:tcPr>
          <w:p w14:paraId="667B9ECF" w14:textId="77777777" w:rsidR="00B4056B" w:rsidRDefault="00B4056B" w:rsidP="00706450"/>
        </w:tc>
        <w:tc>
          <w:tcPr>
            <w:tcW w:w="3544" w:type="dxa"/>
          </w:tcPr>
          <w:p w14:paraId="2F88614A"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RFID</w:t>
            </w:r>
          </w:p>
        </w:tc>
        <w:tc>
          <w:tcPr>
            <w:tcW w:w="2682" w:type="dxa"/>
            <w:vMerge/>
          </w:tcPr>
          <w:p w14:paraId="1E09118D"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p>
        </w:tc>
      </w:tr>
      <w:tr w:rsidR="00B4056B" w14:paraId="1FFAE074" w14:textId="77777777" w:rsidTr="00706450">
        <w:trPr>
          <w:jc w:val="center"/>
        </w:trPr>
        <w:tc>
          <w:tcPr>
            <w:cnfStyle w:val="001000000000" w:firstRow="0" w:lastRow="0" w:firstColumn="1" w:lastColumn="0" w:oddVBand="0" w:evenVBand="0" w:oddHBand="0" w:evenHBand="0" w:firstRowFirstColumn="0" w:firstRowLastColumn="0" w:lastRowFirstColumn="0" w:lastRowLastColumn="0"/>
            <w:tcW w:w="3062" w:type="dxa"/>
            <w:vMerge/>
          </w:tcPr>
          <w:p w14:paraId="7466813C" w14:textId="77777777" w:rsidR="00B4056B" w:rsidRDefault="00B4056B" w:rsidP="00706450"/>
        </w:tc>
        <w:tc>
          <w:tcPr>
            <w:tcW w:w="3544" w:type="dxa"/>
          </w:tcPr>
          <w:p w14:paraId="1B78DBFA"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Balise Virtuelle GNSS</w:t>
            </w:r>
          </w:p>
        </w:tc>
        <w:tc>
          <w:tcPr>
            <w:tcW w:w="2682" w:type="dxa"/>
            <w:vMerge/>
          </w:tcPr>
          <w:p w14:paraId="069BBEFF"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p>
        </w:tc>
      </w:tr>
      <w:tr w:rsidR="002A699D" w14:paraId="139E2D42"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2" w:type="dxa"/>
            <w:vMerge w:val="restart"/>
            <w:vAlign w:val="center"/>
          </w:tcPr>
          <w:p w14:paraId="7681953C" w14:textId="77777777" w:rsidR="002A699D" w:rsidRDefault="002A699D" w:rsidP="00706450">
            <w:pPr>
              <w:jc w:val="center"/>
            </w:pPr>
            <w:r>
              <w:t>Type</w:t>
            </w:r>
          </w:p>
        </w:tc>
        <w:tc>
          <w:tcPr>
            <w:tcW w:w="3544" w:type="dxa"/>
          </w:tcPr>
          <w:p w14:paraId="6447097E" w14:textId="77777777" w:rsidR="002A699D" w:rsidRDefault="002A699D" w:rsidP="00706450">
            <w:pPr>
              <w:cnfStyle w:val="000000100000" w:firstRow="0" w:lastRow="0" w:firstColumn="0" w:lastColumn="0" w:oddVBand="0" w:evenVBand="0" w:oddHBand="1" w:evenHBand="0" w:firstRowFirstColumn="0" w:firstRowLastColumn="0" w:lastRowFirstColumn="0" w:lastRowLastColumn="0"/>
            </w:pPr>
            <w:r>
              <w:t>Standard</w:t>
            </w:r>
          </w:p>
        </w:tc>
        <w:tc>
          <w:tcPr>
            <w:tcW w:w="2682" w:type="dxa"/>
            <w:vMerge w:val="restart"/>
            <w:vAlign w:val="center"/>
          </w:tcPr>
          <w:p w14:paraId="144419CB" w14:textId="77777777" w:rsidR="002A699D" w:rsidRDefault="002A699D" w:rsidP="00706450">
            <w:pPr>
              <w:jc w:val="center"/>
              <w:cnfStyle w:val="000000100000" w:firstRow="0" w:lastRow="0" w:firstColumn="0" w:lastColumn="0" w:oddVBand="0" w:evenVBand="0" w:oddHBand="1" w:evenHBand="0" w:firstRowFirstColumn="0" w:firstRowLastColumn="0" w:lastRowFirstColumn="0" w:lastRowLastColumn="0"/>
            </w:pPr>
            <w:r>
              <w:t>UInt8</w:t>
            </w:r>
          </w:p>
        </w:tc>
      </w:tr>
      <w:tr w:rsidR="002A699D" w14:paraId="5EB1A2EA" w14:textId="77777777" w:rsidTr="00706450">
        <w:trPr>
          <w:jc w:val="center"/>
        </w:trPr>
        <w:tc>
          <w:tcPr>
            <w:cnfStyle w:val="001000000000" w:firstRow="0" w:lastRow="0" w:firstColumn="1" w:lastColumn="0" w:oddVBand="0" w:evenVBand="0" w:oddHBand="0" w:evenHBand="0" w:firstRowFirstColumn="0" w:firstRowLastColumn="0" w:lastRowFirstColumn="0" w:lastRowLastColumn="0"/>
            <w:tcW w:w="3062" w:type="dxa"/>
            <w:vMerge/>
            <w:shd w:val="clear" w:color="auto" w:fill="DEEAF6" w:themeFill="accent5" w:themeFillTint="33"/>
            <w:vAlign w:val="center"/>
          </w:tcPr>
          <w:p w14:paraId="363AEC68" w14:textId="77777777" w:rsidR="002A699D" w:rsidRDefault="002A699D" w:rsidP="00706450"/>
        </w:tc>
        <w:tc>
          <w:tcPr>
            <w:tcW w:w="3544" w:type="dxa"/>
          </w:tcPr>
          <w:p w14:paraId="0D8C2ACD" w14:textId="77777777" w:rsidR="002A699D" w:rsidRDefault="002A699D" w:rsidP="00706450">
            <w:pPr>
              <w:cnfStyle w:val="000000000000" w:firstRow="0" w:lastRow="0" w:firstColumn="0" w:lastColumn="0" w:oddVBand="0" w:evenVBand="0" w:oddHBand="0" w:evenHBand="0" w:firstRowFirstColumn="0" w:firstRowLastColumn="0" w:lastRowFirstColumn="0" w:lastRowLastColumn="0"/>
            </w:pPr>
            <w:r>
              <w:t>Bifurcation</w:t>
            </w:r>
          </w:p>
        </w:tc>
        <w:tc>
          <w:tcPr>
            <w:tcW w:w="2682" w:type="dxa"/>
            <w:vMerge/>
          </w:tcPr>
          <w:p w14:paraId="5552A5DB" w14:textId="77777777" w:rsidR="002A699D" w:rsidRDefault="002A699D" w:rsidP="00706450">
            <w:pPr>
              <w:jc w:val="center"/>
              <w:cnfStyle w:val="000000000000" w:firstRow="0" w:lastRow="0" w:firstColumn="0" w:lastColumn="0" w:oddVBand="0" w:evenVBand="0" w:oddHBand="0" w:evenHBand="0" w:firstRowFirstColumn="0" w:firstRowLastColumn="0" w:lastRowFirstColumn="0" w:lastRowLastColumn="0"/>
            </w:pPr>
          </w:p>
        </w:tc>
      </w:tr>
      <w:tr w:rsidR="002A699D" w14:paraId="75AB3925"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2" w:type="dxa"/>
            <w:vMerge/>
            <w:vAlign w:val="center"/>
          </w:tcPr>
          <w:p w14:paraId="5FC3DB79" w14:textId="77777777" w:rsidR="002A699D" w:rsidRDefault="002A699D" w:rsidP="00706450"/>
        </w:tc>
        <w:tc>
          <w:tcPr>
            <w:tcW w:w="3544" w:type="dxa"/>
          </w:tcPr>
          <w:p w14:paraId="77C7A372" w14:textId="77777777" w:rsidR="002A699D" w:rsidRDefault="002A699D" w:rsidP="00706450">
            <w:pPr>
              <w:cnfStyle w:val="000000100000" w:firstRow="0" w:lastRow="0" w:firstColumn="0" w:lastColumn="0" w:oddVBand="0" w:evenVBand="0" w:oddHBand="1" w:evenHBand="0" w:firstRowFirstColumn="0" w:firstRowLastColumn="0" w:lastRowFirstColumn="0" w:lastRowLastColumn="0"/>
            </w:pPr>
            <w:r>
              <w:t>Trifurcation</w:t>
            </w:r>
          </w:p>
        </w:tc>
        <w:tc>
          <w:tcPr>
            <w:tcW w:w="2682" w:type="dxa"/>
            <w:vMerge/>
          </w:tcPr>
          <w:p w14:paraId="40D63B3C" w14:textId="77777777" w:rsidR="002A699D" w:rsidRDefault="002A699D" w:rsidP="00706450">
            <w:pPr>
              <w:jc w:val="center"/>
              <w:cnfStyle w:val="000000100000" w:firstRow="0" w:lastRow="0" w:firstColumn="0" w:lastColumn="0" w:oddVBand="0" w:evenVBand="0" w:oddHBand="1" w:evenHBand="0" w:firstRowFirstColumn="0" w:firstRowLastColumn="0" w:lastRowFirstColumn="0" w:lastRowLastColumn="0"/>
            </w:pPr>
          </w:p>
        </w:tc>
      </w:tr>
      <w:tr w:rsidR="002A699D" w14:paraId="54FEC309" w14:textId="77777777" w:rsidTr="00706450">
        <w:trPr>
          <w:jc w:val="center"/>
          <w:ins w:id="220" w:author="MAHMOUD Mohamed-Ali [2]" w:date="2025-05-11T01:28:00Z"/>
        </w:trPr>
        <w:tc>
          <w:tcPr>
            <w:cnfStyle w:val="001000000000" w:firstRow="0" w:lastRow="0" w:firstColumn="1" w:lastColumn="0" w:oddVBand="0" w:evenVBand="0" w:oddHBand="0" w:evenHBand="0" w:firstRowFirstColumn="0" w:firstRowLastColumn="0" w:lastRowFirstColumn="0" w:lastRowLastColumn="0"/>
            <w:tcW w:w="3062" w:type="dxa"/>
            <w:vMerge/>
            <w:vAlign w:val="center"/>
          </w:tcPr>
          <w:p w14:paraId="2393B9F6" w14:textId="77777777" w:rsidR="002A699D" w:rsidRDefault="002A699D" w:rsidP="00706450">
            <w:pPr>
              <w:rPr>
                <w:ins w:id="221" w:author="MAHMOUD Mohamed-Ali [2]" w:date="2025-05-11T01:28:00Z"/>
              </w:rPr>
            </w:pPr>
          </w:p>
        </w:tc>
        <w:tc>
          <w:tcPr>
            <w:tcW w:w="3544" w:type="dxa"/>
          </w:tcPr>
          <w:p w14:paraId="7551DABF" w14:textId="5EE8F657" w:rsidR="002A699D" w:rsidRPr="002A699D" w:rsidRDefault="002A699D" w:rsidP="00706450">
            <w:pPr>
              <w:cnfStyle w:val="000000000000" w:firstRow="0" w:lastRow="0" w:firstColumn="0" w:lastColumn="0" w:oddVBand="0" w:evenVBand="0" w:oddHBand="0" w:evenHBand="0" w:firstRowFirstColumn="0" w:firstRowLastColumn="0" w:lastRowFirstColumn="0" w:lastRowLastColumn="0"/>
              <w:rPr>
                <w:ins w:id="222" w:author="MAHMOUD Mohamed-Ali [2]" w:date="2025-05-11T01:28:00Z"/>
                <w:rPrChange w:id="223" w:author="MAHMOUD Mohamed-Ali [2]" w:date="2025-05-11T01:30:00Z">
                  <w:rPr>
                    <w:ins w:id="224" w:author="MAHMOUD Mohamed-Ali [2]" w:date="2025-05-11T01:28:00Z"/>
                    <w:strike/>
                  </w:rPr>
                </w:rPrChange>
              </w:rPr>
            </w:pPr>
            <w:proofErr w:type="spellStart"/>
            <w:proofErr w:type="gramStart"/>
            <w:ins w:id="225" w:author="MAHMOUD Mohamed-Ali [2]" w:date="2025-05-11T01:30:00Z">
              <w:r w:rsidRPr="002A699D">
                <w:rPr>
                  <w:rPrChange w:id="226" w:author="MAHMOUD Mohamed-Ali [2]" w:date="2025-05-11T01:30:00Z">
                    <w:rPr>
                      <w:strike/>
                    </w:rPr>
                  </w:rPrChange>
                </w:rPr>
                <w:t>exitToCP</w:t>
              </w:r>
            </w:ins>
            <w:proofErr w:type="spellEnd"/>
            <w:proofErr w:type="gramEnd"/>
          </w:p>
        </w:tc>
        <w:tc>
          <w:tcPr>
            <w:tcW w:w="2682" w:type="dxa"/>
            <w:vMerge/>
          </w:tcPr>
          <w:p w14:paraId="6041BD0F" w14:textId="77777777" w:rsidR="002A699D" w:rsidRDefault="002A699D" w:rsidP="00706450">
            <w:pPr>
              <w:jc w:val="center"/>
              <w:cnfStyle w:val="000000000000" w:firstRow="0" w:lastRow="0" w:firstColumn="0" w:lastColumn="0" w:oddVBand="0" w:evenVBand="0" w:oddHBand="0" w:evenHBand="0" w:firstRowFirstColumn="0" w:firstRowLastColumn="0" w:lastRowFirstColumn="0" w:lastRowLastColumn="0"/>
              <w:rPr>
                <w:ins w:id="227" w:author="MAHMOUD Mohamed-Ali [2]" w:date="2025-05-11T01:28:00Z"/>
              </w:rPr>
            </w:pPr>
          </w:p>
        </w:tc>
      </w:tr>
    </w:tbl>
    <w:p w14:paraId="10C6235B" w14:textId="77777777" w:rsidR="00B4056B" w:rsidRDefault="00B4056B" w:rsidP="00B4056B"/>
    <w:p w14:paraId="1C470AA2" w14:textId="77777777" w:rsidR="00B4056B" w:rsidRDefault="00B4056B" w:rsidP="00B4056B">
      <w:r>
        <w:t>La propriété ‘</w:t>
      </w:r>
      <w:proofErr w:type="spellStart"/>
      <w:r>
        <w:t>mapSequence</w:t>
      </w:r>
      <w:proofErr w:type="spellEnd"/>
      <w:r>
        <w:t>’ doit être renseignée dans le référentiel topologique lorsque le type de ‘</w:t>
      </w:r>
      <w:proofErr w:type="spellStart"/>
      <w:r>
        <w:t>mileStone</w:t>
      </w:r>
      <w:proofErr w:type="spellEnd"/>
      <w:r>
        <w:t xml:space="preserve">’ est ‘Bifurcation’ ou ‘Trifurcation’.  </w:t>
      </w:r>
    </w:p>
    <w:p w14:paraId="6C6FAF73" w14:textId="77777777" w:rsidR="00B4056B" w:rsidRDefault="00B4056B" w:rsidP="00B4056B">
      <w:r>
        <w:t>Elle est composée de deux informations : le sens et l’identifiant du prochain nœud.</w:t>
      </w:r>
    </w:p>
    <w:p w14:paraId="13AACB29" w14:textId="77777777" w:rsidR="00B4056B" w:rsidRDefault="00B4056B" w:rsidP="00B4056B"/>
    <w:tbl>
      <w:tblPr>
        <w:tblStyle w:val="TableauGrille4-Accentuation5"/>
        <w:tblW w:w="0" w:type="auto"/>
        <w:jc w:val="center"/>
        <w:tblLook w:val="04A0" w:firstRow="1" w:lastRow="0" w:firstColumn="1" w:lastColumn="0" w:noHBand="0" w:noVBand="1"/>
      </w:tblPr>
      <w:tblGrid>
        <w:gridCol w:w="1778"/>
        <w:gridCol w:w="1606"/>
        <w:gridCol w:w="1530"/>
        <w:gridCol w:w="1726"/>
        <w:gridCol w:w="1532"/>
        <w:gridCol w:w="1116"/>
      </w:tblGrid>
      <w:tr w:rsidR="00B4056B" w14:paraId="693609DC" w14:textId="77777777" w:rsidTr="007064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8" w:type="dxa"/>
          </w:tcPr>
          <w:p w14:paraId="1A40AB74" w14:textId="77777777" w:rsidR="00B4056B" w:rsidRDefault="00B4056B" w:rsidP="00706450">
            <w:r>
              <w:t>Type de nœud</w:t>
            </w:r>
          </w:p>
        </w:tc>
        <w:tc>
          <w:tcPr>
            <w:tcW w:w="1606" w:type="dxa"/>
          </w:tcPr>
          <w:p w14:paraId="3DFE4686"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Propriété</w:t>
            </w:r>
          </w:p>
        </w:tc>
        <w:tc>
          <w:tcPr>
            <w:tcW w:w="1530" w:type="dxa"/>
          </w:tcPr>
          <w:p w14:paraId="5EE46429"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Champs</w:t>
            </w:r>
          </w:p>
        </w:tc>
        <w:tc>
          <w:tcPr>
            <w:tcW w:w="1726" w:type="dxa"/>
          </w:tcPr>
          <w:p w14:paraId="7AE35ECB"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Obligatoire</w:t>
            </w:r>
          </w:p>
        </w:tc>
        <w:tc>
          <w:tcPr>
            <w:tcW w:w="1532" w:type="dxa"/>
          </w:tcPr>
          <w:p w14:paraId="7FB89325"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 xml:space="preserve">Valeurs </w:t>
            </w:r>
          </w:p>
        </w:tc>
        <w:tc>
          <w:tcPr>
            <w:tcW w:w="1116" w:type="dxa"/>
          </w:tcPr>
          <w:p w14:paraId="66F1E6F4"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Format de valeurs</w:t>
            </w:r>
          </w:p>
        </w:tc>
      </w:tr>
      <w:tr w:rsidR="00B4056B" w14:paraId="19C03AA9"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8" w:type="dxa"/>
            <w:vMerge w:val="restart"/>
            <w:vAlign w:val="center"/>
          </w:tcPr>
          <w:p w14:paraId="59253A5A" w14:textId="77777777" w:rsidR="00B4056B" w:rsidRDefault="00B4056B" w:rsidP="00706450">
            <w:r>
              <w:t>Bifurcation</w:t>
            </w:r>
          </w:p>
        </w:tc>
        <w:tc>
          <w:tcPr>
            <w:tcW w:w="1606" w:type="dxa"/>
            <w:vMerge w:val="restart"/>
            <w:vAlign w:val="center"/>
          </w:tcPr>
          <w:p w14:paraId="043C6B16" w14:textId="77777777" w:rsidR="00B4056B" w:rsidRDefault="00B4056B" w:rsidP="00706450">
            <w:pPr>
              <w:jc w:val="center"/>
              <w:cnfStyle w:val="000000100000" w:firstRow="0" w:lastRow="0" w:firstColumn="0" w:lastColumn="0" w:oddVBand="0" w:evenVBand="0" w:oddHBand="1" w:evenHBand="0" w:firstRowFirstColumn="0" w:firstRowLastColumn="0" w:lastRowFirstColumn="0" w:lastRowLastColumn="0"/>
            </w:pPr>
            <w:r>
              <w:t>‘</w:t>
            </w:r>
            <w:proofErr w:type="spellStart"/>
            <w:proofErr w:type="gramStart"/>
            <w:r>
              <w:t>mapSequence</w:t>
            </w:r>
            <w:proofErr w:type="spellEnd"/>
            <w:proofErr w:type="gramEnd"/>
            <w:r>
              <w:t>’</w:t>
            </w:r>
          </w:p>
        </w:tc>
        <w:tc>
          <w:tcPr>
            <w:tcW w:w="1530" w:type="dxa"/>
          </w:tcPr>
          <w:p w14:paraId="1CE4DD0C"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Sens</w:t>
            </w:r>
          </w:p>
        </w:tc>
        <w:tc>
          <w:tcPr>
            <w:tcW w:w="1726" w:type="dxa"/>
          </w:tcPr>
          <w:p w14:paraId="1300D5BA"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Oui</w:t>
            </w:r>
          </w:p>
        </w:tc>
        <w:tc>
          <w:tcPr>
            <w:tcW w:w="1532" w:type="dxa"/>
          </w:tcPr>
          <w:p w14:paraId="2213F52C"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left</w:t>
            </w:r>
            <w:proofErr w:type="spellEnd"/>
            <w:proofErr w:type="gramEnd"/>
            <w:r>
              <w:t>’ ou ‘right’</w:t>
            </w:r>
          </w:p>
        </w:tc>
        <w:tc>
          <w:tcPr>
            <w:tcW w:w="1116" w:type="dxa"/>
          </w:tcPr>
          <w:p w14:paraId="72B16017"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Uint8</w:t>
            </w:r>
          </w:p>
        </w:tc>
      </w:tr>
      <w:tr w:rsidR="00B4056B" w14:paraId="036A4869" w14:textId="77777777" w:rsidTr="00706450">
        <w:trPr>
          <w:jc w:val="center"/>
        </w:trPr>
        <w:tc>
          <w:tcPr>
            <w:cnfStyle w:val="001000000000" w:firstRow="0" w:lastRow="0" w:firstColumn="1" w:lastColumn="0" w:oddVBand="0" w:evenVBand="0" w:oddHBand="0" w:evenHBand="0" w:firstRowFirstColumn="0" w:firstRowLastColumn="0" w:lastRowFirstColumn="0" w:lastRowLastColumn="0"/>
            <w:tcW w:w="1778" w:type="dxa"/>
            <w:vMerge/>
            <w:vAlign w:val="center"/>
          </w:tcPr>
          <w:p w14:paraId="7E9712DF" w14:textId="77777777" w:rsidR="00B4056B" w:rsidRDefault="00B4056B" w:rsidP="00706450"/>
        </w:tc>
        <w:tc>
          <w:tcPr>
            <w:tcW w:w="1606" w:type="dxa"/>
            <w:vMerge/>
          </w:tcPr>
          <w:p w14:paraId="04BBFF09"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p>
        </w:tc>
        <w:tc>
          <w:tcPr>
            <w:tcW w:w="1530" w:type="dxa"/>
            <w:vAlign w:val="center"/>
          </w:tcPr>
          <w:p w14:paraId="3B339FDC" w14:textId="77777777"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Id de prochain nœud</w:t>
            </w:r>
          </w:p>
        </w:tc>
        <w:tc>
          <w:tcPr>
            <w:tcW w:w="1726" w:type="dxa"/>
          </w:tcPr>
          <w:p w14:paraId="46889F7A"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Oui</w:t>
            </w:r>
          </w:p>
        </w:tc>
        <w:tc>
          <w:tcPr>
            <w:tcW w:w="1532" w:type="dxa"/>
          </w:tcPr>
          <w:p w14:paraId="025ADC06"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L’identifiant de prochain nœud</w:t>
            </w:r>
          </w:p>
        </w:tc>
        <w:tc>
          <w:tcPr>
            <w:tcW w:w="1116" w:type="dxa"/>
          </w:tcPr>
          <w:p w14:paraId="72B77757"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UInt16</w:t>
            </w:r>
          </w:p>
        </w:tc>
      </w:tr>
      <w:tr w:rsidR="00B4056B" w:rsidRPr="00EE6F51" w14:paraId="501D285F"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8" w:type="dxa"/>
            <w:vMerge w:val="restart"/>
            <w:vAlign w:val="center"/>
          </w:tcPr>
          <w:p w14:paraId="1F689BAB" w14:textId="77777777" w:rsidR="00B4056B" w:rsidRDefault="00B4056B" w:rsidP="00706450">
            <w:r>
              <w:t>Trifurcation</w:t>
            </w:r>
          </w:p>
        </w:tc>
        <w:tc>
          <w:tcPr>
            <w:tcW w:w="1606" w:type="dxa"/>
            <w:vMerge w:val="restart"/>
          </w:tcPr>
          <w:p w14:paraId="0B28B974"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mapSequence</w:t>
            </w:r>
            <w:proofErr w:type="spellEnd"/>
            <w:proofErr w:type="gramEnd"/>
            <w:r>
              <w:t>’</w:t>
            </w:r>
          </w:p>
        </w:tc>
        <w:tc>
          <w:tcPr>
            <w:tcW w:w="1530" w:type="dxa"/>
          </w:tcPr>
          <w:p w14:paraId="345F51CF"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Sens</w:t>
            </w:r>
          </w:p>
        </w:tc>
        <w:tc>
          <w:tcPr>
            <w:tcW w:w="1726" w:type="dxa"/>
          </w:tcPr>
          <w:p w14:paraId="47D254A8"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pPr>
            <w:r>
              <w:t>Oui</w:t>
            </w:r>
          </w:p>
        </w:tc>
        <w:tc>
          <w:tcPr>
            <w:tcW w:w="1532" w:type="dxa"/>
          </w:tcPr>
          <w:p w14:paraId="6B067E6E"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rPr>
                <w:lang w:val="en-US"/>
              </w:rPr>
            </w:pPr>
            <w:r>
              <w:rPr>
                <w:lang w:val="en-US"/>
              </w:rPr>
              <w:t>‘l</w:t>
            </w:r>
            <w:r w:rsidRPr="00EE6F51">
              <w:rPr>
                <w:lang w:val="en-US"/>
              </w:rPr>
              <w:t>eft</w:t>
            </w:r>
            <w:r>
              <w:rPr>
                <w:lang w:val="en-US"/>
              </w:rPr>
              <w:t>’</w:t>
            </w:r>
            <w:r w:rsidRPr="00EE6F51">
              <w:rPr>
                <w:lang w:val="en-US"/>
              </w:rPr>
              <w:t xml:space="preserve"> </w:t>
            </w:r>
            <w:proofErr w:type="spellStart"/>
            <w:r w:rsidRPr="00EE6F51">
              <w:rPr>
                <w:lang w:val="en-US"/>
              </w:rPr>
              <w:t>ou</w:t>
            </w:r>
            <w:proofErr w:type="spellEnd"/>
            <w:r w:rsidRPr="00EE6F51">
              <w:rPr>
                <w:lang w:val="en-US"/>
              </w:rPr>
              <w:t xml:space="preserve"> </w:t>
            </w:r>
            <w:r>
              <w:rPr>
                <w:lang w:val="en-US"/>
              </w:rPr>
              <w:t>‘</w:t>
            </w:r>
            <w:r w:rsidRPr="00EE6F51">
              <w:rPr>
                <w:lang w:val="en-US"/>
              </w:rPr>
              <w:t>right</w:t>
            </w:r>
            <w:r>
              <w:rPr>
                <w:lang w:val="en-US"/>
              </w:rPr>
              <w:t>’</w:t>
            </w:r>
            <w:r w:rsidRPr="00EE6F51">
              <w:rPr>
                <w:lang w:val="en-US"/>
              </w:rPr>
              <w:t xml:space="preserve"> </w:t>
            </w:r>
            <w:proofErr w:type="spellStart"/>
            <w:r w:rsidRPr="00EE6F51">
              <w:rPr>
                <w:lang w:val="en-US"/>
              </w:rPr>
              <w:t>ou</w:t>
            </w:r>
            <w:proofErr w:type="spellEnd"/>
            <w:r w:rsidRPr="00EE6F51">
              <w:rPr>
                <w:lang w:val="en-US"/>
              </w:rPr>
              <w:t xml:space="preserve"> </w:t>
            </w:r>
            <w:r>
              <w:rPr>
                <w:lang w:val="en-US"/>
              </w:rPr>
              <w:t>‘</w:t>
            </w:r>
            <w:r w:rsidRPr="00EE6F51">
              <w:rPr>
                <w:lang w:val="en-US"/>
              </w:rPr>
              <w:t>mi</w:t>
            </w:r>
            <w:r>
              <w:rPr>
                <w:lang w:val="en-US"/>
              </w:rPr>
              <w:t>d</w:t>
            </w:r>
            <w:r w:rsidRPr="00EE6F51">
              <w:rPr>
                <w:lang w:val="en-US"/>
              </w:rPr>
              <w:t>dle</w:t>
            </w:r>
            <w:r>
              <w:rPr>
                <w:lang w:val="en-US"/>
              </w:rPr>
              <w:t>’.</w:t>
            </w:r>
          </w:p>
          <w:p w14:paraId="732D3426" w14:textId="77777777" w:rsidR="00B4056B" w:rsidRPr="00EE6F51" w:rsidRDefault="00B4056B" w:rsidP="00706450">
            <w:pPr>
              <w:cnfStyle w:val="000000100000" w:firstRow="0" w:lastRow="0" w:firstColumn="0" w:lastColumn="0" w:oddVBand="0" w:evenVBand="0" w:oddHBand="1" w:evenHBand="0" w:firstRowFirstColumn="0" w:firstRowLastColumn="0" w:lastRowFirstColumn="0" w:lastRowLastColumn="0"/>
              <w:rPr>
                <w:lang w:val="en-US"/>
              </w:rPr>
            </w:pPr>
          </w:p>
        </w:tc>
        <w:tc>
          <w:tcPr>
            <w:tcW w:w="1116" w:type="dxa"/>
          </w:tcPr>
          <w:p w14:paraId="28368F1E" w14:textId="77777777" w:rsidR="00B4056B" w:rsidRDefault="00B4056B" w:rsidP="00706450">
            <w:pPr>
              <w:cnfStyle w:val="000000100000" w:firstRow="0" w:lastRow="0" w:firstColumn="0" w:lastColumn="0" w:oddVBand="0" w:evenVBand="0" w:oddHBand="1" w:evenHBand="0" w:firstRowFirstColumn="0" w:firstRowLastColumn="0" w:lastRowFirstColumn="0" w:lastRowLastColumn="0"/>
              <w:rPr>
                <w:lang w:val="en-US"/>
              </w:rPr>
            </w:pPr>
            <w:r>
              <w:t>UInt8</w:t>
            </w:r>
          </w:p>
        </w:tc>
      </w:tr>
      <w:tr w:rsidR="00B4056B" w:rsidRPr="00EE6F51" w14:paraId="23964D19" w14:textId="77777777" w:rsidTr="00706450">
        <w:trPr>
          <w:jc w:val="center"/>
        </w:trPr>
        <w:tc>
          <w:tcPr>
            <w:cnfStyle w:val="001000000000" w:firstRow="0" w:lastRow="0" w:firstColumn="1" w:lastColumn="0" w:oddVBand="0" w:evenVBand="0" w:oddHBand="0" w:evenHBand="0" w:firstRowFirstColumn="0" w:firstRowLastColumn="0" w:lastRowFirstColumn="0" w:lastRowLastColumn="0"/>
            <w:tcW w:w="1778" w:type="dxa"/>
            <w:vMerge/>
            <w:vAlign w:val="center"/>
          </w:tcPr>
          <w:p w14:paraId="09A2A061" w14:textId="77777777" w:rsidR="00B4056B" w:rsidRDefault="00B4056B" w:rsidP="00706450"/>
        </w:tc>
        <w:tc>
          <w:tcPr>
            <w:tcW w:w="1606" w:type="dxa"/>
            <w:vMerge/>
          </w:tcPr>
          <w:p w14:paraId="3EEF50E0"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p>
        </w:tc>
        <w:tc>
          <w:tcPr>
            <w:tcW w:w="1530" w:type="dxa"/>
          </w:tcPr>
          <w:p w14:paraId="7DFE7E95" w14:textId="77777777" w:rsidR="00B4056B" w:rsidRDefault="00B4056B" w:rsidP="00706450">
            <w:pPr>
              <w:jc w:val="left"/>
              <w:cnfStyle w:val="000000000000" w:firstRow="0" w:lastRow="0" w:firstColumn="0" w:lastColumn="0" w:oddVBand="0" w:evenVBand="0" w:oddHBand="0" w:evenHBand="0" w:firstRowFirstColumn="0" w:firstRowLastColumn="0" w:lastRowFirstColumn="0" w:lastRowLastColumn="0"/>
            </w:pPr>
            <w:r>
              <w:t>Id de prochain nœud</w:t>
            </w:r>
          </w:p>
        </w:tc>
        <w:tc>
          <w:tcPr>
            <w:tcW w:w="1726" w:type="dxa"/>
          </w:tcPr>
          <w:p w14:paraId="274B18D6"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r>
              <w:t>Oui</w:t>
            </w:r>
          </w:p>
        </w:tc>
        <w:tc>
          <w:tcPr>
            <w:tcW w:w="1532" w:type="dxa"/>
          </w:tcPr>
          <w:p w14:paraId="07048337"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rPr>
                <w:lang w:val="en-US"/>
              </w:rPr>
            </w:pPr>
            <w:r>
              <w:t>L’identifiant de prochain nœud</w:t>
            </w:r>
          </w:p>
        </w:tc>
        <w:tc>
          <w:tcPr>
            <w:tcW w:w="1116" w:type="dxa"/>
          </w:tcPr>
          <w:p w14:paraId="532A94AB" w14:textId="238F8C12" w:rsidR="00B4056B" w:rsidRDefault="00B4056B" w:rsidP="00706450">
            <w:pPr>
              <w:cnfStyle w:val="000000000000" w:firstRow="0" w:lastRow="0" w:firstColumn="0" w:lastColumn="0" w:oddVBand="0" w:evenVBand="0" w:oddHBand="0" w:evenHBand="0" w:firstRowFirstColumn="0" w:firstRowLastColumn="0" w:lastRowFirstColumn="0" w:lastRowLastColumn="0"/>
            </w:pPr>
            <w:r>
              <w:t>UInt</w:t>
            </w:r>
            <w:r w:rsidR="00324E1D">
              <w:t>16</w:t>
            </w:r>
          </w:p>
        </w:tc>
      </w:tr>
    </w:tbl>
    <w:p w14:paraId="58187DEA" w14:textId="77777777" w:rsidR="00B4056B" w:rsidRPr="00EE6F51" w:rsidRDefault="00B4056B" w:rsidP="00B4056B">
      <w:pPr>
        <w:rPr>
          <w:lang w:val="en-US"/>
        </w:rPr>
      </w:pPr>
    </w:p>
    <w:p w14:paraId="3EA35EF0" w14:textId="77777777" w:rsidR="00B4056B" w:rsidRDefault="00B4056B" w:rsidP="00B4056B">
      <w:r w:rsidRPr="007D63BC">
        <w:t>La propr</w:t>
      </w:r>
      <w:r>
        <w:t>iété ‘</w:t>
      </w:r>
      <w:proofErr w:type="spellStart"/>
      <w:r>
        <w:t>magOrientation</w:t>
      </w:r>
      <w:proofErr w:type="spellEnd"/>
      <w:r>
        <w:t>’ doit être renseignée dans le référentiel topologique lorsque le model de ‘</w:t>
      </w:r>
      <w:proofErr w:type="spellStart"/>
      <w:r>
        <w:t>mileStone</w:t>
      </w:r>
      <w:proofErr w:type="spellEnd"/>
      <w:r>
        <w:t>’ est Tag magnétique.</w:t>
      </w:r>
    </w:p>
    <w:p w14:paraId="1C7DEA5E" w14:textId="77777777" w:rsidR="00B4056B" w:rsidRDefault="00B4056B" w:rsidP="00B4056B">
      <w:r>
        <w:t xml:space="preserve">Cette propriété peut avoir deux valeurs : </w:t>
      </w:r>
    </w:p>
    <w:tbl>
      <w:tblPr>
        <w:tblStyle w:val="TableauGrille4-Accentuation5"/>
        <w:tblW w:w="0" w:type="auto"/>
        <w:jc w:val="center"/>
        <w:tblLook w:val="04A0" w:firstRow="1" w:lastRow="0" w:firstColumn="1" w:lastColumn="0" w:noHBand="0" w:noVBand="1"/>
      </w:tblPr>
      <w:tblGrid>
        <w:gridCol w:w="3414"/>
        <w:gridCol w:w="3060"/>
        <w:gridCol w:w="2814"/>
      </w:tblGrid>
      <w:tr w:rsidR="00B4056B" w14:paraId="202A89EB" w14:textId="77777777" w:rsidTr="007064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14" w:type="dxa"/>
          </w:tcPr>
          <w:p w14:paraId="135CBE42" w14:textId="77777777" w:rsidR="00B4056B" w:rsidRDefault="00B4056B" w:rsidP="00706450">
            <w:r>
              <w:t xml:space="preserve">Propriété </w:t>
            </w:r>
          </w:p>
        </w:tc>
        <w:tc>
          <w:tcPr>
            <w:tcW w:w="3060" w:type="dxa"/>
          </w:tcPr>
          <w:p w14:paraId="67FBAE9C"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Valeur</w:t>
            </w:r>
          </w:p>
        </w:tc>
        <w:tc>
          <w:tcPr>
            <w:tcW w:w="2814" w:type="dxa"/>
          </w:tcPr>
          <w:p w14:paraId="3D667F33" w14:textId="77777777" w:rsidR="00B4056B" w:rsidRDefault="00B4056B" w:rsidP="00706450">
            <w:pPr>
              <w:cnfStyle w:val="100000000000" w:firstRow="1" w:lastRow="0" w:firstColumn="0" w:lastColumn="0" w:oddVBand="0" w:evenVBand="0" w:oddHBand="0" w:evenHBand="0" w:firstRowFirstColumn="0" w:firstRowLastColumn="0" w:lastRowFirstColumn="0" w:lastRowLastColumn="0"/>
            </w:pPr>
            <w:r>
              <w:t>Format de valeur</w:t>
            </w:r>
          </w:p>
        </w:tc>
      </w:tr>
      <w:tr w:rsidR="00B4056B" w14:paraId="1A278C06"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14" w:type="dxa"/>
            <w:vMerge w:val="restart"/>
            <w:vAlign w:val="center"/>
          </w:tcPr>
          <w:p w14:paraId="1AF9AD4D" w14:textId="77777777" w:rsidR="00B4056B" w:rsidRDefault="00B4056B" w:rsidP="00706450">
            <w:pPr>
              <w:jc w:val="center"/>
            </w:pPr>
            <w:proofErr w:type="spellStart"/>
            <w:proofErr w:type="gramStart"/>
            <w:r>
              <w:t>magOrientation</w:t>
            </w:r>
            <w:proofErr w:type="spellEnd"/>
            <w:proofErr w:type="gramEnd"/>
          </w:p>
        </w:tc>
        <w:tc>
          <w:tcPr>
            <w:tcW w:w="3060" w:type="dxa"/>
          </w:tcPr>
          <w:p w14:paraId="777A2DE6" w14:textId="77777777" w:rsidR="00B4056B" w:rsidRDefault="00B4056B" w:rsidP="00D6024D">
            <w:pPr>
              <w:jc w:val="center"/>
              <w:cnfStyle w:val="000000100000" w:firstRow="0" w:lastRow="0" w:firstColumn="0" w:lastColumn="0" w:oddVBand="0" w:evenVBand="0" w:oddHBand="1" w:evenHBand="0" w:firstRowFirstColumn="0" w:firstRowLastColumn="0" w:lastRowFirstColumn="0" w:lastRowLastColumn="0"/>
            </w:pPr>
            <w:r>
              <w:t>North</w:t>
            </w:r>
          </w:p>
        </w:tc>
        <w:tc>
          <w:tcPr>
            <w:tcW w:w="2814" w:type="dxa"/>
            <w:vMerge w:val="restart"/>
            <w:vAlign w:val="center"/>
          </w:tcPr>
          <w:p w14:paraId="253FC2F9" w14:textId="14083436" w:rsidR="00B4056B" w:rsidRPr="00EC2926" w:rsidRDefault="00B4056B" w:rsidP="00706450">
            <w:pPr>
              <w:jc w:val="center"/>
              <w:cnfStyle w:val="000000100000" w:firstRow="0" w:lastRow="0" w:firstColumn="0" w:lastColumn="0" w:oddVBand="0" w:evenVBand="0" w:oddHBand="1" w:evenHBand="0" w:firstRowFirstColumn="0" w:firstRowLastColumn="0" w:lastRowFirstColumn="0" w:lastRowLastColumn="0"/>
              <w:rPr>
                <w:strike/>
                <w:color w:val="538135" w:themeColor="accent6" w:themeShade="BF"/>
              </w:rPr>
            </w:pPr>
            <w:r w:rsidRPr="00EC2926">
              <w:rPr>
                <w:strike/>
                <w:color w:val="538135" w:themeColor="accent6" w:themeShade="BF"/>
              </w:rPr>
              <w:t xml:space="preserve">1 bit (1 ou 0) </w:t>
            </w:r>
            <w:r w:rsidR="00EC2926">
              <w:rPr>
                <w:strike/>
                <w:color w:val="538135" w:themeColor="accent6" w:themeShade="BF"/>
              </w:rPr>
              <w:br/>
            </w:r>
            <w:r w:rsidR="00EC2926" w:rsidRPr="00EC2926">
              <w:rPr>
                <w:color w:val="538135" w:themeColor="accent6" w:themeShade="BF"/>
              </w:rPr>
              <w:t>1 octet</w:t>
            </w:r>
          </w:p>
        </w:tc>
      </w:tr>
      <w:tr w:rsidR="00B4056B" w14:paraId="59BE510F" w14:textId="77777777" w:rsidTr="00706450">
        <w:trPr>
          <w:jc w:val="center"/>
        </w:trPr>
        <w:tc>
          <w:tcPr>
            <w:cnfStyle w:val="001000000000" w:firstRow="0" w:lastRow="0" w:firstColumn="1" w:lastColumn="0" w:oddVBand="0" w:evenVBand="0" w:oddHBand="0" w:evenHBand="0" w:firstRowFirstColumn="0" w:firstRowLastColumn="0" w:lastRowFirstColumn="0" w:lastRowLastColumn="0"/>
            <w:tcW w:w="3414" w:type="dxa"/>
            <w:vMerge/>
          </w:tcPr>
          <w:p w14:paraId="7A33732E" w14:textId="77777777" w:rsidR="00B4056B" w:rsidRDefault="00B4056B" w:rsidP="00706450"/>
        </w:tc>
        <w:tc>
          <w:tcPr>
            <w:tcW w:w="3060" w:type="dxa"/>
          </w:tcPr>
          <w:p w14:paraId="22D6A3F9" w14:textId="77777777" w:rsidR="00B4056B" w:rsidRDefault="00B4056B" w:rsidP="00D6024D">
            <w:pPr>
              <w:jc w:val="center"/>
              <w:cnfStyle w:val="000000000000" w:firstRow="0" w:lastRow="0" w:firstColumn="0" w:lastColumn="0" w:oddVBand="0" w:evenVBand="0" w:oddHBand="0" w:evenHBand="0" w:firstRowFirstColumn="0" w:firstRowLastColumn="0" w:lastRowFirstColumn="0" w:lastRowLastColumn="0"/>
            </w:pPr>
            <w:r>
              <w:t>South</w:t>
            </w:r>
          </w:p>
        </w:tc>
        <w:tc>
          <w:tcPr>
            <w:tcW w:w="2814" w:type="dxa"/>
            <w:vMerge/>
          </w:tcPr>
          <w:p w14:paraId="1F5D4F77" w14:textId="77777777" w:rsidR="00B4056B" w:rsidRDefault="00B4056B" w:rsidP="00706450">
            <w:pPr>
              <w:cnfStyle w:val="000000000000" w:firstRow="0" w:lastRow="0" w:firstColumn="0" w:lastColumn="0" w:oddVBand="0" w:evenVBand="0" w:oddHBand="0" w:evenHBand="0" w:firstRowFirstColumn="0" w:firstRowLastColumn="0" w:lastRowFirstColumn="0" w:lastRowLastColumn="0"/>
            </w:pPr>
          </w:p>
        </w:tc>
      </w:tr>
      <w:tr w:rsidR="00EC2926" w:rsidRPr="00EC2926" w14:paraId="140AC45F" w14:textId="77777777" w:rsidTr="007064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14" w:type="dxa"/>
          </w:tcPr>
          <w:p w14:paraId="3DB152AE" w14:textId="1CFC5552" w:rsidR="00EC2926" w:rsidRPr="00EC2926" w:rsidRDefault="00EC2926" w:rsidP="00EC2926">
            <w:pPr>
              <w:jc w:val="center"/>
              <w:rPr>
                <w:color w:val="538135" w:themeColor="accent6" w:themeShade="BF"/>
              </w:rPr>
            </w:pPr>
            <w:proofErr w:type="spellStart"/>
            <w:proofErr w:type="gramStart"/>
            <w:r w:rsidRPr="00EC2926">
              <w:rPr>
                <w:color w:val="538135" w:themeColor="accent6" w:themeShade="BF"/>
              </w:rPr>
              <w:t>magPower</w:t>
            </w:r>
            <w:proofErr w:type="spellEnd"/>
            <w:proofErr w:type="gramEnd"/>
          </w:p>
        </w:tc>
        <w:tc>
          <w:tcPr>
            <w:tcW w:w="3060" w:type="dxa"/>
          </w:tcPr>
          <w:p w14:paraId="56BDA717" w14:textId="20F1C45E" w:rsidR="00EC2926" w:rsidRPr="00D6024D" w:rsidRDefault="00EC2926" w:rsidP="00EC2926">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D6024D">
              <w:rPr>
                <w:color w:val="538135" w:themeColor="accent6" w:themeShade="BF"/>
              </w:rPr>
              <w:t>--</w:t>
            </w:r>
          </w:p>
        </w:tc>
        <w:tc>
          <w:tcPr>
            <w:tcW w:w="2814" w:type="dxa"/>
          </w:tcPr>
          <w:p w14:paraId="44BFFAF1" w14:textId="31A8783D" w:rsidR="00EC2926" w:rsidRPr="00EC2926" w:rsidRDefault="00EC2926" w:rsidP="00EC2926">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EC2926">
              <w:rPr>
                <w:color w:val="538135" w:themeColor="accent6" w:themeShade="BF"/>
              </w:rPr>
              <w:t>1 octet</w:t>
            </w:r>
          </w:p>
        </w:tc>
      </w:tr>
    </w:tbl>
    <w:p w14:paraId="5F525F62" w14:textId="77777777" w:rsidR="00C47C89" w:rsidRDefault="00C47C89"/>
    <w:p w14:paraId="4FD1E36C" w14:textId="5DF99318" w:rsidR="00B4056B" w:rsidRDefault="00B4056B" w:rsidP="00B4056B">
      <w:pPr>
        <w:rPr>
          <w:color w:val="538135" w:themeColor="accent6" w:themeShade="BF"/>
        </w:rPr>
      </w:pPr>
      <w:r w:rsidRPr="00CB435B">
        <w:t>Cette propriété est utilisée pour détecter l'apparition ou la disparition d’un tag. L’orientation magnétique du tag (nord ou sud) permet d’établir un séquencement précis des tags. Cela permet d’identifier toute disparition de tags définis dans le référentiel topologique ainsi que l’apparition de nouveaux tags non répertoriés</w:t>
      </w:r>
      <w:r>
        <w:t>.</w:t>
      </w:r>
      <w:r w:rsidR="0013749A">
        <w:t xml:space="preserve"> </w:t>
      </w:r>
      <w:r w:rsidR="0013749A">
        <w:rPr>
          <w:color w:val="538135" w:themeColor="accent6" w:themeShade="BF"/>
        </w:rPr>
        <w:t>Pareil pour la puissance magnétique un enchainement bien défini permet de détecter l’apparition et la disparation d’un tag magnétique.</w:t>
      </w:r>
    </w:p>
    <w:p w14:paraId="19AE072D" w14:textId="4110F5CA" w:rsidR="0013749A" w:rsidRDefault="00B00665" w:rsidP="00B00665">
      <w:pPr>
        <w:pStyle w:val="Titre2"/>
        <w:rPr>
          <w:color w:val="538135" w:themeColor="accent6" w:themeShade="BF"/>
        </w:rPr>
      </w:pPr>
      <w:bookmarkStart w:id="228" w:name="_Toc196261140"/>
      <w:r>
        <w:rPr>
          <w:color w:val="538135" w:themeColor="accent6" w:themeShade="BF"/>
        </w:rPr>
        <w:t>Objet Plateforme de croisement</w:t>
      </w:r>
      <w:bookmarkEnd w:id="228"/>
    </w:p>
    <w:p w14:paraId="2CD0A9F5" w14:textId="51C2C874" w:rsidR="00B00665" w:rsidRPr="00256C85" w:rsidRDefault="00817151" w:rsidP="00B00665">
      <w:pPr>
        <w:rPr>
          <w:color w:val="538135" w:themeColor="accent6" w:themeShade="BF"/>
        </w:rPr>
      </w:pPr>
      <w:r w:rsidRPr="00256C85">
        <w:rPr>
          <w:color w:val="538135" w:themeColor="accent6" w:themeShade="BF"/>
        </w:rPr>
        <w:t>L’objet plateforme de croisement possède les propriétés suivantes :</w:t>
      </w:r>
    </w:p>
    <w:p w14:paraId="2CBD00DF" w14:textId="40521B09" w:rsidR="00817151" w:rsidRPr="00256C85" w:rsidRDefault="00817151" w:rsidP="00817151">
      <w:pPr>
        <w:pStyle w:val="Paragraphedeliste"/>
        <w:numPr>
          <w:ilvl w:val="1"/>
          <w:numId w:val="13"/>
        </w:numPr>
        <w:rPr>
          <w:color w:val="538135" w:themeColor="accent6" w:themeShade="BF"/>
        </w:rPr>
      </w:pPr>
      <w:r w:rsidRPr="00256C85">
        <w:rPr>
          <w:color w:val="538135" w:themeColor="accent6" w:themeShade="BF"/>
        </w:rPr>
        <w:t>Id</w:t>
      </w:r>
    </w:p>
    <w:p w14:paraId="4C4ED392" w14:textId="1B16534B" w:rsidR="00817151" w:rsidRPr="00256C85" w:rsidRDefault="00817151" w:rsidP="00817151">
      <w:pPr>
        <w:pStyle w:val="Paragraphedeliste"/>
        <w:numPr>
          <w:ilvl w:val="1"/>
          <w:numId w:val="13"/>
        </w:numPr>
        <w:rPr>
          <w:color w:val="538135" w:themeColor="accent6" w:themeShade="BF"/>
        </w:rPr>
      </w:pPr>
      <w:r w:rsidRPr="00256C85">
        <w:rPr>
          <w:color w:val="538135" w:themeColor="accent6" w:themeShade="BF"/>
        </w:rPr>
        <w:t xml:space="preserve">{} </w:t>
      </w:r>
      <w:proofErr w:type="spellStart"/>
      <w:r w:rsidRPr="00256C85">
        <w:rPr>
          <w:color w:val="538135" w:themeColor="accent6" w:themeShade="BF"/>
        </w:rPr>
        <w:t>edgeId</w:t>
      </w:r>
      <w:proofErr w:type="spellEnd"/>
    </w:p>
    <w:p w14:paraId="2D57453C" w14:textId="0D98FE28" w:rsidR="00817151" w:rsidRPr="00256C85" w:rsidRDefault="00817151" w:rsidP="00817151">
      <w:pPr>
        <w:pStyle w:val="Paragraphedeliste"/>
        <w:numPr>
          <w:ilvl w:val="1"/>
          <w:numId w:val="13"/>
        </w:numPr>
        <w:rPr>
          <w:color w:val="538135" w:themeColor="accent6" w:themeShade="BF"/>
        </w:rPr>
      </w:pPr>
      <w:r w:rsidRPr="00256C85">
        <w:rPr>
          <w:color w:val="538135" w:themeColor="accent6" w:themeShade="BF"/>
        </w:rPr>
        <w:t xml:space="preserve">{} </w:t>
      </w:r>
      <w:proofErr w:type="spellStart"/>
      <w:r w:rsidRPr="00256C85">
        <w:rPr>
          <w:color w:val="538135" w:themeColor="accent6" w:themeShade="BF"/>
        </w:rPr>
        <w:t>nodeId</w:t>
      </w:r>
      <w:proofErr w:type="spellEnd"/>
    </w:p>
    <w:tbl>
      <w:tblPr>
        <w:tblStyle w:val="TableauGrille4-Accentuation5"/>
        <w:tblW w:w="0" w:type="auto"/>
        <w:jc w:val="center"/>
        <w:tblLook w:val="04A0" w:firstRow="1" w:lastRow="0" w:firstColumn="1" w:lastColumn="0" w:noHBand="0" w:noVBand="1"/>
      </w:tblPr>
      <w:tblGrid>
        <w:gridCol w:w="2451"/>
        <w:gridCol w:w="2397"/>
        <w:gridCol w:w="2145"/>
      </w:tblGrid>
      <w:tr w:rsidR="00817151" w14:paraId="334A0E3E"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tcPr>
          <w:p w14:paraId="5E1425AF" w14:textId="77777777" w:rsidR="00817151" w:rsidRPr="003F7A45" w:rsidRDefault="00817151">
            <w:pPr>
              <w:pStyle w:val="Paragraphedeliste"/>
              <w:rPr>
                <w:rStyle w:val="lev"/>
                <w:b/>
                <w:bCs/>
              </w:rPr>
            </w:pPr>
            <w:r w:rsidRPr="003F7A45">
              <w:rPr>
                <w:rStyle w:val="lev"/>
                <w:b/>
                <w:bCs/>
              </w:rPr>
              <w:t>Propriétés</w:t>
            </w:r>
          </w:p>
        </w:tc>
        <w:tc>
          <w:tcPr>
            <w:tcW w:w="2397" w:type="dxa"/>
          </w:tcPr>
          <w:p w14:paraId="1DF4E02A" w14:textId="77777777" w:rsidR="00817151" w:rsidRPr="003F7A45" w:rsidRDefault="00817151">
            <w:pPr>
              <w:pStyle w:val="Paragraphedeliste"/>
              <w:cnfStyle w:val="100000000000" w:firstRow="1" w:lastRow="0" w:firstColumn="0" w:lastColumn="0" w:oddVBand="0" w:evenVBand="0" w:oddHBand="0" w:evenHBand="0" w:firstRowFirstColumn="0" w:firstRowLastColumn="0" w:lastRowFirstColumn="0" w:lastRowLastColumn="0"/>
              <w:rPr>
                <w:rStyle w:val="lev"/>
                <w:b/>
                <w:bCs/>
              </w:rPr>
            </w:pPr>
            <w:r w:rsidRPr="003F7A45">
              <w:rPr>
                <w:rStyle w:val="lev"/>
                <w:b/>
                <w:bCs/>
              </w:rPr>
              <w:t>Taille des données</w:t>
            </w:r>
          </w:p>
        </w:tc>
        <w:tc>
          <w:tcPr>
            <w:tcW w:w="2145" w:type="dxa"/>
          </w:tcPr>
          <w:p w14:paraId="56486B52" w14:textId="77777777" w:rsidR="00817151" w:rsidRPr="003F7A45" w:rsidRDefault="00817151">
            <w:pPr>
              <w:pStyle w:val="Paragraphedeliste"/>
              <w:ind w:firstLine="708"/>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Obligatoire</w:t>
            </w:r>
          </w:p>
        </w:tc>
      </w:tr>
      <w:tr w:rsidR="00817151" w:rsidRPr="00D1066A" w14:paraId="77755F9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7F6571E8" w14:textId="77777777" w:rsidR="00817151" w:rsidRPr="00D1066A" w:rsidRDefault="00817151">
            <w:pPr>
              <w:pStyle w:val="Paragraphedeliste"/>
              <w:rPr>
                <w:rStyle w:val="lev"/>
                <w:color w:val="538135" w:themeColor="accent6" w:themeShade="BF"/>
              </w:rPr>
            </w:pPr>
            <w:r w:rsidRPr="00D1066A">
              <w:rPr>
                <w:rStyle w:val="lev"/>
                <w:color w:val="538135" w:themeColor="accent6" w:themeShade="BF"/>
              </w:rPr>
              <w:t>Id</w:t>
            </w:r>
          </w:p>
        </w:tc>
        <w:tc>
          <w:tcPr>
            <w:tcW w:w="2397" w:type="dxa"/>
            <w:shd w:val="clear" w:color="auto" w:fill="auto"/>
          </w:tcPr>
          <w:p w14:paraId="4B06666B" w14:textId="77777777" w:rsidR="00817151" w:rsidRPr="00D1066A" w:rsidRDefault="00817151">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2 octets</w:t>
            </w:r>
          </w:p>
        </w:tc>
        <w:tc>
          <w:tcPr>
            <w:tcW w:w="2145" w:type="dxa"/>
            <w:shd w:val="clear" w:color="auto" w:fill="auto"/>
          </w:tcPr>
          <w:p w14:paraId="4F93E2EC" w14:textId="77777777" w:rsidR="00817151" w:rsidRPr="00D1066A" w:rsidRDefault="00817151">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817151" w:rsidRPr="00D1066A" w14:paraId="361007B1" w14:textId="77777777">
        <w:trPr>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6CE0CDE3" w14:textId="6D1847FF" w:rsidR="00817151" w:rsidRPr="00D1066A" w:rsidRDefault="00817151">
            <w:pPr>
              <w:pStyle w:val="Paragraphedeliste"/>
              <w:rPr>
                <w:rStyle w:val="lev"/>
                <w:color w:val="538135" w:themeColor="accent6" w:themeShade="BF"/>
              </w:rPr>
            </w:pPr>
            <w:r>
              <w:rPr>
                <w:rStyle w:val="lev"/>
                <w:color w:val="538135" w:themeColor="accent6" w:themeShade="BF"/>
              </w:rPr>
              <w:t xml:space="preserve">{} </w:t>
            </w:r>
            <w:proofErr w:type="spellStart"/>
            <w:r>
              <w:rPr>
                <w:rStyle w:val="lev"/>
                <w:color w:val="538135" w:themeColor="accent6" w:themeShade="BF"/>
              </w:rPr>
              <w:t>edgeId</w:t>
            </w:r>
            <w:proofErr w:type="spellEnd"/>
          </w:p>
        </w:tc>
        <w:tc>
          <w:tcPr>
            <w:tcW w:w="2397" w:type="dxa"/>
            <w:shd w:val="clear" w:color="auto" w:fill="auto"/>
          </w:tcPr>
          <w:p w14:paraId="5C1D2155" w14:textId="2A8DE847" w:rsidR="00817151" w:rsidRPr="00D1066A" w:rsidRDefault="00817151">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w:t>
            </w:r>
          </w:p>
        </w:tc>
        <w:tc>
          <w:tcPr>
            <w:tcW w:w="2145" w:type="dxa"/>
            <w:shd w:val="clear" w:color="auto" w:fill="auto"/>
          </w:tcPr>
          <w:p w14:paraId="6494A879" w14:textId="77777777" w:rsidR="00817151" w:rsidRPr="00D1066A" w:rsidRDefault="00817151">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817151" w:rsidRPr="00D85051" w:rsidDel="00927F34" w14:paraId="4266E000" w14:textId="344FB69D">
        <w:trPr>
          <w:cnfStyle w:val="000000100000" w:firstRow="0" w:lastRow="0" w:firstColumn="0" w:lastColumn="0" w:oddVBand="0" w:evenVBand="0" w:oddHBand="1" w:evenHBand="0" w:firstRowFirstColumn="0" w:firstRowLastColumn="0" w:lastRowFirstColumn="0" w:lastRowLastColumn="0"/>
          <w:jc w:val="center"/>
          <w:del w:id="229" w:author="MAHMOUD Mohamed-Ali" w:date="2025-05-14T14:36: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2003F40F" w14:textId="0B10916D" w:rsidR="00817151" w:rsidRPr="00D85051" w:rsidDel="00927F34" w:rsidRDefault="00817151">
            <w:pPr>
              <w:pStyle w:val="Paragraphedeliste"/>
              <w:rPr>
                <w:del w:id="230" w:author="MAHMOUD Mohamed-Ali" w:date="2025-05-14T14:36:00Z"/>
                <w:rStyle w:val="lev"/>
                <w:strike/>
                <w:color w:val="538135" w:themeColor="accent6" w:themeShade="BF"/>
                <w:rPrChange w:id="231" w:author="MAHMOUD Mohamed-Ali [2]" w:date="2025-05-11T01:31:00Z">
                  <w:rPr>
                    <w:del w:id="232" w:author="MAHMOUD Mohamed-Ali" w:date="2025-05-14T14:36:00Z"/>
                    <w:rStyle w:val="lev"/>
                    <w:rFonts w:ascii="Calibri" w:hAnsi="Calibri" w:cstheme="minorBidi"/>
                    <w:b/>
                    <w:bCs/>
                    <w:color w:val="538135" w:themeColor="accent6" w:themeShade="BF"/>
                  </w:rPr>
                </w:rPrChange>
              </w:rPr>
            </w:pPr>
            <w:del w:id="233" w:author="MAHMOUD Mohamed-Ali" w:date="2025-05-14T14:36:00Z">
              <w:r w:rsidRPr="00D85051" w:rsidDel="00927F34">
                <w:rPr>
                  <w:rStyle w:val="lev"/>
                  <w:strike/>
                  <w:color w:val="538135" w:themeColor="accent6" w:themeShade="BF"/>
                  <w:rPrChange w:id="234" w:author="MAHMOUD Mohamed-Ali [2]" w:date="2025-05-11T01:31:00Z">
                    <w:rPr>
                      <w:rStyle w:val="lev"/>
                      <w:color w:val="538135" w:themeColor="accent6" w:themeShade="BF"/>
                    </w:rPr>
                  </w:rPrChange>
                </w:rPr>
                <w:delText>{} nodeId</w:delText>
              </w:r>
            </w:del>
          </w:p>
        </w:tc>
        <w:tc>
          <w:tcPr>
            <w:tcW w:w="2397" w:type="dxa"/>
            <w:shd w:val="clear" w:color="auto" w:fill="auto"/>
          </w:tcPr>
          <w:p w14:paraId="4418F921" w14:textId="60C108E3" w:rsidR="00817151" w:rsidRPr="00D85051" w:rsidDel="00927F34" w:rsidRDefault="00817151">
            <w:pPr>
              <w:pStyle w:val="Paragraphedeliste"/>
              <w:cnfStyle w:val="000000100000" w:firstRow="0" w:lastRow="0" w:firstColumn="0" w:lastColumn="0" w:oddVBand="0" w:evenVBand="0" w:oddHBand="1" w:evenHBand="0" w:firstRowFirstColumn="0" w:firstRowLastColumn="0" w:lastRowFirstColumn="0" w:lastRowLastColumn="0"/>
              <w:rPr>
                <w:del w:id="235" w:author="MAHMOUD Mohamed-Ali" w:date="2025-05-14T14:36:00Z"/>
                <w:rStyle w:val="lev"/>
                <w:b w:val="0"/>
                <w:bCs w:val="0"/>
                <w:strike/>
                <w:color w:val="538135" w:themeColor="accent6" w:themeShade="BF"/>
                <w:rPrChange w:id="236" w:author="MAHMOUD Mohamed-Ali [2]" w:date="2025-05-11T01:31:00Z">
                  <w:rPr>
                    <w:del w:id="237" w:author="MAHMOUD Mohamed-Ali" w:date="2025-05-14T14:36:00Z"/>
                    <w:rStyle w:val="lev"/>
                    <w:b w:val="0"/>
                    <w:bCs w:val="0"/>
                    <w:color w:val="538135" w:themeColor="accent6" w:themeShade="BF"/>
                  </w:rPr>
                </w:rPrChange>
              </w:rPr>
            </w:pPr>
            <w:del w:id="238" w:author="MAHMOUD Mohamed-Ali" w:date="2025-05-14T14:36:00Z">
              <w:r w:rsidRPr="00D85051" w:rsidDel="00927F34">
                <w:rPr>
                  <w:rStyle w:val="lev"/>
                  <w:b w:val="0"/>
                  <w:bCs w:val="0"/>
                  <w:strike/>
                  <w:color w:val="538135" w:themeColor="accent6" w:themeShade="BF"/>
                  <w:rPrChange w:id="239" w:author="MAHMOUD Mohamed-Ali [2]" w:date="2025-05-11T01:31:00Z">
                    <w:rPr>
                      <w:rStyle w:val="lev"/>
                      <w:b w:val="0"/>
                      <w:bCs w:val="0"/>
                      <w:color w:val="538135" w:themeColor="accent6" w:themeShade="BF"/>
                    </w:rPr>
                  </w:rPrChange>
                </w:rPr>
                <w:delText>--</w:delText>
              </w:r>
            </w:del>
          </w:p>
        </w:tc>
        <w:tc>
          <w:tcPr>
            <w:tcW w:w="2145" w:type="dxa"/>
            <w:shd w:val="clear" w:color="auto" w:fill="auto"/>
          </w:tcPr>
          <w:p w14:paraId="0D1A3B70" w14:textId="666463A6" w:rsidR="00817151" w:rsidRPr="00D85051" w:rsidDel="00927F34" w:rsidRDefault="00817151">
            <w:pPr>
              <w:pStyle w:val="Paragraphedeliste"/>
              <w:cnfStyle w:val="000000100000" w:firstRow="0" w:lastRow="0" w:firstColumn="0" w:lastColumn="0" w:oddVBand="0" w:evenVBand="0" w:oddHBand="1" w:evenHBand="0" w:firstRowFirstColumn="0" w:firstRowLastColumn="0" w:lastRowFirstColumn="0" w:lastRowLastColumn="0"/>
              <w:rPr>
                <w:del w:id="240" w:author="MAHMOUD Mohamed-Ali" w:date="2025-05-14T14:36:00Z"/>
                <w:rStyle w:val="lev"/>
                <w:b w:val="0"/>
                <w:bCs w:val="0"/>
                <w:strike/>
                <w:color w:val="538135" w:themeColor="accent6" w:themeShade="BF"/>
                <w:rPrChange w:id="241" w:author="MAHMOUD Mohamed-Ali [2]" w:date="2025-05-11T01:31:00Z">
                  <w:rPr>
                    <w:del w:id="242" w:author="MAHMOUD Mohamed-Ali" w:date="2025-05-14T14:36:00Z"/>
                    <w:rStyle w:val="lev"/>
                    <w:b w:val="0"/>
                    <w:bCs w:val="0"/>
                    <w:color w:val="538135" w:themeColor="accent6" w:themeShade="BF"/>
                  </w:rPr>
                </w:rPrChange>
              </w:rPr>
            </w:pPr>
            <w:del w:id="243" w:author="MAHMOUD Mohamed-Ali" w:date="2025-05-14T14:36:00Z">
              <w:r w:rsidRPr="00D85051" w:rsidDel="00927F34">
                <w:rPr>
                  <w:rStyle w:val="lev"/>
                  <w:b w:val="0"/>
                  <w:bCs w:val="0"/>
                  <w:strike/>
                  <w:color w:val="538135" w:themeColor="accent6" w:themeShade="BF"/>
                  <w:rPrChange w:id="244" w:author="MAHMOUD Mohamed-Ali [2]" w:date="2025-05-11T01:31:00Z">
                    <w:rPr>
                      <w:rStyle w:val="lev"/>
                      <w:b w:val="0"/>
                      <w:bCs w:val="0"/>
                      <w:color w:val="538135" w:themeColor="accent6" w:themeShade="BF"/>
                    </w:rPr>
                  </w:rPrChange>
                </w:rPr>
                <w:delText>Oui</w:delText>
              </w:r>
            </w:del>
          </w:p>
        </w:tc>
      </w:tr>
    </w:tbl>
    <w:p w14:paraId="334AFC68" w14:textId="09CE2630" w:rsidR="00817151" w:rsidRDefault="00817151" w:rsidP="0013749A">
      <w:pPr>
        <w:pStyle w:val="Titre2"/>
        <w:rPr>
          <w:color w:val="538135" w:themeColor="accent6" w:themeShade="BF"/>
        </w:rPr>
      </w:pPr>
      <w:bookmarkStart w:id="245" w:name="_Toc196261141"/>
      <w:r>
        <w:rPr>
          <w:color w:val="538135" w:themeColor="accent6" w:themeShade="BF"/>
        </w:rPr>
        <w:t>Objet passage à niveau</w:t>
      </w:r>
      <w:bookmarkEnd w:id="245"/>
    </w:p>
    <w:p w14:paraId="23933389" w14:textId="6C80370A" w:rsidR="00817151" w:rsidRPr="00256C85" w:rsidRDefault="00817151" w:rsidP="00817151">
      <w:pPr>
        <w:rPr>
          <w:color w:val="538135" w:themeColor="accent6" w:themeShade="BF"/>
        </w:rPr>
      </w:pPr>
      <w:r w:rsidRPr="00256C85">
        <w:rPr>
          <w:color w:val="538135" w:themeColor="accent6" w:themeShade="BF"/>
        </w:rPr>
        <w:t>L’objet passage à niveau possède les propriétés suivantes :</w:t>
      </w:r>
    </w:p>
    <w:p w14:paraId="7549DB40" w14:textId="0D45C87F" w:rsidR="00817151" w:rsidRPr="00256C85" w:rsidRDefault="00817151" w:rsidP="00817151">
      <w:pPr>
        <w:pStyle w:val="Paragraphedeliste"/>
        <w:numPr>
          <w:ilvl w:val="1"/>
          <w:numId w:val="13"/>
        </w:numPr>
        <w:rPr>
          <w:color w:val="538135" w:themeColor="accent6" w:themeShade="BF"/>
        </w:rPr>
      </w:pPr>
      <w:r w:rsidRPr="00256C85">
        <w:rPr>
          <w:color w:val="538135" w:themeColor="accent6" w:themeShade="BF"/>
        </w:rPr>
        <w:lastRenderedPageBreak/>
        <w:t>Id</w:t>
      </w:r>
    </w:p>
    <w:p w14:paraId="730105B2" w14:textId="222A083F" w:rsidR="00817151" w:rsidRPr="00256C85" w:rsidRDefault="00817151" w:rsidP="00817151">
      <w:pPr>
        <w:pStyle w:val="Paragraphedeliste"/>
        <w:numPr>
          <w:ilvl w:val="1"/>
          <w:numId w:val="13"/>
        </w:numPr>
        <w:rPr>
          <w:color w:val="538135" w:themeColor="accent6" w:themeShade="BF"/>
        </w:rPr>
      </w:pPr>
      <w:proofErr w:type="spellStart"/>
      <w:proofErr w:type="gramStart"/>
      <w:r w:rsidRPr="00256C85">
        <w:rPr>
          <w:color w:val="538135" w:themeColor="accent6" w:themeShade="BF"/>
        </w:rPr>
        <w:t>edgeId</w:t>
      </w:r>
      <w:proofErr w:type="spellEnd"/>
      <w:proofErr w:type="gramEnd"/>
    </w:p>
    <w:p w14:paraId="6235C889" w14:textId="3E377009" w:rsidR="00817151" w:rsidRPr="005913C8" w:rsidRDefault="00817151" w:rsidP="00817151">
      <w:pPr>
        <w:pStyle w:val="Paragraphedeliste"/>
        <w:numPr>
          <w:ilvl w:val="1"/>
          <w:numId w:val="13"/>
        </w:numPr>
        <w:rPr>
          <w:strike/>
          <w:color w:val="538135" w:themeColor="accent6" w:themeShade="BF"/>
          <w:rPrChange w:id="246" w:author="MAHMOUD Mohamed-Ali [2]" w:date="2025-05-11T02:14:00Z">
            <w:rPr>
              <w:color w:val="538135" w:themeColor="accent6" w:themeShade="BF"/>
            </w:rPr>
          </w:rPrChange>
        </w:rPr>
      </w:pPr>
      <w:proofErr w:type="spellStart"/>
      <w:proofErr w:type="gramStart"/>
      <w:r w:rsidRPr="005913C8">
        <w:rPr>
          <w:strike/>
          <w:color w:val="538135" w:themeColor="accent6" w:themeShade="BF"/>
          <w:rPrChange w:id="247" w:author="MAHMOUD Mohamed-Ali [2]" w:date="2025-05-11T02:14:00Z">
            <w:rPr>
              <w:color w:val="538135" w:themeColor="accent6" w:themeShade="BF"/>
            </w:rPr>
          </w:rPrChange>
        </w:rPr>
        <w:t>startNodeId</w:t>
      </w:r>
      <w:proofErr w:type="spellEnd"/>
      <w:proofErr w:type="gramEnd"/>
    </w:p>
    <w:p w14:paraId="51F98590" w14:textId="7CEAC34A" w:rsidR="00817151" w:rsidRPr="005913C8" w:rsidRDefault="00817151" w:rsidP="00817151">
      <w:pPr>
        <w:pStyle w:val="Paragraphedeliste"/>
        <w:numPr>
          <w:ilvl w:val="1"/>
          <w:numId w:val="13"/>
        </w:numPr>
        <w:rPr>
          <w:ins w:id="248" w:author="MAHMOUD Mohamed-Ali [2]" w:date="2025-05-11T01:32:00Z"/>
          <w:strike/>
          <w:color w:val="538135" w:themeColor="accent6" w:themeShade="BF"/>
          <w:rPrChange w:id="249" w:author="MAHMOUD Mohamed-Ali [2]" w:date="2025-05-11T02:14:00Z">
            <w:rPr>
              <w:ins w:id="250" w:author="MAHMOUD Mohamed-Ali [2]" w:date="2025-05-11T01:32:00Z"/>
              <w:color w:val="538135" w:themeColor="accent6" w:themeShade="BF"/>
            </w:rPr>
          </w:rPrChange>
        </w:rPr>
      </w:pPr>
      <w:proofErr w:type="spellStart"/>
      <w:proofErr w:type="gramStart"/>
      <w:r w:rsidRPr="005913C8">
        <w:rPr>
          <w:strike/>
          <w:color w:val="538135" w:themeColor="accent6" w:themeShade="BF"/>
          <w:rPrChange w:id="251" w:author="MAHMOUD Mohamed-Ali [2]" w:date="2025-05-11T02:14:00Z">
            <w:rPr>
              <w:color w:val="538135" w:themeColor="accent6" w:themeShade="BF"/>
            </w:rPr>
          </w:rPrChange>
        </w:rPr>
        <w:t>endNodeId</w:t>
      </w:r>
      <w:proofErr w:type="spellEnd"/>
      <w:proofErr w:type="gramEnd"/>
    </w:p>
    <w:p w14:paraId="31580FCC" w14:textId="77777777" w:rsidR="00D131E0" w:rsidRDefault="00D131E0" w:rsidP="00D131E0">
      <w:pPr>
        <w:pStyle w:val="Paragraphedeliste"/>
        <w:ind w:left="2496"/>
        <w:rPr>
          <w:ins w:id="252" w:author="MAHMOUD Mohamed-Ali [2]" w:date="2025-05-11T01:32:00Z"/>
          <w:color w:val="538135" w:themeColor="accent6" w:themeShade="BF"/>
        </w:rPr>
      </w:pPr>
    </w:p>
    <w:p w14:paraId="5715388C" w14:textId="77777777" w:rsidR="00D131E0" w:rsidRDefault="00D131E0" w:rsidP="00D131E0">
      <w:pPr>
        <w:pStyle w:val="Paragraphedeliste"/>
        <w:ind w:left="2496"/>
        <w:rPr>
          <w:ins w:id="253" w:author="MAHMOUD Mohamed-Ali [2]" w:date="2025-05-11T01:32:00Z"/>
          <w:color w:val="538135" w:themeColor="accent6" w:themeShade="BF"/>
        </w:rPr>
      </w:pPr>
    </w:p>
    <w:p w14:paraId="7F0E5603" w14:textId="77777777" w:rsidR="00D131E0" w:rsidRPr="00256C85" w:rsidRDefault="00D131E0">
      <w:pPr>
        <w:pStyle w:val="Paragraphedeliste"/>
        <w:ind w:left="2496"/>
        <w:rPr>
          <w:color w:val="538135" w:themeColor="accent6" w:themeShade="BF"/>
        </w:rPr>
        <w:pPrChange w:id="254" w:author="MAHMOUD Mohamed-Ali [2]" w:date="2025-05-11T01:32:00Z">
          <w:pPr>
            <w:pStyle w:val="Paragraphedeliste"/>
            <w:numPr>
              <w:ilvl w:val="1"/>
              <w:numId w:val="13"/>
            </w:numPr>
            <w:ind w:left="2496" w:hanging="360"/>
          </w:pPr>
        </w:pPrChange>
      </w:pPr>
    </w:p>
    <w:tbl>
      <w:tblPr>
        <w:tblStyle w:val="TableauGrille4-Accentuation5"/>
        <w:tblW w:w="0" w:type="auto"/>
        <w:jc w:val="center"/>
        <w:tblLook w:val="04A0" w:firstRow="1" w:lastRow="0" w:firstColumn="1" w:lastColumn="0" w:noHBand="0" w:noVBand="1"/>
      </w:tblPr>
      <w:tblGrid>
        <w:gridCol w:w="2451"/>
        <w:gridCol w:w="2397"/>
        <w:gridCol w:w="2145"/>
      </w:tblGrid>
      <w:tr w:rsidR="00817151" w14:paraId="4B39278D"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tcPr>
          <w:p w14:paraId="715328D5" w14:textId="77777777" w:rsidR="00817151" w:rsidRPr="003F7A45" w:rsidRDefault="00817151">
            <w:pPr>
              <w:pStyle w:val="Paragraphedeliste"/>
              <w:rPr>
                <w:rStyle w:val="lev"/>
                <w:b/>
                <w:bCs/>
              </w:rPr>
            </w:pPr>
            <w:r w:rsidRPr="003F7A45">
              <w:rPr>
                <w:rStyle w:val="lev"/>
                <w:b/>
                <w:bCs/>
              </w:rPr>
              <w:t>Propriétés</w:t>
            </w:r>
          </w:p>
        </w:tc>
        <w:tc>
          <w:tcPr>
            <w:tcW w:w="2397" w:type="dxa"/>
          </w:tcPr>
          <w:p w14:paraId="1E525862" w14:textId="77777777" w:rsidR="00817151" w:rsidRPr="003F7A45" w:rsidRDefault="00817151">
            <w:pPr>
              <w:pStyle w:val="Paragraphedeliste"/>
              <w:cnfStyle w:val="100000000000" w:firstRow="1" w:lastRow="0" w:firstColumn="0" w:lastColumn="0" w:oddVBand="0" w:evenVBand="0" w:oddHBand="0" w:evenHBand="0" w:firstRowFirstColumn="0" w:firstRowLastColumn="0" w:lastRowFirstColumn="0" w:lastRowLastColumn="0"/>
              <w:rPr>
                <w:rStyle w:val="lev"/>
                <w:b/>
                <w:bCs/>
              </w:rPr>
            </w:pPr>
            <w:r w:rsidRPr="003F7A45">
              <w:rPr>
                <w:rStyle w:val="lev"/>
                <w:b/>
                <w:bCs/>
              </w:rPr>
              <w:t>Taille des données</w:t>
            </w:r>
          </w:p>
        </w:tc>
        <w:tc>
          <w:tcPr>
            <w:tcW w:w="2145" w:type="dxa"/>
          </w:tcPr>
          <w:p w14:paraId="58157BBF" w14:textId="77777777" w:rsidR="00817151" w:rsidRPr="003F7A45" w:rsidRDefault="00817151">
            <w:pPr>
              <w:pStyle w:val="Paragraphedeliste"/>
              <w:ind w:firstLine="708"/>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Obligatoire</w:t>
            </w:r>
          </w:p>
        </w:tc>
      </w:tr>
      <w:tr w:rsidR="00817151" w:rsidRPr="00D1066A" w14:paraId="61C5E9B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6AAF2BE7" w14:textId="77777777" w:rsidR="00817151" w:rsidRPr="00D1066A" w:rsidRDefault="00817151">
            <w:pPr>
              <w:pStyle w:val="Paragraphedeliste"/>
              <w:rPr>
                <w:rStyle w:val="lev"/>
                <w:color w:val="538135" w:themeColor="accent6" w:themeShade="BF"/>
              </w:rPr>
            </w:pPr>
            <w:r w:rsidRPr="00D1066A">
              <w:rPr>
                <w:rStyle w:val="lev"/>
                <w:color w:val="538135" w:themeColor="accent6" w:themeShade="BF"/>
              </w:rPr>
              <w:t>Id</w:t>
            </w:r>
          </w:p>
        </w:tc>
        <w:tc>
          <w:tcPr>
            <w:tcW w:w="2397" w:type="dxa"/>
            <w:shd w:val="clear" w:color="auto" w:fill="auto"/>
          </w:tcPr>
          <w:p w14:paraId="5D343B65" w14:textId="77777777" w:rsidR="00817151" w:rsidRPr="00D1066A" w:rsidRDefault="00817151">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2 octets</w:t>
            </w:r>
          </w:p>
        </w:tc>
        <w:tc>
          <w:tcPr>
            <w:tcW w:w="2145" w:type="dxa"/>
            <w:shd w:val="clear" w:color="auto" w:fill="auto"/>
          </w:tcPr>
          <w:p w14:paraId="37D782E9" w14:textId="77777777" w:rsidR="00817151" w:rsidRPr="00D1066A" w:rsidRDefault="00817151">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817151" w:rsidRPr="00D1066A" w14:paraId="1DD3F830" w14:textId="77777777">
        <w:trPr>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00A4708C" w14:textId="0734B57D" w:rsidR="00817151" w:rsidRPr="00D1066A" w:rsidRDefault="00817151">
            <w:pPr>
              <w:pStyle w:val="Paragraphedeliste"/>
              <w:rPr>
                <w:rStyle w:val="lev"/>
                <w:color w:val="538135" w:themeColor="accent6" w:themeShade="BF"/>
              </w:rPr>
            </w:pPr>
            <w:proofErr w:type="spellStart"/>
            <w:proofErr w:type="gramStart"/>
            <w:r>
              <w:rPr>
                <w:rStyle w:val="lev"/>
                <w:color w:val="538135" w:themeColor="accent6" w:themeShade="BF"/>
              </w:rPr>
              <w:t>edgeId</w:t>
            </w:r>
            <w:proofErr w:type="spellEnd"/>
            <w:proofErr w:type="gramEnd"/>
          </w:p>
        </w:tc>
        <w:tc>
          <w:tcPr>
            <w:tcW w:w="2397" w:type="dxa"/>
            <w:shd w:val="clear" w:color="auto" w:fill="auto"/>
          </w:tcPr>
          <w:p w14:paraId="3F7E5485" w14:textId="09F2F2A3" w:rsidR="00817151" w:rsidRPr="00D1066A" w:rsidRDefault="00256C85">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2</w:t>
            </w:r>
            <w:r w:rsidR="00817151" w:rsidRPr="00D1066A">
              <w:rPr>
                <w:rStyle w:val="lev"/>
                <w:b w:val="0"/>
                <w:bCs w:val="0"/>
                <w:color w:val="538135" w:themeColor="accent6" w:themeShade="BF"/>
              </w:rPr>
              <w:t xml:space="preserve"> octet</w:t>
            </w:r>
            <w:r>
              <w:rPr>
                <w:rStyle w:val="lev"/>
                <w:b w:val="0"/>
                <w:bCs w:val="0"/>
                <w:color w:val="538135" w:themeColor="accent6" w:themeShade="BF"/>
              </w:rPr>
              <w:t>s</w:t>
            </w:r>
          </w:p>
        </w:tc>
        <w:tc>
          <w:tcPr>
            <w:tcW w:w="2145" w:type="dxa"/>
            <w:shd w:val="clear" w:color="auto" w:fill="auto"/>
          </w:tcPr>
          <w:p w14:paraId="6C7D4BDB" w14:textId="77777777" w:rsidR="00817151" w:rsidRPr="00D1066A" w:rsidRDefault="00817151">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817151" w:rsidRPr="00D1066A" w14:paraId="144CD21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67E50501" w14:textId="77777777" w:rsidR="00817151" w:rsidRPr="00D1066A" w:rsidRDefault="00817151">
            <w:pPr>
              <w:pStyle w:val="Paragraphedeliste"/>
              <w:rPr>
                <w:rStyle w:val="lev"/>
                <w:color w:val="538135" w:themeColor="accent6" w:themeShade="BF"/>
              </w:rPr>
            </w:pPr>
            <w:r>
              <w:rPr>
                <w:rStyle w:val="lev"/>
                <w:color w:val="538135" w:themeColor="accent6" w:themeShade="BF"/>
              </w:rPr>
              <w:t xml:space="preserve">{} </w:t>
            </w:r>
            <w:proofErr w:type="spellStart"/>
            <w:r w:rsidRPr="000D73CE">
              <w:rPr>
                <w:rStyle w:val="lev"/>
                <w:color w:val="538135" w:themeColor="accent6" w:themeShade="BF"/>
              </w:rPr>
              <w:t>Itinerary</w:t>
            </w:r>
            <w:r>
              <w:rPr>
                <w:rStyle w:val="lev"/>
                <w:color w:val="538135" w:themeColor="accent6" w:themeShade="BF"/>
              </w:rPr>
              <w:t>Id</w:t>
            </w:r>
            <w:proofErr w:type="spellEnd"/>
          </w:p>
        </w:tc>
        <w:tc>
          <w:tcPr>
            <w:tcW w:w="2397" w:type="dxa"/>
            <w:shd w:val="clear" w:color="auto" w:fill="auto"/>
          </w:tcPr>
          <w:p w14:paraId="57FDE0B6" w14:textId="77777777" w:rsidR="00817151" w:rsidRPr="00D1066A" w:rsidRDefault="00817151">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w:t>
            </w:r>
          </w:p>
        </w:tc>
        <w:tc>
          <w:tcPr>
            <w:tcW w:w="2145" w:type="dxa"/>
            <w:shd w:val="clear" w:color="auto" w:fill="auto"/>
          </w:tcPr>
          <w:p w14:paraId="41A28ECB" w14:textId="77777777" w:rsidR="00817151" w:rsidRPr="00D1066A" w:rsidRDefault="00817151">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817151" w:rsidRPr="00D1066A" w:rsidDel="00F80C77" w14:paraId="2362164C" w14:textId="1C4A84CD">
        <w:trPr>
          <w:jc w:val="center"/>
          <w:del w:id="255" w:author="MAHMOUD Mohamed-Ali [2]" w:date="2025-05-11T01:31: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6223CB96" w14:textId="458EC51B" w:rsidR="00817151" w:rsidDel="00F80C77" w:rsidRDefault="00817151">
            <w:pPr>
              <w:pStyle w:val="Paragraphedeliste"/>
              <w:rPr>
                <w:del w:id="256" w:author="MAHMOUD Mohamed-Ali [2]" w:date="2025-05-11T01:31:00Z"/>
                <w:rStyle w:val="lev"/>
                <w:color w:val="538135" w:themeColor="accent6" w:themeShade="BF"/>
              </w:rPr>
            </w:pPr>
            <w:del w:id="257" w:author="MAHMOUD Mohamed-Ali [2]" w:date="2025-05-11T01:31:00Z">
              <w:r w:rsidDel="00F80C77">
                <w:rPr>
                  <w:rStyle w:val="lev"/>
                  <w:color w:val="538135" w:themeColor="accent6" w:themeShade="BF"/>
                </w:rPr>
                <w:delText xml:space="preserve">{} </w:delText>
              </w:r>
            </w:del>
            <w:ins w:id="258" w:author="MAHMOUD Mohamed-Ali [2]" w:date="2025-05-02T16:52:00Z">
              <w:del w:id="259" w:author="MAHMOUD Mohamed-Ali [2]" w:date="2025-05-11T01:31:00Z">
                <w:r w:rsidR="008A3A97" w:rsidDel="00F80C77">
                  <w:rPr>
                    <w:rStyle w:val="lev"/>
                    <w:color w:val="538135" w:themeColor="accent6" w:themeShade="BF"/>
                  </w:rPr>
                  <w:delText>edge</w:delText>
                </w:r>
              </w:del>
            </w:ins>
            <w:del w:id="260" w:author="MAHMOUD Mohamed-Ali [2]" w:date="2025-05-11T01:31:00Z">
              <w:r w:rsidDel="00F80C77">
                <w:rPr>
                  <w:rStyle w:val="lev"/>
                  <w:color w:val="538135" w:themeColor="accent6" w:themeShade="BF"/>
                </w:rPr>
                <w:delText>arcId</w:delText>
              </w:r>
            </w:del>
          </w:p>
        </w:tc>
        <w:tc>
          <w:tcPr>
            <w:tcW w:w="2397" w:type="dxa"/>
            <w:shd w:val="clear" w:color="auto" w:fill="auto"/>
          </w:tcPr>
          <w:p w14:paraId="12462B89" w14:textId="72D62435" w:rsidR="00817151" w:rsidDel="00F80C77" w:rsidRDefault="00817151">
            <w:pPr>
              <w:pStyle w:val="Paragraphedeliste"/>
              <w:cnfStyle w:val="000000000000" w:firstRow="0" w:lastRow="0" w:firstColumn="0" w:lastColumn="0" w:oddVBand="0" w:evenVBand="0" w:oddHBand="0" w:evenHBand="0" w:firstRowFirstColumn="0" w:firstRowLastColumn="0" w:lastRowFirstColumn="0" w:lastRowLastColumn="0"/>
              <w:rPr>
                <w:del w:id="261" w:author="MAHMOUD Mohamed-Ali [2]" w:date="2025-05-11T01:31:00Z"/>
                <w:rStyle w:val="lev"/>
                <w:b w:val="0"/>
                <w:bCs w:val="0"/>
                <w:color w:val="538135" w:themeColor="accent6" w:themeShade="BF"/>
              </w:rPr>
            </w:pPr>
            <w:del w:id="262" w:author="MAHMOUD Mohamed-Ali [2]" w:date="2025-05-11T01:31:00Z">
              <w:r w:rsidDel="00F80C77">
                <w:rPr>
                  <w:rStyle w:val="lev"/>
                  <w:b w:val="0"/>
                  <w:bCs w:val="0"/>
                  <w:color w:val="538135" w:themeColor="accent6" w:themeShade="BF"/>
                </w:rPr>
                <w:delText>--</w:delText>
              </w:r>
            </w:del>
          </w:p>
        </w:tc>
        <w:tc>
          <w:tcPr>
            <w:tcW w:w="2145" w:type="dxa"/>
            <w:shd w:val="clear" w:color="auto" w:fill="auto"/>
          </w:tcPr>
          <w:p w14:paraId="2900EBC8" w14:textId="27AFBF4C" w:rsidR="00817151" w:rsidRPr="00D1066A" w:rsidDel="00F80C77" w:rsidRDefault="00817151">
            <w:pPr>
              <w:pStyle w:val="Paragraphedeliste"/>
              <w:cnfStyle w:val="000000000000" w:firstRow="0" w:lastRow="0" w:firstColumn="0" w:lastColumn="0" w:oddVBand="0" w:evenVBand="0" w:oddHBand="0" w:evenHBand="0" w:firstRowFirstColumn="0" w:firstRowLastColumn="0" w:lastRowFirstColumn="0" w:lastRowLastColumn="0"/>
              <w:rPr>
                <w:del w:id="263" w:author="MAHMOUD Mohamed-Ali [2]" w:date="2025-05-11T01:31:00Z"/>
                <w:rStyle w:val="lev"/>
                <w:b w:val="0"/>
                <w:bCs w:val="0"/>
                <w:color w:val="538135" w:themeColor="accent6" w:themeShade="BF"/>
              </w:rPr>
            </w:pPr>
            <w:del w:id="264" w:author="MAHMOUD Mohamed-Ali [2]" w:date="2025-05-11T01:31:00Z">
              <w:r w:rsidDel="00F80C77">
                <w:rPr>
                  <w:rStyle w:val="lev"/>
                  <w:b w:val="0"/>
                  <w:bCs w:val="0"/>
                  <w:color w:val="538135" w:themeColor="accent6" w:themeShade="BF"/>
                </w:rPr>
                <w:delText xml:space="preserve">Oui </w:delText>
              </w:r>
            </w:del>
          </w:p>
        </w:tc>
      </w:tr>
    </w:tbl>
    <w:p w14:paraId="6B0B8226" w14:textId="77777777" w:rsidR="00817151" w:rsidRPr="00817151" w:rsidRDefault="00817151" w:rsidP="00817151"/>
    <w:p w14:paraId="30C2C87B" w14:textId="2114BAB2" w:rsidR="0013749A" w:rsidRPr="00D6024D" w:rsidRDefault="0013749A" w:rsidP="0013749A">
      <w:pPr>
        <w:pStyle w:val="Titre2"/>
        <w:rPr>
          <w:color w:val="538135" w:themeColor="accent6" w:themeShade="BF"/>
        </w:rPr>
      </w:pPr>
      <w:bookmarkStart w:id="265" w:name="_Toc196261142"/>
      <w:r w:rsidRPr="00D6024D">
        <w:rPr>
          <w:color w:val="538135" w:themeColor="accent6" w:themeShade="BF"/>
        </w:rPr>
        <w:t xml:space="preserve">Objet </w:t>
      </w:r>
      <w:proofErr w:type="spellStart"/>
      <w:r w:rsidRPr="00D6024D">
        <w:rPr>
          <w:color w:val="538135" w:themeColor="accent6" w:themeShade="BF"/>
        </w:rPr>
        <w:t>safetyZone</w:t>
      </w:r>
      <w:bookmarkEnd w:id="265"/>
      <w:proofErr w:type="spellEnd"/>
    </w:p>
    <w:p w14:paraId="37A74A53" w14:textId="20761B68" w:rsidR="0013749A" w:rsidRPr="00D6024D" w:rsidRDefault="0013749A" w:rsidP="0013749A">
      <w:pPr>
        <w:rPr>
          <w:color w:val="538135" w:themeColor="accent6" w:themeShade="BF"/>
        </w:rPr>
      </w:pPr>
      <w:r w:rsidRPr="00D6024D">
        <w:rPr>
          <w:color w:val="538135" w:themeColor="accent6" w:themeShade="BF"/>
        </w:rPr>
        <w:t xml:space="preserve">L’objet </w:t>
      </w:r>
      <w:r w:rsidR="0016456A">
        <w:rPr>
          <w:color w:val="538135" w:themeColor="accent6" w:themeShade="BF"/>
        </w:rPr>
        <w:t>‘</w:t>
      </w:r>
      <w:proofErr w:type="spellStart"/>
      <w:r w:rsidRPr="00D6024D">
        <w:rPr>
          <w:color w:val="538135" w:themeColor="accent6" w:themeShade="BF"/>
        </w:rPr>
        <w:t>safetyZone</w:t>
      </w:r>
      <w:proofErr w:type="spellEnd"/>
      <w:r w:rsidR="0016456A">
        <w:rPr>
          <w:color w:val="538135" w:themeColor="accent6" w:themeShade="BF"/>
        </w:rPr>
        <w:t>’</w:t>
      </w:r>
      <w:r w:rsidRPr="00D6024D">
        <w:rPr>
          <w:color w:val="538135" w:themeColor="accent6" w:themeShade="BF"/>
        </w:rPr>
        <w:t xml:space="preserve"> possède les propriétés suivantes :</w:t>
      </w:r>
    </w:p>
    <w:p w14:paraId="70E0C78A" w14:textId="23E145D7" w:rsidR="0013749A" w:rsidRPr="00D6024D" w:rsidRDefault="0013749A" w:rsidP="0013749A">
      <w:pPr>
        <w:pStyle w:val="Paragraphedeliste"/>
        <w:numPr>
          <w:ilvl w:val="1"/>
          <w:numId w:val="13"/>
        </w:numPr>
        <w:rPr>
          <w:color w:val="538135" w:themeColor="accent6" w:themeShade="BF"/>
        </w:rPr>
      </w:pPr>
      <w:r w:rsidRPr="00D6024D">
        <w:rPr>
          <w:color w:val="538135" w:themeColor="accent6" w:themeShade="BF"/>
        </w:rPr>
        <w:t xml:space="preserve">Id : identifiant de </w:t>
      </w:r>
      <w:r w:rsidR="0016456A">
        <w:rPr>
          <w:color w:val="538135" w:themeColor="accent6" w:themeShade="BF"/>
        </w:rPr>
        <w:t>‘</w:t>
      </w:r>
      <w:proofErr w:type="spellStart"/>
      <w:r w:rsidRPr="00D6024D">
        <w:rPr>
          <w:color w:val="538135" w:themeColor="accent6" w:themeShade="BF"/>
        </w:rPr>
        <w:t>safetyZone</w:t>
      </w:r>
      <w:proofErr w:type="spellEnd"/>
      <w:r w:rsidR="0016456A">
        <w:rPr>
          <w:color w:val="538135" w:themeColor="accent6" w:themeShade="BF"/>
        </w:rPr>
        <w:t>’</w:t>
      </w:r>
    </w:p>
    <w:p w14:paraId="6DF97FEB" w14:textId="6EF0559E" w:rsidR="0013749A" w:rsidRPr="00D6024D" w:rsidRDefault="0013749A" w:rsidP="0013749A">
      <w:pPr>
        <w:pStyle w:val="Paragraphedeliste"/>
        <w:numPr>
          <w:ilvl w:val="1"/>
          <w:numId w:val="13"/>
        </w:numPr>
        <w:rPr>
          <w:color w:val="538135" w:themeColor="accent6" w:themeShade="BF"/>
        </w:rPr>
      </w:pPr>
      <w:r w:rsidRPr="00D6024D">
        <w:rPr>
          <w:color w:val="538135" w:themeColor="accent6" w:themeShade="BF"/>
        </w:rPr>
        <w:t xml:space="preserve">Type : </w:t>
      </w:r>
      <w:commentRangeStart w:id="266"/>
      <w:r w:rsidRPr="00D6024D">
        <w:rPr>
          <w:color w:val="538135" w:themeColor="accent6" w:themeShade="BF"/>
        </w:rPr>
        <w:t>Peut-être permissive ou exclusive</w:t>
      </w:r>
      <w:commentRangeEnd w:id="266"/>
      <w:r w:rsidR="005F5EB4">
        <w:rPr>
          <w:rStyle w:val="Marquedecommentaire"/>
          <w:rFonts w:ascii="Calibri" w:hAnsi="Calibri" w:cstheme="minorBidi"/>
        </w:rPr>
        <w:commentReference w:id="266"/>
      </w:r>
    </w:p>
    <w:p w14:paraId="0E278C6A" w14:textId="63F6D3FF" w:rsidR="0013749A" w:rsidRDefault="003D6650" w:rsidP="0013749A">
      <w:pPr>
        <w:pStyle w:val="Paragraphedeliste"/>
        <w:numPr>
          <w:ilvl w:val="1"/>
          <w:numId w:val="13"/>
        </w:numPr>
        <w:rPr>
          <w:color w:val="538135" w:themeColor="accent6" w:themeShade="BF"/>
        </w:rPr>
      </w:pPr>
      <w:r>
        <w:rPr>
          <w:color w:val="538135" w:themeColor="accent6" w:themeShade="BF"/>
        </w:rPr>
        <w:t xml:space="preserve">{} itinéraire : </w:t>
      </w:r>
      <w:r w:rsidR="0013749A" w:rsidRPr="00D6024D">
        <w:rPr>
          <w:color w:val="538135" w:themeColor="accent6" w:themeShade="BF"/>
        </w:rPr>
        <w:t>Ensemble des itinéraires</w:t>
      </w:r>
    </w:p>
    <w:tbl>
      <w:tblPr>
        <w:tblStyle w:val="TableauGrille4-Accentuation5"/>
        <w:tblW w:w="0" w:type="auto"/>
        <w:jc w:val="center"/>
        <w:tblLook w:val="04A0" w:firstRow="1" w:lastRow="0" w:firstColumn="1" w:lastColumn="0" w:noHBand="0" w:noVBand="1"/>
      </w:tblPr>
      <w:tblGrid>
        <w:gridCol w:w="2451"/>
        <w:gridCol w:w="2397"/>
        <w:gridCol w:w="2145"/>
      </w:tblGrid>
      <w:tr w:rsidR="00817151" w14:paraId="0B89D013" w14:textId="77777777" w:rsidTr="00D463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tcPr>
          <w:p w14:paraId="58695CA2" w14:textId="77777777" w:rsidR="00817151" w:rsidRPr="003F7A45" w:rsidRDefault="00817151" w:rsidP="00E61AE5">
            <w:pPr>
              <w:pStyle w:val="Paragraphedeliste"/>
              <w:rPr>
                <w:rStyle w:val="lev"/>
                <w:b/>
                <w:bCs/>
              </w:rPr>
            </w:pPr>
            <w:r w:rsidRPr="003F7A45">
              <w:rPr>
                <w:rStyle w:val="lev"/>
                <w:b/>
                <w:bCs/>
              </w:rPr>
              <w:t>Propriétés</w:t>
            </w:r>
          </w:p>
        </w:tc>
        <w:tc>
          <w:tcPr>
            <w:tcW w:w="2397" w:type="dxa"/>
          </w:tcPr>
          <w:p w14:paraId="54875743" w14:textId="77777777" w:rsidR="00817151" w:rsidRPr="003F7A45" w:rsidRDefault="00817151" w:rsidP="00E61AE5">
            <w:pPr>
              <w:pStyle w:val="Paragraphedeliste"/>
              <w:cnfStyle w:val="100000000000" w:firstRow="1" w:lastRow="0" w:firstColumn="0" w:lastColumn="0" w:oddVBand="0" w:evenVBand="0" w:oddHBand="0" w:evenHBand="0" w:firstRowFirstColumn="0" w:firstRowLastColumn="0" w:lastRowFirstColumn="0" w:lastRowLastColumn="0"/>
              <w:rPr>
                <w:rStyle w:val="lev"/>
                <w:b/>
                <w:bCs/>
              </w:rPr>
            </w:pPr>
            <w:r w:rsidRPr="003F7A45">
              <w:rPr>
                <w:rStyle w:val="lev"/>
                <w:b/>
                <w:bCs/>
              </w:rPr>
              <w:t>Taille des données</w:t>
            </w:r>
          </w:p>
        </w:tc>
        <w:tc>
          <w:tcPr>
            <w:tcW w:w="2145" w:type="dxa"/>
          </w:tcPr>
          <w:p w14:paraId="672B8492" w14:textId="77777777" w:rsidR="00817151" w:rsidRPr="003F7A45" w:rsidRDefault="00817151" w:rsidP="00E61AE5">
            <w:pPr>
              <w:pStyle w:val="Paragraphedeliste"/>
              <w:ind w:firstLine="708"/>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Obligatoire</w:t>
            </w:r>
          </w:p>
        </w:tc>
      </w:tr>
      <w:tr w:rsidR="00817151" w:rsidRPr="00D1066A" w14:paraId="1E90E3CF" w14:textId="77777777" w:rsidTr="00D46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38FDE5DC" w14:textId="021228C3" w:rsidR="00817151" w:rsidRPr="00D1066A" w:rsidRDefault="00817151" w:rsidP="00E61AE5">
            <w:pPr>
              <w:pStyle w:val="Paragraphedeliste"/>
              <w:rPr>
                <w:rStyle w:val="lev"/>
                <w:color w:val="538135" w:themeColor="accent6" w:themeShade="BF"/>
              </w:rPr>
            </w:pPr>
            <w:r w:rsidRPr="00D1066A">
              <w:rPr>
                <w:rStyle w:val="lev"/>
                <w:color w:val="538135" w:themeColor="accent6" w:themeShade="BF"/>
              </w:rPr>
              <w:t>Id</w:t>
            </w:r>
          </w:p>
        </w:tc>
        <w:tc>
          <w:tcPr>
            <w:tcW w:w="2397" w:type="dxa"/>
            <w:shd w:val="clear" w:color="auto" w:fill="auto"/>
          </w:tcPr>
          <w:p w14:paraId="529B1764" w14:textId="7FF7D24F" w:rsidR="00817151" w:rsidRPr="00D1066A" w:rsidRDefault="00817151" w:rsidP="00E61AE5">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2 octets</w:t>
            </w:r>
          </w:p>
        </w:tc>
        <w:tc>
          <w:tcPr>
            <w:tcW w:w="2145" w:type="dxa"/>
            <w:shd w:val="clear" w:color="auto" w:fill="auto"/>
          </w:tcPr>
          <w:p w14:paraId="22DD4AF2" w14:textId="0CCAFF8E" w:rsidR="00817151" w:rsidRPr="00D1066A" w:rsidRDefault="00817151" w:rsidP="00E61AE5">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817151" w:rsidRPr="00D1066A" w14:paraId="13593BDE" w14:textId="77777777" w:rsidTr="00D46309">
        <w:trPr>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3E5D9966" w14:textId="1AE06D62" w:rsidR="00817151" w:rsidRPr="00D1066A" w:rsidRDefault="00817151" w:rsidP="00E61AE5">
            <w:pPr>
              <w:pStyle w:val="Paragraphedeliste"/>
              <w:rPr>
                <w:rStyle w:val="lev"/>
                <w:color w:val="538135" w:themeColor="accent6" w:themeShade="BF"/>
              </w:rPr>
            </w:pPr>
            <w:r w:rsidRPr="00D1066A">
              <w:rPr>
                <w:rStyle w:val="lev"/>
                <w:color w:val="538135" w:themeColor="accent6" w:themeShade="BF"/>
              </w:rPr>
              <w:t>Type</w:t>
            </w:r>
          </w:p>
        </w:tc>
        <w:tc>
          <w:tcPr>
            <w:tcW w:w="2397" w:type="dxa"/>
            <w:shd w:val="clear" w:color="auto" w:fill="auto"/>
          </w:tcPr>
          <w:p w14:paraId="590E0790" w14:textId="582640E4" w:rsidR="00817151" w:rsidRPr="00D1066A" w:rsidRDefault="00817151" w:rsidP="00E61AE5">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1 octet</w:t>
            </w:r>
          </w:p>
        </w:tc>
        <w:tc>
          <w:tcPr>
            <w:tcW w:w="2145" w:type="dxa"/>
            <w:shd w:val="clear" w:color="auto" w:fill="auto"/>
          </w:tcPr>
          <w:p w14:paraId="0A44FAE1" w14:textId="40FFC5C9" w:rsidR="00817151" w:rsidRPr="00D1066A" w:rsidRDefault="00817151" w:rsidP="00E61AE5">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817151" w:rsidRPr="00D1066A" w14:paraId="6FAA3BDF" w14:textId="77777777" w:rsidTr="00D46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1DAA9F02" w14:textId="52A809AE" w:rsidR="00817151" w:rsidRPr="00D1066A" w:rsidRDefault="00817151" w:rsidP="000D73CE">
            <w:pPr>
              <w:pStyle w:val="Paragraphedeliste"/>
              <w:rPr>
                <w:rStyle w:val="lev"/>
                <w:color w:val="538135" w:themeColor="accent6" w:themeShade="BF"/>
              </w:rPr>
            </w:pPr>
            <w:r>
              <w:rPr>
                <w:rStyle w:val="lev"/>
                <w:color w:val="538135" w:themeColor="accent6" w:themeShade="BF"/>
              </w:rPr>
              <w:t xml:space="preserve">{} </w:t>
            </w:r>
            <w:proofErr w:type="spellStart"/>
            <w:r w:rsidRPr="000D73CE">
              <w:rPr>
                <w:rStyle w:val="lev"/>
                <w:color w:val="538135" w:themeColor="accent6" w:themeShade="BF"/>
              </w:rPr>
              <w:t>Itinerary</w:t>
            </w:r>
            <w:r>
              <w:rPr>
                <w:rStyle w:val="lev"/>
                <w:color w:val="538135" w:themeColor="accent6" w:themeShade="BF"/>
              </w:rPr>
              <w:t>Id</w:t>
            </w:r>
            <w:proofErr w:type="spellEnd"/>
          </w:p>
        </w:tc>
        <w:tc>
          <w:tcPr>
            <w:tcW w:w="2397" w:type="dxa"/>
            <w:shd w:val="clear" w:color="auto" w:fill="auto"/>
          </w:tcPr>
          <w:p w14:paraId="42D394C8" w14:textId="2A503948" w:rsidR="00817151" w:rsidRPr="00D1066A" w:rsidRDefault="00817151" w:rsidP="000D73CE">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w:t>
            </w:r>
          </w:p>
        </w:tc>
        <w:tc>
          <w:tcPr>
            <w:tcW w:w="2145" w:type="dxa"/>
            <w:shd w:val="clear" w:color="auto" w:fill="auto"/>
          </w:tcPr>
          <w:p w14:paraId="49FFA6AE" w14:textId="118B059F" w:rsidR="00817151" w:rsidRPr="00D1066A" w:rsidRDefault="00817151" w:rsidP="000D73CE">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817151" w:rsidRPr="00D1066A" w14:paraId="23B3C3A8" w14:textId="77777777" w:rsidTr="00D46309">
        <w:trPr>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77726236" w14:textId="329E6B48" w:rsidR="00817151" w:rsidRDefault="00817151" w:rsidP="000D73CE">
            <w:pPr>
              <w:pStyle w:val="Paragraphedeliste"/>
              <w:rPr>
                <w:rStyle w:val="lev"/>
                <w:color w:val="538135" w:themeColor="accent6" w:themeShade="BF"/>
              </w:rPr>
            </w:pPr>
            <w:r>
              <w:rPr>
                <w:rStyle w:val="lev"/>
                <w:color w:val="538135" w:themeColor="accent6" w:themeShade="BF"/>
              </w:rPr>
              <w:t xml:space="preserve">{} </w:t>
            </w:r>
            <w:proofErr w:type="spellStart"/>
            <w:ins w:id="267" w:author="MAHMOUD Mohamed-Ali [2]" w:date="2025-05-05T15:27:00Z">
              <w:r w:rsidR="000A1E61">
                <w:rPr>
                  <w:rStyle w:val="lev"/>
                  <w:color w:val="538135" w:themeColor="accent6" w:themeShade="BF"/>
                </w:rPr>
                <w:t>edge</w:t>
              </w:r>
            </w:ins>
            <w:del w:id="268" w:author="MAHMOUD Mohamed-Ali [2]" w:date="2025-05-05T15:27:00Z">
              <w:r w:rsidDel="000A1E61">
                <w:rPr>
                  <w:rStyle w:val="lev"/>
                  <w:color w:val="538135" w:themeColor="accent6" w:themeShade="BF"/>
                </w:rPr>
                <w:delText>arc</w:delText>
              </w:r>
            </w:del>
            <w:r>
              <w:rPr>
                <w:rStyle w:val="lev"/>
                <w:color w:val="538135" w:themeColor="accent6" w:themeShade="BF"/>
              </w:rPr>
              <w:t>Id</w:t>
            </w:r>
            <w:proofErr w:type="spellEnd"/>
          </w:p>
        </w:tc>
        <w:tc>
          <w:tcPr>
            <w:tcW w:w="2397" w:type="dxa"/>
            <w:shd w:val="clear" w:color="auto" w:fill="auto"/>
          </w:tcPr>
          <w:p w14:paraId="6A604E84" w14:textId="03519C27" w:rsidR="00817151" w:rsidRDefault="00817151" w:rsidP="000D73CE">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w:t>
            </w:r>
          </w:p>
        </w:tc>
        <w:tc>
          <w:tcPr>
            <w:tcW w:w="2145" w:type="dxa"/>
            <w:shd w:val="clear" w:color="auto" w:fill="auto"/>
          </w:tcPr>
          <w:p w14:paraId="0BB1165E" w14:textId="6340CB05" w:rsidR="00817151" w:rsidRPr="00D1066A" w:rsidRDefault="00817151" w:rsidP="000D73CE">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 xml:space="preserve">Oui </w:t>
            </w:r>
          </w:p>
        </w:tc>
      </w:tr>
    </w:tbl>
    <w:p w14:paraId="0D735EA2" w14:textId="77777777" w:rsidR="000D73CE" w:rsidRDefault="000D73CE" w:rsidP="000D73CE"/>
    <w:p w14:paraId="77A8DF70" w14:textId="0747360A" w:rsidR="000D73CE" w:rsidRPr="0032433B" w:rsidRDefault="00A330D0" w:rsidP="000D73CE">
      <w:pPr>
        <w:rPr>
          <w:color w:val="538135" w:themeColor="accent6" w:themeShade="BF"/>
        </w:rPr>
      </w:pPr>
      <w:r w:rsidRPr="0032433B">
        <w:rPr>
          <w:color w:val="538135" w:themeColor="accent6" w:themeShade="BF"/>
        </w:rPr>
        <w:t>Disposer à la fois des identifiants des itinéraires et des arcs constitue une forme de redondance, mais cela facilite la construction de l’ensemble des données nécessaires au fonctionnement de l’AD.</w:t>
      </w:r>
    </w:p>
    <w:p w14:paraId="39AE3E5F" w14:textId="172B6AB2" w:rsidR="0037411A" w:rsidRDefault="006F7D42" w:rsidP="006F7D42">
      <w:pPr>
        <w:pStyle w:val="Titre2"/>
        <w:rPr>
          <w:color w:val="538135" w:themeColor="accent6" w:themeShade="BF"/>
        </w:rPr>
      </w:pPr>
      <w:bookmarkStart w:id="269" w:name="_Toc196261143"/>
      <w:r>
        <w:rPr>
          <w:color w:val="538135" w:themeColor="accent6" w:themeShade="BF"/>
        </w:rPr>
        <w:t>Objet point de recharge</w:t>
      </w:r>
      <w:bookmarkEnd w:id="269"/>
    </w:p>
    <w:p w14:paraId="6DD63621" w14:textId="13CAAFF1" w:rsidR="004E3F27" w:rsidRPr="004E3F27" w:rsidRDefault="004E3F27" w:rsidP="004E3F27">
      <w:pPr>
        <w:rPr>
          <w:color w:val="538135" w:themeColor="accent6" w:themeShade="BF"/>
        </w:rPr>
      </w:pPr>
      <w:r w:rsidRPr="004E3F27">
        <w:rPr>
          <w:color w:val="538135" w:themeColor="accent6" w:themeShade="BF"/>
        </w:rPr>
        <w:t xml:space="preserve">L’objet point de </w:t>
      </w:r>
      <w:r w:rsidRPr="002179E2">
        <w:rPr>
          <w:color w:val="538135" w:themeColor="accent6" w:themeShade="BF"/>
        </w:rPr>
        <w:t>recharge</w:t>
      </w:r>
      <w:r w:rsidRPr="004E3F27">
        <w:rPr>
          <w:color w:val="538135" w:themeColor="accent6" w:themeShade="BF"/>
        </w:rPr>
        <w:t xml:space="preserve"> ‘</w:t>
      </w:r>
      <w:proofErr w:type="spellStart"/>
      <w:r w:rsidRPr="004E3F27">
        <w:rPr>
          <w:color w:val="538135" w:themeColor="accent6" w:themeShade="BF"/>
        </w:rPr>
        <w:t>chargingPoint</w:t>
      </w:r>
      <w:proofErr w:type="spellEnd"/>
      <w:r w:rsidRPr="004E3F27">
        <w:rPr>
          <w:color w:val="538135" w:themeColor="accent6" w:themeShade="BF"/>
        </w:rPr>
        <w:t>’ possède les propriétés suivantes :</w:t>
      </w:r>
    </w:p>
    <w:p w14:paraId="1E252D99" w14:textId="77777777" w:rsidR="004E3F27" w:rsidRPr="004E3F27" w:rsidRDefault="004E3F27" w:rsidP="00E61AE5">
      <w:pPr>
        <w:pStyle w:val="Paragraphedeliste"/>
        <w:numPr>
          <w:ilvl w:val="1"/>
          <w:numId w:val="13"/>
        </w:numPr>
        <w:rPr>
          <w:rFonts w:ascii="Calibri" w:hAnsi="Calibri" w:cstheme="minorBidi"/>
          <w:color w:val="538135" w:themeColor="accent6" w:themeShade="BF"/>
        </w:rPr>
      </w:pPr>
      <w:r w:rsidRPr="004E3F27">
        <w:rPr>
          <w:color w:val="538135" w:themeColor="accent6" w:themeShade="BF"/>
        </w:rPr>
        <w:t>Id : identifiant unique de l’objet</w:t>
      </w:r>
    </w:p>
    <w:p w14:paraId="4947AB07" w14:textId="06632C4A" w:rsidR="006F7D42" w:rsidRPr="00552CDE" w:rsidDel="00927F34" w:rsidRDefault="004E3F27" w:rsidP="00E61AE5">
      <w:pPr>
        <w:pStyle w:val="Paragraphedeliste"/>
        <w:numPr>
          <w:ilvl w:val="1"/>
          <w:numId w:val="13"/>
        </w:numPr>
        <w:rPr>
          <w:ins w:id="270" w:author="MAHMOUD Mohamed-Ali [2]" w:date="2025-05-11T01:34:00Z"/>
          <w:del w:id="271" w:author="MAHMOUD Mohamed-Ali" w:date="2025-05-14T14:36:00Z"/>
          <w:rFonts w:ascii="Calibri" w:hAnsi="Calibri" w:cstheme="minorBidi"/>
          <w:strike/>
          <w:color w:val="538135" w:themeColor="accent6" w:themeShade="BF"/>
          <w:rPrChange w:id="272" w:author="MAHMOUD Mohamed-Ali [2]" w:date="2025-05-11T01:34:00Z">
            <w:rPr>
              <w:ins w:id="273" w:author="MAHMOUD Mohamed-Ali [2]" w:date="2025-05-11T01:34:00Z"/>
              <w:del w:id="274" w:author="MAHMOUD Mohamed-Ali" w:date="2025-05-14T14:36:00Z"/>
              <w:rFonts w:ascii="Calibri" w:hAnsi="Calibri" w:cstheme="minorBidi"/>
              <w:color w:val="538135" w:themeColor="accent6" w:themeShade="BF"/>
            </w:rPr>
          </w:rPrChange>
        </w:rPr>
      </w:pPr>
      <w:del w:id="275" w:author="MAHMOUD Mohamed-Ali" w:date="2025-05-14T14:36:00Z">
        <w:r w:rsidRPr="00552CDE" w:rsidDel="00927F34">
          <w:rPr>
            <w:rFonts w:ascii="Calibri" w:hAnsi="Calibri" w:cstheme="minorBidi"/>
            <w:strike/>
            <w:color w:val="538135" w:themeColor="accent6" w:themeShade="BF"/>
            <w:rPrChange w:id="276" w:author="MAHMOUD Mohamed-Ali [2]" w:date="2025-05-11T01:34:00Z">
              <w:rPr>
                <w:rFonts w:ascii="Calibri" w:hAnsi="Calibri" w:cstheme="minorBidi"/>
                <w:color w:val="538135" w:themeColor="accent6" w:themeShade="BF"/>
              </w:rPr>
            </w:rPrChange>
          </w:rPr>
          <w:delText>Deux nœuds : représentant les extrémités délimitant la zone de recharge</w:delText>
        </w:r>
      </w:del>
    </w:p>
    <w:p w14:paraId="0264255D" w14:textId="3E37CAE2" w:rsidR="00552CDE" w:rsidRDefault="00552CDE" w:rsidP="00E61AE5">
      <w:pPr>
        <w:pStyle w:val="Paragraphedeliste"/>
        <w:numPr>
          <w:ilvl w:val="1"/>
          <w:numId w:val="13"/>
        </w:numPr>
        <w:rPr>
          <w:rFonts w:ascii="Calibri" w:hAnsi="Calibri" w:cstheme="minorBidi"/>
          <w:color w:val="538135" w:themeColor="accent6" w:themeShade="BF"/>
        </w:rPr>
      </w:pPr>
      <w:ins w:id="277" w:author="MAHMOUD Mohamed-Ali [2]" w:date="2025-05-11T01:34:00Z">
        <w:r>
          <w:rPr>
            <w:rFonts w:ascii="Calibri" w:hAnsi="Calibri" w:cstheme="minorBidi"/>
            <w:color w:val="538135" w:themeColor="accent6" w:themeShade="BF"/>
          </w:rPr>
          <w:t xml:space="preserve">L’arc </w:t>
        </w:r>
        <w:r w:rsidR="00724048">
          <w:rPr>
            <w:rFonts w:ascii="Calibri" w:hAnsi="Calibri" w:cstheme="minorBidi"/>
            <w:color w:val="538135" w:themeColor="accent6" w:themeShade="BF"/>
          </w:rPr>
          <w:t>représentant la zone de recharge</w:t>
        </w:r>
      </w:ins>
    </w:p>
    <w:tbl>
      <w:tblPr>
        <w:tblStyle w:val="TableauGrille4-Accentuation5"/>
        <w:tblW w:w="0" w:type="auto"/>
        <w:jc w:val="center"/>
        <w:tblLook w:val="04A0" w:firstRow="1" w:lastRow="0" w:firstColumn="1" w:lastColumn="0" w:noHBand="0" w:noVBand="1"/>
      </w:tblPr>
      <w:tblGrid>
        <w:gridCol w:w="2451"/>
        <w:gridCol w:w="2397"/>
        <w:gridCol w:w="2145"/>
      </w:tblGrid>
      <w:tr w:rsidR="00D46309" w14:paraId="6E25A4F5" w14:textId="77777777" w:rsidTr="00D463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tcPr>
          <w:p w14:paraId="624C1041" w14:textId="77777777" w:rsidR="00D46309" w:rsidRPr="003F7A45" w:rsidRDefault="00D46309">
            <w:pPr>
              <w:pStyle w:val="Paragraphedeliste"/>
              <w:rPr>
                <w:rStyle w:val="lev"/>
                <w:b/>
                <w:bCs/>
              </w:rPr>
            </w:pPr>
            <w:r w:rsidRPr="003F7A45">
              <w:rPr>
                <w:rStyle w:val="lev"/>
                <w:b/>
                <w:bCs/>
              </w:rPr>
              <w:t>Propriétés</w:t>
            </w:r>
          </w:p>
        </w:tc>
        <w:tc>
          <w:tcPr>
            <w:tcW w:w="2397" w:type="dxa"/>
          </w:tcPr>
          <w:p w14:paraId="144547CC" w14:textId="77777777" w:rsidR="00D46309" w:rsidRPr="003F7A45" w:rsidRDefault="00D46309">
            <w:pPr>
              <w:pStyle w:val="Paragraphedeliste"/>
              <w:cnfStyle w:val="100000000000" w:firstRow="1" w:lastRow="0" w:firstColumn="0" w:lastColumn="0" w:oddVBand="0" w:evenVBand="0" w:oddHBand="0" w:evenHBand="0" w:firstRowFirstColumn="0" w:firstRowLastColumn="0" w:lastRowFirstColumn="0" w:lastRowLastColumn="0"/>
              <w:rPr>
                <w:rStyle w:val="lev"/>
                <w:b/>
                <w:bCs/>
              </w:rPr>
            </w:pPr>
            <w:r w:rsidRPr="003F7A45">
              <w:rPr>
                <w:rStyle w:val="lev"/>
                <w:b/>
                <w:bCs/>
              </w:rPr>
              <w:t>Taille des données</w:t>
            </w:r>
          </w:p>
        </w:tc>
        <w:tc>
          <w:tcPr>
            <w:tcW w:w="2145" w:type="dxa"/>
          </w:tcPr>
          <w:p w14:paraId="40E00B7E" w14:textId="77777777" w:rsidR="00D46309" w:rsidRPr="003F7A45" w:rsidRDefault="00D46309">
            <w:pPr>
              <w:pStyle w:val="Paragraphedeliste"/>
              <w:ind w:firstLine="708"/>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Obligatoire</w:t>
            </w:r>
          </w:p>
        </w:tc>
      </w:tr>
      <w:tr w:rsidR="00D46309" w:rsidRPr="00D1066A" w14:paraId="39DD4741" w14:textId="77777777" w:rsidTr="00D46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38E6BC4F" w14:textId="77777777" w:rsidR="00D46309" w:rsidRPr="00D1066A" w:rsidRDefault="00D46309">
            <w:pPr>
              <w:pStyle w:val="Paragraphedeliste"/>
              <w:rPr>
                <w:rStyle w:val="lev"/>
                <w:color w:val="538135" w:themeColor="accent6" w:themeShade="BF"/>
              </w:rPr>
            </w:pPr>
            <w:r w:rsidRPr="00D1066A">
              <w:rPr>
                <w:rStyle w:val="lev"/>
                <w:color w:val="538135" w:themeColor="accent6" w:themeShade="BF"/>
              </w:rPr>
              <w:t>Id</w:t>
            </w:r>
          </w:p>
        </w:tc>
        <w:tc>
          <w:tcPr>
            <w:tcW w:w="2397" w:type="dxa"/>
            <w:shd w:val="clear" w:color="auto" w:fill="auto"/>
          </w:tcPr>
          <w:p w14:paraId="6703EDBE" w14:textId="77777777" w:rsidR="00D46309" w:rsidRPr="00D1066A" w:rsidRDefault="00D46309">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2 octets</w:t>
            </w:r>
          </w:p>
        </w:tc>
        <w:tc>
          <w:tcPr>
            <w:tcW w:w="2145" w:type="dxa"/>
            <w:shd w:val="clear" w:color="auto" w:fill="auto"/>
          </w:tcPr>
          <w:p w14:paraId="1CC482DE" w14:textId="77777777" w:rsidR="00D46309" w:rsidRPr="00D1066A" w:rsidRDefault="00D46309">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D46309" w:rsidRPr="00F514E7" w:rsidDel="00D8776C" w14:paraId="3231C9FD" w14:textId="711C9458" w:rsidTr="00D46309">
        <w:trPr>
          <w:jc w:val="center"/>
          <w:del w:id="278" w:author="MAHMOUD Mohamed-Ali" w:date="2025-05-14T14:58: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2DEEE935" w14:textId="73C6E5F7" w:rsidR="00D46309" w:rsidRPr="00F514E7" w:rsidDel="00D8776C" w:rsidRDefault="00D46309">
            <w:pPr>
              <w:pStyle w:val="Paragraphedeliste"/>
              <w:rPr>
                <w:del w:id="279" w:author="MAHMOUD Mohamed-Ali" w:date="2025-05-14T14:58:00Z"/>
                <w:rStyle w:val="lev"/>
                <w:strike/>
                <w:color w:val="538135" w:themeColor="accent6" w:themeShade="BF"/>
                <w:rPrChange w:id="280" w:author="MAHMOUD Mohamed-Ali [2]" w:date="2025-05-11T01:33:00Z">
                  <w:rPr>
                    <w:del w:id="281" w:author="MAHMOUD Mohamed-Ali" w:date="2025-05-14T14:58:00Z"/>
                    <w:rStyle w:val="lev"/>
                    <w:rFonts w:ascii="Calibri" w:hAnsi="Calibri" w:cstheme="minorBidi"/>
                    <w:b/>
                    <w:bCs/>
                    <w:color w:val="538135" w:themeColor="accent6" w:themeShade="BF"/>
                  </w:rPr>
                </w:rPrChange>
              </w:rPr>
            </w:pPr>
            <w:del w:id="282" w:author="MAHMOUD Mohamed-Ali" w:date="2025-05-14T14:58:00Z">
              <w:r w:rsidRPr="00F514E7" w:rsidDel="00D8776C">
                <w:rPr>
                  <w:rStyle w:val="lev"/>
                  <w:strike/>
                  <w:color w:val="538135" w:themeColor="accent6" w:themeShade="BF"/>
                  <w:rPrChange w:id="283" w:author="MAHMOUD Mohamed-Ali [2]" w:date="2025-05-11T01:33:00Z">
                    <w:rPr>
                      <w:rStyle w:val="lev"/>
                      <w:color w:val="538135" w:themeColor="accent6" w:themeShade="BF"/>
                    </w:rPr>
                  </w:rPrChange>
                </w:rPr>
                <w:delText>startNodeId</w:delText>
              </w:r>
            </w:del>
          </w:p>
        </w:tc>
        <w:tc>
          <w:tcPr>
            <w:tcW w:w="2397" w:type="dxa"/>
            <w:shd w:val="clear" w:color="auto" w:fill="auto"/>
          </w:tcPr>
          <w:p w14:paraId="4E941A55" w14:textId="7F176873" w:rsidR="00D46309" w:rsidRPr="00F514E7" w:rsidDel="00D8776C" w:rsidRDefault="00D46309">
            <w:pPr>
              <w:pStyle w:val="Paragraphedeliste"/>
              <w:cnfStyle w:val="000000000000" w:firstRow="0" w:lastRow="0" w:firstColumn="0" w:lastColumn="0" w:oddVBand="0" w:evenVBand="0" w:oddHBand="0" w:evenHBand="0" w:firstRowFirstColumn="0" w:firstRowLastColumn="0" w:lastRowFirstColumn="0" w:lastRowLastColumn="0"/>
              <w:rPr>
                <w:del w:id="284" w:author="MAHMOUD Mohamed-Ali" w:date="2025-05-14T14:58:00Z"/>
                <w:rStyle w:val="lev"/>
                <w:b w:val="0"/>
                <w:bCs w:val="0"/>
                <w:strike/>
                <w:color w:val="538135" w:themeColor="accent6" w:themeShade="BF"/>
                <w:rPrChange w:id="285" w:author="MAHMOUD Mohamed-Ali [2]" w:date="2025-05-11T01:33:00Z">
                  <w:rPr>
                    <w:del w:id="286" w:author="MAHMOUD Mohamed-Ali" w:date="2025-05-14T14:58:00Z"/>
                    <w:rStyle w:val="lev"/>
                    <w:b w:val="0"/>
                    <w:bCs w:val="0"/>
                    <w:color w:val="538135" w:themeColor="accent6" w:themeShade="BF"/>
                  </w:rPr>
                </w:rPrChange>
              </w:rPr>
            </w:pPr>
            <w:del w:id="287" w:author="MAHMOUD Mohamed-Ali" w:date="2025-05-14T14:58:00Z">
              <w:r w:rsidRPr="00F514E7" w:rsidDel="00D8776C">
                <w:rPr>
                  <w:rStyle w:val="lev"/>
                  <w:b w:val="0"/>
                  <w:bCs w:val="0"/>
                  <w:strike/>
                  <w:color w:val="538135" w:themeColor="accent6" w:themeShade="BF"/>
                  <w:rPrChange w:id="288" w:author="MAHMOUD Mohamed-Ali [2]" w:date="2025-05-11T01:33:00Z">
                    <w:rPr>
                      <w:rStyle w:val="lev"/>
                      <w:b w:val="0"/>
                      <w:bCs w:val="0"/>
                      <w:color w:val="538135" w:themeColor="accent6" w:themeShade="BF"/>
                    </w:rPr>
                  </w:rPrChange>
                </w:rPr>
                <w:delText>2 octets</w:delText>
              </w:r>
            </w:del>
          </w:p>
        </w:tc>
        <w:tc>
          <w:tcPr>
            <w:tcW w:w="2145" w:type="dxa"/>
            <w:shd w:val="clear" w:color="auto" w:fill="auto"/>
          </w:tcPr>
          <w:p w14:paraId="22C31CBA" w14:textId="1CE75109" w:rsidR="00D46309" w:rsidRPr="00F514E7" w:rsidDel="00D8776C" w:rsidRDefault="00D46309">
            <w:pPr>
              <w:pStyle w:val="Paragraphedeliste"/>
              <w:cnfStyle w:val="000000000000" w:firstRow="0" w:lastRow="0" w:firstColumn="0" w:lastColumn="0" w:oddVBand="0" w:evenVBand="0" w:oddHBand="0" w:evenHBand="0" w:firstRowFirstColumn="0" w:firstRowLastColumn="0" w:lastRowFirstColumn="0" w:lastRowLastColumn="0"/>
              <w:rPr>
                <w:del w:id="289" w:author="MAHMOUD Mohamed-Ali" w:date="2025-05-14T14:58:00Z"/>
                <w:rStyle w:val="lev"/>
                <w:b w:val="0"/>
                <w:bCs w:val="0"/>
                <w:strike/>
                <w:color w:val="538135" w:themeColor="accent6" w:themeShade="BF"/>
                <w:rPrChange w:id="290" w:author="MAHMOUD Mohamed-Ali [2]" w:date="2025-05-11T01:33:00Z">
                  <w:rPr>
                    <w:del w:id="291" w:author="MAHMOUD Mohamed-Ali" w:date="2025-05-14T14:58:00Z"/>
                    <w:rStyle w:val="lev"/>
                    <w:b w:val="0"/>
                    <w:bCs w:val="0"/>
                    <w:color w:val="538135" w:themeColor="accent6" w:themeShade="BF"/>
                  </w:rPr>
                </w:rPrChange>
              </w:rPr>
            </w:pPr>
            <w:del w:id="292" w:author="MAHMOUD Mohamed-Ali" w:date="2025-05-14T14:58:00Z">
              <w:r w:rsidRPr="00F514E7" w:rsidDel="00D8776C">
                <w:rPr>
                  <w:rStyle w:val="lev"/>
                  <w:b w:val="0"/>
                  <w:bCs w:val="0"/>
                  <w:strike/>
                  <w:color w:val="538135" w:themeColor="accent6" w:themeShade="BF"/>
                  <w:rPrChange w:id="293" w:author="MAHMOUD Mohamed-Ali [2]" w:date="2025-05-11T01:33:00Z">
                    <w:rPr>
                      <w:rStyle w:val="lev"/>
                      <w:b w:val="0"/>
                      <w:bCs w:val="0"/>
                      <w:color w:val="538135" w:themeColor="accent6" w:themeShade="BF"/>
                    </w:rPr>
                  </w:rPrChange>
                </w:rPr>
                <w:delText>Oui</w:delText>
              </w:r>
            </w:del>
          </w:p>
        </w:tc>
      </w:tr>
      <w:tr w:rsidR="00D46309" w:rsidRPr="00F514E7" w:rsidDel="00D8776C" w14:paraId="0E30CB75" w14:textId="471C010D" w:rsidTr="00D46309">
        <w:trPr>
          <w:cnfStyle w:val="000000100000" w:firstRow="0" w:lastRow="0" w:firstColumn="0" w:lastColumn="0" w:oddVBand="0" w:evenVBand="0" w:oddHBand="1" w:evenHBand="0" w:firstRowFirstColumn="0" w:firstRowLastColumn="0" w:lastRowFirstColumn="0" w:lastRowLastColumn="0"/>
          <w:jc w:val="center"/>
          <w:del w:id="294" w:author="MAHMOUD Mohamed-Ali" w:date="2025-05-14T14:58: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3B1EAE26" w14:textId="2737FE1A" w:rsidR="00D46309" w:rsidRPr="00F514E7" w:rsidDel="00D8776C" w:rsidRDefault="00D46309">
            <w:pPr>
              <w:pStyle w:val="Paragraphedeliste"/>
              <w:rPr>
                <w:del w:id="295" w:author="MAHMOUD Mohamed-Ali" w:date="2025-05-14T14:58:00Z"/>
                <w:rStyle w:val="lev"/>
                <w:strike/>
                <w:color w:val="538135" w:themeColor="accent6" w:themeShade="BF"/>
                <w:rPrChange w:id="296" w:author="MAHMOUD Mohamed-Ali [2]" w:date="2025-05-11T01:33:00Z">
                  <w:rPr>
                    <w:del w:id="297" w:author="MAHMOUD Mohamed-Ali" w:date="2025-05-14T14:58:00Z"/>
                    <w:rStyle w:val="lev"/>
                    <w:rFonts w:ascii="Calibri" w:hAnsi="Calibri" w:cstheme="minorBidi"/>
                    <w:b/>
                    <w:bCs/>
                    <w:color w:val="538135" w:themeColor="accent6" w:themeShade="BF"/>
                  </w:rPr>
                </w:rPrChange>
              </w:rPr>
            </w:pPr>
            <w:del w:id="298" w:author="MAHMOUD Mohamed-Ali" w:date="2025-05-14T14:58:00Z">
              <w:r w:rsidRPr="00F514E7" w:rsidDel="00D8776C">
                <w:rPr>
                  <w:rStyle w:val="lev"/>
                  <w:strike/>
                  <w:color w:val="538135" w:themeColor="accent6" w:themeShade="BF"/>
                  <w:rPrChange w:id="299" w:author="MAHMOUD Mohamed-Ali [2]" w:date="2025-05-11T01:33:00Z">
                    <w:rPr>
                      <w:rStyle w:val="lev"/>
                      <w:color w:val="538135" w:themeColor="accent6" w:themeShade="BF"/>
                    </w:rPr>
                  </w:rPrChange>
                </w:rPr>
                <w:delText>endNodeId</w:delText>
              </w:r>
            </w:del>
          </w:p>
        </w:tc>
        <w:tc>
          <w:tcPr>
            <w:tcW w:w="2397" w:type="dxa"/>
            <w:shd w:val="clear" w:color="auto" w:fill="auto"/>
          </w:tcPr>
          <w:p w14:paraId="16D11471" w14:textId="0C437E64" w:rsidR="00D46309" w:rsidRPr="00F514E7" w:rsidDel="00D8776C" w:rsidRDefault="00D46309">
            <w:pPr>
              <w:pStyle w:val="Paragraphedeliste"/>
              <w:cnfStyle w:val="000000100000" w:firstRow="0" w:lastRow="0" w:firstColumn="0" w:lastColumn="0" w:oddVBand="0" w:evenVBand="0" w:oddHBand="1" w:evenHBand="0" w:firstRowFirstColumn="0" w:firstRowLastColumn="0" w:lastRowFirstColumn="0" w:lastRowLastColumn="0"/>
              <w:rPr>
                <w:del w:id="300" w:author="MAHMOUD Mohamed-Ali" w:date="2025-05-14T14:58:00Z"/>
                <w:rStyle w:val="lev"/>
                <w:b w:val="0"/>
                <w:bCs w:val="0"/>
                <w:strike/>
                <w:color w:val="538135" w:themeColor="accent6" w:themeShade="BF"/>
                <w:rPrChange w:id="301" w:author="MAHMOUD Mohamed-Ali [2]" w:date="2025-05-11T01:33:00Z">
                  <w:rPr>
                    <w:del w:id="302" w:author="MAHMOUD Mohamed-Ali" w:date="2025-05-14T14:58:00Z"/>
                    <w:rStyle w:val="lev"/>
                    <w:b w:val="0"/>
                    <w:bCs w:val="0"/>
                    <w:color w:val="538135" w:themeColor="accent6" w:themeShade="BF"/>
                  </w:rPr>
                </w:rPrChange>
              </w:rPr>
            </w:pPr>
            <w:del w:id="303" w:author="MAHMOUD Mohamed-Ali" w:date="2025-05-14T14:58:00Z">
              <w:r w:rsidRPr="00F514E7" w:rsidDel="00D8776C">
                <w:rPr>
                  <w:rStyle w:val="lev"/>
                  <w:b w:val="0"/>
                  <w:bCs w:val="0"/>
                  <w:strike/>
                  <w:color w:val="538135" w:themeColor="accent6" w:themeShade="BF"/>
                  <w:rPrChange w:id="304" w:author="MAHMOUD Mohamed-Ali [2]" w:date="2025-05-11T01:33:00Z">
                    <w:rPr>
                      <w:rStyle w:val="lev"/>
                      <w:b w:val="0"/>
                      <w:bCs w:val="0"/>
                      <w:color w:val="538135" w:themeColor="accent6" w:themeShade="BF"/>
                    </w:rPr>
                  </w:rPrChange>
                </w:rPr>
                <w:delText>2 octets</w:delText>
              </w:r>
            </w:del>
          </w:p>
        </w:tc>
        <w:tc>
          <w:tcPr>
            <w:tcW w:w="2145" w:type="dxa"/>
            <w:shd w:val="clear" w:color="auto" w:fill="auto"/>
          </w:tcPr>
          <w:p w14:paraId="6E09EF5E" w14:textId="0674BA4E" w:rsidR="00D46309" w:rsidRPr="00F514E7" w:rsidDel="00D8776C" w:rsidRDefault="00D46309">
            <w:pPr>
              <w:pStyle w:val="Paragraphedeliste"/>
              <w:cnfStyle w:val="000000100000" w:firstRow="0" w:lastRow="0" w:firstColumn="0" w:lastColumn="0" w:oddVBand="0" w:evenVBand="0" w:oddHBand="1" w:evenHBand="0" w:firstRowFirstColumn="0" w:firstRowLastColumn="0" w:lastRowFirstColumn="0" w:lastRowLastColumn="0"/>
              <w:rPr>
                <w:del w:id="305" w:author="MAHMOUD Mohamed-Ali" w:date="2025-05-14T14:58:00Z"/>
                <w:rStyle w:val="lev"/>
                <w:b w:val="0"/>
                <w:bCs w:val="0"/>
                <w:strike/>
                <w:color w:val="538135" w:themeColor="accent6" w:themeShade="BF"/>
                <w:rPrChange w:id="306" w:author="MAHMOUD Mohamed-Ali [2]" w:date="2025-05-11T01:33:00Z">
                  <w:rPr>
                    <w:del w:id="307" w:author="MAHMOUD Mohamed-Ali" w:date="2025-05-14T14:58:00Z"/>
                    <w:rStyle w:val="lev"/>
                    <w:b w:val="0"/>
                    <w:bCs w:val="0"/>
                    <w:color w:val="538135" w:themeColor="accent6" w:themeShade="BF"/>
                  </w:rPr>
                </w:rPrChange>
              </w:rPr>
            </w:pPr>
            <w:del w:id="308" w:author="MAHMOUD Mohamed-Ali" w:date="2025-05-14T14:58:00Z">
              <w:r w:rsidRPr="00F514E7" w:rsidDel="00D8776C">
                <w:rPr>
                  <w:rStyle w:val="lev"/>
                  <w:b w:val="0"/>
                  <w:bCs w:val="0"/>
                  <w:strike/>
                  <w:color w:val="538135" w:themeColor="accent6" w:themeShade="BF"/>
                  <w:rPrChange w:id="309" w:author="MAHMOUD Mohamed-Ali [2]" w:date="2025-05-11T01:33:00Z">
                    <w:rPr>
                      <w:rStyle w:val="lev"/>
                      <w:b w:val="0"/>
                      <w:bCs w:val="0"/>
                      <w:color w:val="538135" w:themeColor="accent6" w:themeShade="BF"/>
                    </w:rPr>
                  </w:rPrChange>
                </w:rPr>
                <w:delText>Oui</w:delText>
              </w:r>
            </w:del>
          </w:p>
        </w:tc>
      </w:tr>
      <w:tr w:rsidR="00F514E7" w:rsidRPr="006D6387" w14:paraId="1C84BF67" w14:textId="77777777" w:rsidTr="00D46309">
        <w:trPr>
          <w:jc w:val="center"/>
          <w:ins w:id="310" w:author="MAHMOUD Mohamed-Ali [2]" w:date="2025-05-11T01:33: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4B4D7A5D" w14:textId="730A5BB0" w:rsidR="00F514E7" w:rsidRPr="006D6387" w:rsidRDefault="00452F02">
            <w:pPr>
              <w:pStyle w:val="Paragraphedeliste"/>
              <w:rPr>
                <w:ins w:id="311" w:author="MAHMOUD Mohamed-Ali [2]" w:date="2025-05-11T01:33:00Z"/>
                <w:rStyle w:val="lev"/>
                <w:color w:val="538135" w:themeColor="accent6" w:themeShade="BF"/>
                <w:rPrChange w:id="312" w:author="MAHMOUD Mohamed-Ali [2]" w:date="2025-05-11T01:34:00Z">
                  <w:rPr>
                    <w:ins w:id="313" w:author="MAHMOUD Mohamed-Ali [2]" w:date="2025-05-11T01:33:00Z"/>
                    <w:rStyle w:val="lev"/>
                    <w:rFonts w:ascii="Calibri" w:hAnsi="Calibri" w:cstheme="minorBidi"/>
                    <w:b/>
                    <w:bCs/>
                    <w:strike/>
                    <w:color w:val="538135" w:themeColor="accent6" w:themeShade="BF"/>
                  </w:rPr>
                </w:rPrChange>
              </w:rPr>
            </w:pPr>
            <w:proofErr w:type="spellStart"/>
            <w:proofErr w:type="gramStart"/>
            <w:ins w:id="314" w:author="MAHMOUD Mohamed-Ali [2]" w:date="2025-05-11T01:33:00Z">
              <w:r w:rsidRPr="006D6387">
                <w:rPr>
                  <w:rStyle w:val="lev"/>
                  <w:color w:val="538135" w:themeColor="accent6" w:themeShade="BF"/>
                  <w:rPrChange w:id="315" w:author="MAHMOUD Mohamed-Ali [2]" w:date="2025-05-11T01:34:00Z">
                    <w:rPr>
                      <w:rStyle w:val="lev"/>
                      <w:strike/>
                      <w:color w:val="538135" w:themeColor="accent6" w:themeShade="BF"/>
                    </w:rPr>
                  </w:rPrChange>
                </w:rPr>
                <w:lastRenderedPageBreak/>
                <w:t>e</w:t>
              </w:r>
            </w:ins>
            <w:ins w:id="316" w:author="MAHMOUD Mohamed-Ali [2]" w:date="2025-05-11T01:34:00Z">
              <w:r w:rsidRPr="006D6387">
                <w:rPr>
                  <w:rStyle w:val="lev"/>
                  <w:color w:val="538135" w:themeColor="accent6" w:themeShade="BF"/>
                  <w:rPrChange w:id="317" w:author="MAHMOUD Mohamed-Ali [2]" w:date="2025-05-11T01:34:00Z">
                    <w:rPr>
                      <w:rStyle w:val="lev"/>
                      <w:strike/>
                      <w:color w:val="538135" w:themeColor="accent6" w:themeShade="BF"/>
                    </w:rPr>
                  </w:rPrChange>
                </w:rPr>
                <w:t>dgeId</w:t>
              </w:r>
            </w:ins>
            <w:proofErr w:type="spellEnd"/>
            <w:proofErr w:type="gramEnd"/>
          </w:p>
        </w:tc>
        <w:tc>
          <w:tcPr>
            <w:tcW w:w="2397" w:type="dxa"/>
            <w:shd w:val="clear" w:color="auto" w:fill="auto"/>
          </w:tcPr>
          <w:p w14:paraId="765C1A6C" w14:textId="531BC43C" w:rsidR="00F514E7" w:rsidRPr="006D6387" w:rsidRDefault="006D6387">
            <w:pPr>
              <w:pStyle w:val="Paragraphedeliste"/>
              <w:cnfStyle w:val="000000000000" w:firstRow="0" w:lastRow="0" w:firstColumn="0" w:lastColumn="0" w:oddVBand="0" w:evenVBand="0" w:oddHBand="0" w:evenHBand="0" w:firstRowFirstColumn="0" w:firstRowLastColumn="0" w:lastRowFirstColumn="0" w:lastRowLastColumn="0"/>
              <w:rPr>
                <w:ins w:id="318" w:author="MAHMOUD Mohamed-Ali [2]" w:date="2025-05-11T01:33:00Z"/>
                <w:rStyle w:val="lev"/>
                <w:b w:val="0"/>
                <w:bCs w:val="0"/>
                <w:color w:val="538135" w:themeColor="accent6" w:themeShade="BF"/>
                <w:rPrChange w:id="319" w:author="MAHMOUD Mohamed-Ali [2]" w:date="2025-05-11T01:34:00Z">
                  <w:rPr>
                    <w:ins w:id="320" w:author="MAHMOUD Mohamed-Ali [2]" w:date="2025-05-11T01:33:00Z"/>
                    <w:rStyle w:val="lev"/>
                    <w:b w:val="0"/>
                    <w:bCs w:val="0"/>
                    <w:strike/>
                    <w:color w:val="538135" w:themeColor="accent6" w:themeShade="BF"/>
                  </w:rPr>
                </w:rPrChange>
              </w:rPr>
            </w:pPr>
            <w:ins w:id="321" w:author="MAHMOUD Mohamed-Ali [2]" w:date="2025-05-11T01:34:00Z">
              <w:r w:rsidRPr="006D6387">
                <w:rPr>
                  <w:rStyle w:val="lev"/>
                  <w:b w:val="0"/>
                  <w:bCs w:val="0"/>
                  <w:color w:val="538135" w:themeColor="accent6" w:themeShade="BF"/>
                  <w:rPrChange w:id="322" w:author="MAHMOUD Mohamed-Ali [2]" w:date="2025-05-11T01:34:00Z">
                    <w:rPr>
                      <w:rStyle w:val="lev"/>
                      <w:b w:val="0"/>
                      <w:bCs w:val="0"/>
                      <w:strike/>
                      <w:color w:val="538135" w:themeColor="accent6" w:themeShade="BF"/>
                    </w:rPr>
                  </w:rPrChange>
                </w:rPr>
                <w:t>2 octet</w:t>
              </w:r>
              <w:r>
                <w:rPr>
                  <w:rStyle w:val="lev"/>
                  <w:b w:val="0"/>
                  <w:bCs w:val="0"/>
                  <w:color w:val="538135" w:themeColor="accent6" w:themeShade="BF"/>
                </w:rPr>
                <w:t>s</w:t>
              </w:r>
            </w:ins>
          </w:p>
        </w:tc>
        <w:tc>
          <w:tcPr>
            <w:tcW w:w="2145" w:type="dxa"/>
            <w:shd w:val="clear" w:color="auto" w:fill="auto"/>
          </w:tcPr>
          <w:p w14:paraId="466E9CDE" w14:textId="2EC01FDF" w:rsidR="00F514E7" w:rsidRPr="006D6387" w:rsidRDefault="006D6387">
            <w:pPr>
              <w:pStyle w:val="Paragraphedeliste"/>
              <w:cnfStyle w:val="000000000000" w:firstRow="0" w:lastRow="0" w:firstColumn="0" w:lastColumn="0" w:oddVBand="0" w:evenVBand="0" w:oddHBand="0" w:evenHBand="0" w:firstRowFirstColumn="0" w:firstRowLastColumn="0" w:lastRowFirstColumn="0" w:lastRowLastColumn="0"/>
              <w:rPr>
                <w:ins w:id="323" w:author="MAHMOUD Mohamed-Ali [2]" w:date="2025-05-11T01:33:00Z"/>
                <w:rStyle w:val="lev"/>
                <w:b w:val="0"/>
                <w:bCs w:val="0"/>
                <w:color w:val="538135" w:themeColor="accent6" w:themeShade="BF"/>
                <w:rPrChange w:id="324" w:author="MAHMOUD Mohamed-Ali [2]" w:date="2025-05-11T01:34:00Z">
                  <w:rPr>
                    <w:ins w:id="325" w:author="MAHMOUD Mohamed-Ali [2]" w:date="2025-05-11T01:33:00Z"/>
                    <w:rStyle w:val="lev"/>
                    <w:b w:val="0"/>
                    <w:bCs w:val="0"/>
                    <w:strike/>
                    <w:color w:val="538135" w:themeColor="accent6" w:themeShade="BF"/>
                  </w:rPr>
                </w:rPrChange>
              </w:rPr>
            </w:pPr>
            <w:ins w:id="326" w:author="MAHMOUD Mohamed-Ali [2]" w:date="2025-05-11T01:34:00Z">
              <w:r w:rsidRPr="006D6387">
                <w:rPr>
                  <w:rStyle w:val="lev"/>
                  <w:b w:val="0"/>
                  <w:bCs w:val="0"/>
                  <w:color w:val="538135" w:themeColor="accent6" w:themeShade="BF"/>
                  <w:rPrChange w:id="327" w:author="MAHMOUD Mohamed-Ali [2]" w:date="2025-05-11T01:34:00Z">
                    <w:rPr>
                      <w:rStyle w:val="lev"/>
                      <w:b w:val="0"/>
                      <w:bCs w:val="0"/>
                      <w:strike/>
                      <w:color w:val="538135" w:themeColor="accent6" w:themeShade="BF"/>
                    </w:rPr>
                  </w:rPrChange>
                </w:rPr>
                <w:t xml:space="preserve">Oui </w:t>
              </w:r>
            </w:ins>
          </w:p>
        </w:tc>
      </w:tr>
    </w:tbl>
    <w:p w14:paraId="2727BDF9" w14:textId="77777777" w:rsidR="007E16F1" w:rsidRDefault="007E16F1" w:rsidP="007E16F1">
      <w:pPr>
        <w:rPr>
          <w:color w:val="538135" w:themeColor="accent6" w:themeShade="BF"/>
        </w:rPr>
      </w:pPr>
    </w:p>
    <w:p w14:paraId="6A4D1E07" w14:textId="00759741" w:rsidR="000C5286" w:rsidRPr="000C5286" w:rsidRDefault="000C5286" w:rsidP="000C5286">
      <w:pPr>
        <w:rPr>
          <w:color w:val="538135" w:themeColor="accent6" w:themeShade="BF"/>
        </w:rPr>
      </w:pPr>
      <w:r w:rsidRPr="000C5286">
        <w:rPr>
          <w:color w:val="538135" w:themeColor="accent6" w:themeShade="BF"/>
        </w:rPr>
        <w:t xml:space="preserve">L’identifiant de l’objet </w:t>
      </w:r>
      <w:r>
        <w:rPr>
          <w:color w:val="538135" w:themeColor="accent6" w:themeShade="BF"/>
        </w:rPr>
        <w:t>‘</w:t>
      </w:r>
      <w:proofErr w:type="spellStart"/>
      <w:r w:rsidRPr="000C5286">
        <w:rPr>
          <w:color w:val="538135" w:themeColor="accent6" w:themeShade="BF"/>
        </w:rPr>
        <w:t>chargingPoint</w:t>
      </w:r>
      <w:proofErr w:type="spellEnd"/>
      <w:r>
        <w:rPr>
          <w:color w:val="538135" w:themeColor="accent6" w:themeShade="BF"/>
        </w:rPr>
        <w:t>’</w:t>
      </w:r>
      <w:r w:rsidRPr="000C5286">
        <w:rPr>
          <w:color w:val="538135" w:themeColor="accent6" w:themeShade="BF"/>
        </w:rPr>
        <w:t xml:space="preserve"> est codé sur deux octets. J’ai choisi d’y intégrer directement les propriétés </w:t>
      </w:r>
      <w:r>
        <w:rPr>
          <w:color w:val="538135" w:themeColor="accent6" w:themeShade="BF"/>
        </w:rPr>
        <w:t>‘</w:t>
      </w:r>
      <w:proofErr w:type="spellStart"/>
      <w:r w:rsidRPr="000C5286">
        <w:rPr>
          <w:color w:val="538135" w:themeColor="accent6" w:themeShade="BF"/>
        </w:rPr>
        <w:t>startNodeId</w:t>
      </w:r>
      <w:proofErr w:type="spellEnd"/>
      <w:r>
        <w:rPr>
          <w:color w:val="538135" w:themeColor="accent6" w:themeShade="BF"/>
        </w:rPr>
        <w:t>’</w:t>
      </w:r>
      <w:r w:rsidRPr="000C5286">
        <w:rPr>
          <w:color w:val="538135" w:themeColor="accent6" w:themeShade="BF"/>
        </w:rPr>
        <w:t xml:space="preserve"> et </w:t>
      </w:r>
      <w:r>
        <w:rPr>
          <w:color w:val="538135" w:themeColor="accent6" w:themeShade="BF"/>
        </w:rPr>
        <w:t>‘</w:t>
      </w:r>
      <w:proofErr w:type="spellStart"/>
      <w:r w:rsidRPr="000C5286">
        <w:rPr>
          <w:color w:val="538135" w:themeColor="accent6" w:themeShade="BF"/>
        </w:rPr>
        <w:t>endNodeId</w:t>
      </w:r>
      <w:proofErr w:type="spellEnd"/>
      <w:r>
        <w:rPr>
          <w:color w:val="538135" w:themeColor="accent6" w:themeShade="BF"/>
        </w:rPr>
        <w:t>’</w:t>
      </w:r>
      <w:r w:rsidRPr="000C5286">
        <w:rPr>
          <w:color w:val="538135" w:themeColor="accent6" w:themeShade="BF"/>
        </w:rPr>
        <w:t xml:space="preserve"> plutôt qu’un identifiant d’arc, dans le but de simplifier les calculs côté calculateur.</w:t>
      </w:r>
    </w:p>
    <w:p w14:paraId="2552EA28" w14:textId="3A3E0DE6" w:rsidR="007E16F1" w:rsidRPr="007E16F1" w:rsidRDefault="000C5286" w:rsidP="000C5286">
      <w:pPr>
        <w:rPr>
          <w:color w:val="538135" w:themeColor="accent6" w:themeShade="BF"/>
        </w:rPr>
      </w:pPr>
      <w:r w:rsidRPr="000C5286">
        <w:rPr>
          <w:color w:val="538135" w:themeColor="accent6" w:themeShade="BF"/>
        </w:rPr>
        <w:t xml:space="preserve">Étant donné que la mission est décrite comme un ensemble de nœuds, il est plus simple d’identifier un </w:t>
      </w:r>
      <w:r>
        <w:rPr>
          <w:color w:val="538135" w:themeColor="accent6" w:themeShade="BF"/>
        </w:rPr>
        <w:t>‘</w:t>
      </w:r>
      <w:proofErr w:type="spellStart"/>
      <w:r w:rsidRPr="000C5286">
        <w:rPr>
          <w:color w:val="538135" w:themeColor="accent6" w:themeShade="BF"/>
        </w:rPr>
        <w:t>chargingPoint</w:t>
      </w:r>
      <w:proofErr w:type="spellEnd"/>
      <w:r>
        <w:rPr>
          <w:color w:val="538135" w:themeColor="accent6" w:themeShade="BF"/>
        </w:rPr>
        <w:t>’</w:t>
      </w:r>
      <w:r w:rsidRPr="000C5286">
        <w:rPr>
          <w:color w:val="538135" w:themeColor="accent6" w:themeShade="BF"/>
        </w:rPr>
        <w:t xml:space="preserve"> par ses deux nœuds de début et de fin, plutôt que par l’arc lui-même</w:t>
      </w:r>
      <w:r>
        <w:rPr>
          <w:color w:val="538135" w:themeColor="accent6" w:themeShade="BF"/>
        </w:rPr>
        <w:t>.</w:t>
      </w:r>
    </w:p>
    <w:p w14:paraId="0CB8EA0B" w14:textId="422DCC6B" w:rsidR="002179E2" w:rsidRDefault="002179E2" w:rsidP="002179E2">
      <w:pPr>
        <w:pStyle w:val="Titre2"/>
        <w:rPr>
          <w:color w:val="538135" w:themeColor="accent6" w:themeShade="BF"/>
        </w:rPr>
      </w:pPr>
      <w:bookmarkStart w:id="328" w:name="_Toc196261144"/>
      <w:r>
        <w:rPr>
          <w:color w:val="538135" w:themeColor="accent6" w:themeShade="BF"/>
        </w:rPr>
        <w:t>Objet itinéraire</w:t>
      </w:r>
      <w:bookmarkEnd w:id="328"/>
    </w:p>
    <w:p w14:paraId="4544C7EF" w14:textId="77777777" w:rsidR="00D1066A" w:rsidRPr="00D1066A" w:rsidRDefault="00D1066A" w:rsidP="00D1066A">
      <w:pPr>
        <w:rPr>
          <w:b/>
          <w:bCs/>
          <w:color w:val="538135" w:themeColor="accent6" w:themeShade="BF"/>
        </w:rPr>
      </w:pPr>
      <w:r w:rsidRPr="00D1066A">
        <w:rPr>
          <w:color w:val="538135" w:themeColor="accent6" w:themeShade="BF"/>
        </w:rPr>
        <w:t>L’objet itinéraire représente le parcours que peut emprunter le véhicule. Il possède les propriétés suivantes :</w:t>
      </w:r>
    </w:p>
    <w:p w14:paraId="204B3D16" w14:textId="77777777" w:rsidR="00D1066A" w:rsidRDefault="00D1066A" w:rsidP="00D1066A">
      <w:pPr>
        <w:pStyle w:val="Paragraphedeliste"/>
        <w:numPr>
          <w:ilvl w:val="1"/>
          <w:numId w:val="13"/>
        </w:numPr>
        <w:rPr>
          <w:color w:val="538135" w:themeColor="accent6" w:themeShade="BF"/>
        </w:rPr>
      </w:pPr>
      <w:r w:rsidRPr="00D1066A">
        <w:rPr>
          <w:color w:val="538135" w:themeColor="accent6" w:themeShade="BF"/>
        </w:rPr>
        <w:t>Id : identifiant unique de l’itinéraire</w:t>
      </w:r>
    </w:p>
    <w:p w14:paraId="3D009171" w14:textId="77777777" w:rsidR="00D1066A" w:rsidRDefault="00D1066A" w:rsidP="00D1066A">
      <w:pPr>
        <w:pStyle w:val="Paragraphedeliste"/>
        <w:numPr>
          <w:ilvl w:val="1"/>
          <w:numId w:val="13"/>
        </w:numPr>
        <w:rPr>
          <w:color w:val="538135" w:themeColor="accent6" w:themeShade="BF"/>
        </w:rPr>
      </w:pPr>
      <w:r w:rsidRPr="00D1066A">
        <w:rPr>
          <w:color w:val="538135" w:themeColor="accent6" w:themeShade="BF"/>
        </w:rPr>
        <w:t>Nœud de départ : point de départ du parcours</w:t>
      </w:r>
    </w:p>
    <w:p w14:paraId="09979363" w14:textId="01733D3A" w:rsidR="00D1066A" w:rsidRDefault="00D1066A" w:rsidP="00D1066A">
      <w:pPr>
        <w:pStyle w:val="Paragraphedeliste"/>
        <w:numPr>
          <w:ilvl w:val="1"/>
          <w:numId w:val="13"/>
        </w:numPr>
        <w:rPr>
          <w:color w:val="538135" w:themeColor="accent6" w:themeShade="BF"/>
        </w:rPr>
      </w:pPr>
      <w:r w:rsidRPr="00D1066A">
        <w:rPr>
          <w:color w:val="538135" w:themeColor="accent6" w:themeShade="BF"/>
        </w:rPr>
        <w:t>Nœud de fin : point d’arrivée du parcours</w:t>
      </w:r>
    </w:p>
    <w:p w14:paraId="6437FDFA" w14:textId="77777777" w:rsidR="00256C85" w:rsidRDefault="00256C85" w:rsidP="00256C85">
      <w:pPr>
        <w:pStyle w:val="Paragraphedeliste"/>
        <w:ind w:left="2496"/>
        <w:rPr>
          <w:color w:val="538135" w:themeColor="accent6" w:themeShade="BF"/>
        </w:rPr>
      </w:pPr>
    </w:p>
    <w:tbl>
      <w:tblPr>
        <w:tblStyle w:val="TableauGrille4-Accentuation5"/>
        <w:tblW w:w="0" w:type="auto"/>
        <w:jc w:val="center"/>
        <w:tblLook w:val="04A0" w:firstRow="1" w:lastRow="0" w:firstColumn="1" w:lastColumn="0" w:noHBand="0" w:noVBand="1"/>
      </w:tblPr>
      <w:tblGrid>
        <w:gridCol w:w="2451"/>
        <w:gridCol w:w="2397"/>
        <w:gridCol w:w="2145"/>
      </w:tblGrid>
      <w:tr w:rsidR="00D46309" w14:paraId="590F6259" w14:textId="77777777" w:rsidTr="00D463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tcPr>
          <w:p w14:paraId="38A1965C" w14:textId="77777777" w:rsidR="00D46309" w:rsidRPr="003F7A45" w:rsidRDefault="00D46309">
            <w:pPr>
              <w:pStyle w:val="Paragraphedeliste"/>
              <w:rPr>
                <w:rStyle w:val="lev"/>
                <w:b/>
                <w:bCs/>
              </w:rPr>
            </w:pPr>
            <w:r w:rsidRPr="003F7A45">
              <w:rPr>
                <w:rStyle w:val="lev"/>
                <w:b/>
                <w:bCs/>
              </w:rPr>
              <w:t>Propriétés</w:t>
            </w:r>
          </w:p>
        </w:tc>
        <w:tc>
          <w:tcPr>
            <w:tcW w:w="2397" w:type="dxa"/>
          </w:tcPr>
          <w:p w14:paraId="117F3C73" w14:textId="77777777" w:rsidR="00D46309" w:rsidRPr="003F7A45" w:rsidRDefault="00D46309">
            <w:pPr>
              <w:pStyle w:val="Paragraphedeliste"/>
              <w:cnfStyle w:val="100000000000" w:firstRow="1" w:lastRow="0" w:firstColumn="0" w:lastColumn="0" w:oddVBand="0" w:evenVBand="0" w:oddHBand="0" w:evenHBand="0" w:firstRowFirstColumn="0" w:firstRowLastColumn="0" w:lastRowFirstColumn="0" w:lastRowLastColumn="0"/>
              <w:rPr>
                <w:rStyle w:val="lev"/>
                <w:b/>
                <w:bCs/>
              </w:rPr>
            </w:pPr>
            <w:r w:rsidRPr="003F7A45">
              <w:rPr>
                <w:rStyle w:val="lev"/>
                <w:b/>
                <w:bCs/>
              </w:rPr>
              <w:t>Taille des données</w:t>
            </w:r>
          </w:p>
        </w:tc>
        <w:tc>
          <w:tcPr>
            <w:tcW w:w="2145" w:type="dxa"/>
          </w:tcPr>
          <w:p w14:paraId="593ECB70" w14:textId="77777777" w:rsidR="00D46309" w:rsidRPr="003F7A45" w:rsidRDefault="00D46309">
            <w:pPr>
              <w:pStyle w:val="Paragraphedeliste"/>
              <w:ind w:firstLine="708"/>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Obligatoire</w:t>
            </w:r>
          </w:p>
        </w:tc>
      </w:tr>
      <w:tr w:rsidR="00D46309" w:rsidRPr="00D1066A" w14:paraId="2D4FA075" w14:textId="77777777" w:rsidTr="00D46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669E3FF1" w14:textId="77777777" w:rsidR="00D46309" w:rsidRPr="00D1066A" w:rsidRDefault="00D46309">
            <w:pPr>
              <w:pStyle w:val="Paragraphedeliste"/>
              <w:rPr>
                <w:rStyle w:val="lev"/>
                <w:color w:val="538135" w:themeColor="accent6" w:themeShade="BF"/>
              </w:rPr>
            </w:pPr>
            <w:r w:rsidRPr="00D1066A">
              <w:rPr>
                <w:rStyle w:val="lev"/>
                <w:color w:val="538135" w:themeColor="accent6" w:themeShade="BF"/>
              </w:rPr>
              <w:t>Id</w:t>
            </w:r>
          </w:p>
        </w:tc>
        <w:tc>
          <w:tcPr>
            <w:tcW w:w="2397" w:type="dxa"/>
            <w:shd w:val="clear" w:color="auto" w:fill="auto"/>
          </w:tcPr>
          <w:p w14:paraId="2CCCEC67" w14:textId="77777777" w:rsidR="00D46309" w:rsidRPr="00D1066A" w:rsidRDefault="00D46309">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2 octets</w:t>
            </w:r>
          </w:p>
        </w:tc>
        <w:tc>
          <w:tcPr>
            <w:tcW w:w="2145" w:type="dxa"/>
            <w:shd w:val="clear" w:color="auto" w:fill="auto"/>
          </w:tcPr>
          <w:p w14:paraId="4C95E3C3" w14:textId="77777777" w:rsidR="00D46309" w:rsidRPr="00D1066A" w:rsidRDefault="00D46309">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D46309" w:rsidRPr="00874E10" w:rsidDel="008A5D8E" w14:paraId="74CDA6A5" w14:textId="4813AC32" w:rsidTr="00D46309">
        <w:trPr>
          <w:jc w:val="center"/>
          <w:del w:id="329" w:author="MAHMOUD Mohamed-Ali" w:date="2025-05-14T14:37: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62CB8291" w14:textId="303820E0" w:rsidR="00D46309" w:rsidRPr="00874E10" w:rsidDel="008A5D8E" w:rsidRDefault="00D46309">
            <w:pPr>
              <w:pStyle w:val="Paragraphedeliste"/>
              <w:rPr>
                <w:del w:id="330" w:author="MAHMOUD Mohamed-Ali" w:date="2025-05-14T14:37:00Z"/>
                <w:rStyle w:val="lev"/>
                <w:strike/>
                <w:color w:val="538135" w:themeColor="accent6" w:themeShade="BF"/>
                <w:rPrChange w:id="331" w:author="MAHMOUD Mohamed-Ali [2]" w:date="2025-05-11T01:35:00Z">
                  <w:rPr>
                    <w:del w:id="332" w:author="MAHMOUD Mohamed-Ali" w:date="2025-05-14T14:37:00Z"/>
                    <w:rStyle w:val="lev"/>
                    <w:rFonts w:ascii="Calibri" w:hAnsi="Calibri" w:cstheme="minorBidi"/>
                    <w:b/>
                    <w:bCs/>
                    <w:color w:val="538135" w:themeColor="accent6" w:themeShade="BF"/>
                  </w:rPr>
                </w:rPrChange>
              </w:rPr>
            </w:pPr>
            <w:del w:id="333" w:author="MAHMOUD Mohamed-Ali" w:date="2025-05-14T14:37:00Z">
              <w:r w:rsidRPr="00874E10" w:rsidDel="008A5D8E">
                <w:rPr>
                  <w:rStyle w:val="lev"/>
                  <w:strike/>
                  <w:color w:val="538135" w:themeColor="accent6" w:themeShade="BF"/>
                  <w:rPrChange w:id="334" w:author="MAHMOUD Mohamed-Ali [2]" w:date="2025-05-11T01:35:00Z">
                    <w:rPr>
                      <w:rStyle w:val="lev"/>
                      <w:color w:val="538135" w:themeColor="accent6" w:themeShade="BF"/>
                    </w:rPr>
                  </w:rPrChange>
                </w:rPr>
                <w:delText>startNodeId</w:delText>
              </w:r>
            </w:del>
          </w:p>
        </w:tc>
        <w:tc>
          <w:tcPr>
            <w:tcW w:w="2397" w:type="dxa"/>
            <w:shd w:val="clear" w:color="auto" w:fill="auto"/>
          </w:tcPr>
          <w:p w14:paraId="695419A3" w14:textId="09EF9562" w:rsidR="00D46309" w:rsidRPr="00874E10" w:rsidDel="008A5D8E" w:rsidRDefault="00D46309">
            <w:pPr>
              <w:pStyle w:val="Paragraphedeliste"/>
              <w:cnfStyle w:val="000000000000" w:firstRow="0" w:lastRow="0" w:firstColumn="0" w:lastColumn="0" w:oddVBand="0" w:evenVBand="0" w:oddHBand="0" w:evenHBand="0" w:firstRowFirstColumn="0" w:firstRowLastColumn="0" w:lastRowFirstColumn="0" w:lastRowLastColumn="0"/>
              <w:rPr>
                <w:del w:id="335" w:author="MAHMOUD Mohamed-Ali" w:date="2025-05-14T14:37:00Z"/>
                <w:rStyle w:val="lev"/>
                <w:b w:val="0"/>
                <w:bCs w:val="0"/>
                <w:strike/>
                <w:color w:val="538135" w:themeColor="accent6" w:themeShade="BF"/>
                <w:rPrChange w:id="336" w:author="MAHMOUD Mohamed-Ali [2]" w:date="2025-05-11T01:35:00Z">
                  <w:rPr>
                    <w:del w:id="337" w:author="MAHMOUD Mohamed-Ali" w:date="2025-05-14T14:37:00Z"/>
                    <w:rStyle w:val="lev"/>
                    <w:b w:val="0"/>
                    <w:bCs w:val="0"/>
                    <w:color w:val="538135" w:themeColor="accent6" w:themeShade="BF"/>
                  </w:rPr>
                </w:rPrChange>
              </w:rPr>
            </w:pPr>
            <w:del w:id="338" w:author="MAHMOUD Mohamed-Ali" w:date="2025-05-14T14:37:00Z">
              <w:r w:rsidRPr="00874E10" w:rsidDel="008A5D8E">
                <w:rPr>
                  <w:rStyle w:val="lev"/>
                  <w:b w:val="0"/>
                  <w:bCs w:val="0"/>
                  <w:strike/>
                  <w:color w:val="538135" w:themeColor="accent6" w:themeShade="BF"/>
                  <w:rPrChange w:id="339" w:author="MAHMOUD Mohamed-Ali [2]" w:date="2025-05-11T01:35:00Z">
                    <w:rPr>
                      <w:rStyle w:val="lev"/>
                      <w:b w:val="0"/>
                      <w:bCs w:val="0"/>
                      <w:color w:val="538135" w:themeColor="accent6" w:themeShade="BF"/>
                    </w:rPr>
                  </w:rPrChange>
                </w:rPr>
                <w:delText>2 octets</w:delText>
              </w:r>
            </w:del>
          </w:p>
        </w:tc>
        <w:tc>
          <w:tcPr>
            <w:tcW w:w="2145" w:type="dxa"/>
            <w:shd w:val="clear" w:color="auto" w:fill="auto"/>
          </w:tcPr>
          <w:p w14:paraId="5A6877ED" w14:textId="5B64E0DF" w:rsidR="00D46309" w:rsidRPr="00874E10" w:rsidDel="008A5D8E" w:rsidRDefault="00D46309">
            <w:pPr>
              <w:pStyle w:val="Paragraphedeliste"/>
              <w:cnfStyle w:val="000000000000" w:firstRow="0" w:lastRow="0" w:firstColumn="0" w:lastColumn="0" w:oddVBand="0" w:evenVBand="0" w:oddHBand="0" w:evenHBand="0" w:firstRowFirstColumn="0" w:firstRowLastColumn="0" w:lastRowFirstColumn="0" w:lastRowLastColumn="0"/>
              <w:rPr>
                <w:del w:id="340" w:author="MAHMOUD Mohamed-Ali" w:date="2025-05-14T14:37:00Z"/>
                <w:rStyle w:val="lev"/>
                <w:b w:val="0"/>
                <w:bCs w:val="0"/>
                <w:strike/>
                <w:color w:val="538135" w:themeColor="accent6" w:themeShade="BF"/>
                <w:rPrChange w:id="341" w:author="MAHMOUD Mohamed-Ali [2]" w:date="2025-05-11T01:35:00Z">
                  <w:rPr>
                    <w:del w:id="342" w:author="MAHMOUD Mohamed-Ali" w:date="2025-05-14T14:37:00Z"/>
                    <w:rStyle w:val="lev"/>
                    <w:b w:val="0"/>
                    <w:bCs w:val="0"/>
                    <w:color w:val="538135" w:themeColor="accent6" w:themeShade="BF"/>
                  </w:rPr>
                </w:rPrChange>
              </w:rPr>
            </w:pPr>
            <w:del w:id="343" w:author="MAHMOUD Mohamed-Ali" w:date="2025-05-14T14:37:00Z">
              <w:r w:rsidRPr="00874E10" w:rsidDel="008A5D8E">
                <w:rPr>
                  <w:rStyle w:val="lev"/>
                  <w:b w:val="0"/>
                  <w:bCs w:val="0"/>
                  <w:strike/>
                  <w:color w:val="538135" w:themeColor="accent6" w:themeShade="BF"/>
                  <w:rPrChange w:id="344" w:author="MAHMOUD Mohamed-Ali [2]" w:date="2025-05-11T01:35:00Z">
                    <w:rPr>
                      <w:rStyle w:val="lev"/>
                      <w:b w:val="0"/>
                      <w:bCs w:val="0"/>
                      <w:color w:val="538135" w:themeColor="accent6" w:themeShade="BF"/>
                    </w:rPr>
                  </w:rPrChange>
                </w:rPr>
                <w:delText>Oui</w:delText>
              </w:r>
            </w:del>
          </w:p>
        </w:tc>
      </w:tr>
      <w:tr w:rsidR="00D46309" w:rsidRPr="00874E10" w:rsidDel="008A5D8E" w14:paraId="2388EF47" w14:textId="6223A9EA" w:rsidTr="00D46309">
        <w:trPr>
          <w:cnfStyle w:val="000000100000" w:firstRow="0" w:lastRow="0" w:firstColumn="0" w:lastColumn="0" w:oddVBand="0" w:evenVBand="0" w:oddHBand="1" w:evenHBand="0" w:firstRowFirstColumn="0" w:firstRowLastColumn="0" w:lastRowFirstColumn="0" w:lastRowLastColumn="0"/>
          <w:jc w:val="center"/>
          <w:del w:id="345" w:author="MAHMOUD Mohamed-Ali" w:date="2025-05-14T14:37: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107F0932" w14:textId="723E77BA" w:rsidR="00D46309" w:rsidRPr="00874E10" w:rsidDel="008A5D8E" w:rsidRDefault="00D46309">
            <w:pPr>
              <w:pStyle w:val="Paragraphedeliste"/>
              <w:rPr>
                <w:del w:id="346" w:author="MAHMOUD Mohamed-Ali" w:date="2025-05-14T14:37:00Z"/>
                <w:rStyle w:val="lev"/>
                <w:strike/>
                <w:color w:val="538135" w:themeColor="accent6" w:themeShade="BF"/>
                <w:rPrChange w:id="347" w:author="MAHMOUD Mohamed-Ali [2]" w:date="2025-05-11T01:35:00Z">
                  <w:rPr>
                    <w:del w:id="348" w:author="MAHMOUD Mohamed-Ali" w:date="2025-05-14T14:37:00Z"/>
                    <w:rStyle w:val="lev"/>
                    <w:rFonts w:ascii="Calibri" w:hAnsi="Calibri" w:cstheme="minorBidi"/>
                    <w:b/>
                    <w:bCs/>
                    <w:color w:val="538135" w:themeColor="accent6" w:themeShade="BF"/>
                  </w:rPr>
                </w:rPrChange>
              </w:rPr>
            </w:pPr>
            <w:commentRangeStart w:id="349"/>
            <w:del w:id="350" w:author="MAHMOUD Mohamed-Ali" w:date="2025-05-14T14:37:00Z">
              <w:r w:rsidRPr="00874E10" w:rsidDel="008A5D8E">
                <w:rPr>
                  <w:rStyle w:val="lev"/>
                  <w:strike/>
                  <w:color w:val="538135" w:themeColor="accent6" w:themeShade="BF"/>
                  <w:rPrChange w:id="351" w:author="MAHMOUD Mohamed-Ali [2]" w:date="2025-05-11T01:35:00Z">
                    <w:rPr>
                      <w:rStyle w:val="lev"/>
                      <w:color w:val="538135" w:themeColor="accent6" w:themeShade="BF"/>
                    </w:rPr>
                  </w:rPrChange>
                </w:rPr>
                <w:delText>endNodeId</w:delText>
              </w:r>
              <w:commentRangeEnd w:id="349"/>
              <w:r w:rsidR="002D5215" w:rsidRPr="00874E10" w:rsidDel="008A5D8E">
                <w:rPr>
                  <w:rStyle w:val="Marquedecommentaire"/>
                  <w:rFonts w:ascii="Calibri" w:hAnsi="Calibri" w:cstheme="minorBidi"/>
                  <w:strike/>
                  <w:rPrChange w:id="352" w:author="MAHMOUD Mohamed-Ali [2]" w:date="2025-05-11T01:35:00Z">
                    <w:rPr>
                      <w:rStyle w:val="Marquedecommentaire"/>
                      <w:rFonts w:ascii="Calibri" w:hAnsi="Calibri" w:cstheme="minorBidi"/>
                    </w:rPr>
                  </w:rPrChange>
                </w:rPr>
                <w:commentReference w:id="349"/>
              </w:r>
            </w:del>
          </w:p>
        </w:tc>
        <w:tc>
          <w:tcPr>
            <w:tcW w:w="2397" w:type="dxa"/>
            <w:shd w:val="clear" w:color="auto" w:fill="auto"/>
          </w:tcPr>
          <w:p w14:paraId="670CED43" w14:textId="21ED47BC" w:rsidR="00D46309" w:rsidRPr="00874E10" w:rsidDel="008A5D8E" w:rsidRDefault="00D46309">
            <w:pPr>
              <w:pStyle w:val="Paragraphedeliste"/>
              <w:cnfStyle w:val="000000100000" w:firstRow="0" w:lastRow="0" w:firstColumn="0" w:lastColumn="0" w:oddVBand="0" w:evenVBand="0" w:oddHBand="1" w:evenHBand="0" w:firstRowFirstColumn="0" w:firstRowLastColumn="0" w:lastRowFirstColumn="0" w:lastRowLastColumn="0"/>
              <w:rPr>
                <w:del w:id="353" w:author="MAHMOUD Mohamed-Ali" w:date="2025-05-14T14:37:00Z"/>
                <w:rStyle w:val="lev"/>
                <w:b w:val="0"/>
                <w:bCs w:val="0"/>
                <w:strike/>
                <w:color w:val="538135" w:themeColor="accent6" w:themeShade="BF"/>
                <w:rPrChange w:id="354" w:author="MAHMOUD Mohamed-Ali [2]" w:date="2025-05-11T01:35:00Z">
                  <w:rPr>
                    <w:del w:id="355" w:author="MAHMOUD Mohamed-Ali" w:date="2025-05-14T14:37:00Z"/>
                    <w:rStyle w:val="lev"/>
                    <w:b w:val="0"/>
                    <w:bCs w:val="0"/>
                    <w:color w:val="538135" w:themeColor="accent6" w:themeShade="BF"/>
                  </w:rPr>
                </w:rPrChange>
              </w:rPr>
            </w:pPr>
            <w:del w:id="356" w:author="MAHMOUD Mohamed-Ali" w:date="2025-05-14T14:37:00Z">
              <w:r w:rsidRPr="00874E10" w:rsidDel="008A5D8E">
                <w:rPr>
                  <w:rStyle w:val="lev"/>
                  <w:b w:val="0"/>
                  <w:bCs w:val="0"/>
                  <w:strike/>
                  <w:color w:val="538135" w:themeColor="accent6" w:themeShade="BF"/>
                  <w:rPrChange w:id="357" w:author="MAHMOUD Mohamed-Ali [2]" w:date="2025-05-11T01:35:00Z">
                    <w:rPr>
                      <w:rStyle w:val="lev"/>
                      <w:b w:val="0"/>
                      <w:bCs w:val="0"/>
                      <w:color w:val="538135" w:themeColor="accent6" w:themeShade="BF"/>
                    </w:rPr>
                  </w:rPrChange>
                </w:rPr>
                <w:delText>2 octets</w:delText>
              </w:r>
            </w:del>
          </w:p>
        </w:tc>
        <w:tc>
          <w:tcPr>
            <w:tcW w:w="2145" w:type="dxa"/>
            <w:shd w:val="clear" w:color="auto" w:fill="auto"/>
          </w:tcPr>
          <w:p w14:paraId="75F7190D" w14:textId="54B295A4" w:rsidR="00D46309" w:rsidRPr="00874E10" w:rsidDel="008A5D8E" w:rsidRDefault="00D46309">
            <w:pPr>
              <w:pStyle w:val="Paragraphedeliste"/>
              <w:cnfStyle w:val="000000100000" w:firstRow="0" w:lastRow="0" w:firstColumn="0" w:lastColumn="0" w:oddVBand="0" w:evenVBand="0" w:oddHBand="1" w:evenHBand="0" w:firstRowFirstColumn="0" w:firstRowLastColumn="0" w:lastRowFirstColumn="0" w:lastRowLastColumn="0"/>
              <w:rPr>
                <w:del w:id="358" w:author="MAHMOUD Mohamed-Ali" w:date="2025-05-14T14:37:00Z"/>
                <w:rStyle w:val="lev"/>
                <w:b w:val="0"/>
                <w:bCs w:val="0"/>
                <w:strike/>
                <w:color w:val="538135" w:themeColor="accent6" w:themeShade="BF"/>
                <w:rPrChange w:id="359" w:author="MAHMOUD Mohamed-Ali [2]" w:date="2025-05-11T01:35:00Z">
                  <w:rPr>
                    <w:del w:id="360" w:author="MAHMOUD Mohamed-Ali" w:date="2025-05-14T14:37:00Z"/>
                    <w:rStyle w:val="lev"/>
                    <w:b w:val="0"/>
                    <w:bCs w:val="0"/>
                    <w:color w:val="538135" w:themeColor="accent6" w:themeShade="BF"/>
                  </w:rPr>
                </w:rPrChange>
              </w:rPr>
            </w:pPr>
            <w:del w:id="361" w:author="MAHMOUD Mohamed-Ali" w:date="2025-05-14T14:37:00Z">
              <w:r w:rsidRPr="00874E10" w:rsidDel="008A5D8E">
                <w:rPr>
                  <w:rStyle w:val="lev"/>
                  <w:b w:val="0"/>
                  <w:bCs w:val="0"/>
                  <w:strike/>
                  <w:color w:val="538135" w:themeColor="accent6" w:themeShade="BF"/>
                  <w:rPrChange w:id="362" w:author="MAHMOUD Mohamed-Ali [2]" w:date="2025-05-11T01:35:00Z">
                    <w:rPr>
                      <w:rStyle w:val="lev"/>
                      <w:b w:val="0"/>
                      <w:bCs w:val="0"/>
                      <w:color w:val="538135" w:themeColor="accent6" w:themeShade="BF"/>
                    </w:rPr>
                  </w:rPrChange>
                </w:rPr>
                <w:delText>Oui</w:delText>
              </w:r>
            </w:del>
          </w:p>
        </w:tc>
      </w:tr>
      <w:tr w:rsidR="00743FC0" w:rsidRPr="00D1066A" w14:paraId="58D052D6" w14:textId="77777777" w:rsidTr="00D46309">
        <w:trPr>
          <w:jc w:val="center"/>
          <w:ins w:id="363" w:author="MAHMOUD Mohamed-Ali [2]" w:date="2025-05-11T01:35: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7493FEE5" w14:textId="16B47CF1" w:rsidR="00743FC0" w:rsidRDefault="00874E10">
            <w:pPr>
              <w:pStyle w:val="Paragraphedeliste"/>
              <w:rPr>
                <w:ins w:id="364" w:author="MAHMOUD Mohamed-Ali [2]" w:date="2025-05-11T01:35:00Z"/>
                <w:rStyle w:val="lev"/>
                <w:color w:val="538135" w:themeColor="accent6" w:themeShade="BF"/>
              </w:rPr>
            </w:pPr>
            <w:proofErr w:type="spellStart"/>
            <w:proofErr w:type="gramStart"/>
            <w:ins w:id="365" w:author="MAHMOUD Mohamed-Ali [2]" w:date="2025-05-11T01:35:00Z">
              <w:r>
                <w:rPr>
                  <w:rStyle w:val="lev"/>
                  <w:color w:val="538135" w:themeColor="accent6" w:themeShade="BF"/>
                </w:rPr>
                <w:t>edgeId</w:t>
              </w:r>
              <w:proofErr w:type="spellEnd"/>
              <w:proofErr w:type="gramEnd"/>
            </w:ins>
          </w:p>
        </w:tc>
        <w:tc>
          <w:tcPr>
            <w:tcW w:w="2397" w:type="dxa"/>
            <w:shd w:val="clear" w:color="auto" w:fill="auto"/>
          </w:tcPr>
          <w:p w14:paraId="6CA6900C" w14:textId="0A4D26A9" w:rsidR="00743FC0" w:rsidRDefault="00874E10">
            <w:pPr>
              <w:pStyle w:val="Paragraphedeliste"/>
              <w:cnfStyle w:val="000000000000" w:firstRow="0" w:lastRow="0" w:firstColumn="0" w:lastColumn="0" w:oddVBand="0" w:evenVBand="0" w:oddHBand="0" w:evenHBand="0" w:firstRowFirstColumn="0" w:firstRowLastColumn="0" w:lastRowFirstColumn="0" w:lastRowLastColumn="0"/>
              <w:rPr>
                <w:ins w:id="366" w:author="MAHMOUD Mohamed-Ali [2]" w:date="2025-05-11T01:35:00Z"/>
                <w:rStyle w:val="lev"/>
                <w:b w:val="0"/>
                <w:bCs w:val="0"/>
                <w:color w:val="538135" w:themeColor="accent6" w:themeShade="BF"/>
              </w:rPr>
            </w:pPr>
            <w:ins w:id="367" w:author="MAHMOUD Mohamed-Ali [2]" w:date="2025-05-11T01:35:00Z">
              <w:r>
                <w:rPr>
                  <w:rStyle w:val="lev"/>
                  <w:b w:val="0"/>
                  <w:bCs w:val="0"/>
                  <w:color w:val="538135" w:themeColor="accent6" w:themeShade="BF"/>
                </w:rPr>
                <w:t>2 octets</w:t>
              </w:r>
            </w:ins>
          </w:p>
        </w:tc>
        <w:tc>
          <w:tcPr>
            <w:tcW w:w="2145" w:type="dxa"/>
            <w:shd w:val="clear" w:color="auto" w:fill="auto"/>
          </w:tcPr>
          <w:p w14:paraId="4CF11C1D" w14:textId="2C9ACE23" w:rsidR="00743FC0" w:rsidRPr="00D1066A" w:rsidRDefault="00874E10">
            <w:pPr>
              <w:pStyle w:val="Paragraphedeliste"/>
              <w:cnfStyle w:val="000000000000" w:firstRow="0" w:lastRow="0" w:firstColumn="0" w:lastColumn="0" w:oddVBand="0" w:evenVBand="0" w:oddHBand="0" w:evenHBand="0" w:firstRowFirstColumn="0" w:firstRowLastColumn="0" w:lastRowFirstColumn="0" w:lastRowLastColumn="0"/>
              <w:rPr>
                <w:ins w:id="368" w:author="MAHMOUD Mohamed-Ali [2]" w:date="2025-05-11T01:35:00Z"/>
                <w:rStyle w:val="lev"/>
                <w:b w:val="0"/>
                <w:bCs w:val="0"/>
                <w:color w:val="538135" w:themeColor="accent6" w:themeShade="BF"/>
              </w:rPr>
            </w:pPr>
            <w:ins w:id="369" w:author="MAHMOUD Mohamed-Ali [2]" w:date="2025-05-11T01:35:00Z">
              <w:r>
                <w:rPr>
                  <w:rStyle w:val="lev"/>
                  <w:b w:val="0"/>
                  <w:bCs w:val="0"/>
                  <w:color w:val="538135" w:themeColor="accent6" w:themeShade="BF"/>
                </w:rPr>
                <w:t xml:space="preserve">Oui </w:t>
              </w:r>
            </w:ins>
          </w:p>
        </w:tc>
      </w:tr>
    </w:tbl>
    <w:p w14:paraId="33DBAB40" w14:textId="77777777" w:rsidR="00CA73C2" w:rsidRPr="00CA73C2" w:rsidRDefault="00CA73C2" w:rsidP="00CA73C2">
      <w:pPr>
        <w:rPr>
          <w:color w:val="538135" w:themeColor="accent6" w:themeShade="BF"/>
        </w:rPr>
      </w:pPr>
    </w:p>
    <w:p w14:paraId="3B3E261C" w14:textId="777414B0" w:rsidR="00D1066A" w:rsidRPr="00D1066A" w:rsidRDefault="00D1066A" w:rsidP="00D1066A">
      <w:pPr>
        <w:pStyle w:val="Titre2"/>
        <w:rPr>
          <w:color w:val="538135" w:themeColor="accent6" w:themeShade="BF"/>
        </w:rPr>
      </w:pPr>
      <w:bookmarkStart w:id="370" w:name="_Toc196261145"/>
      <w:r>
        <w:rPr>
          <w:color w:val="538135" w:themeColor="accent6" w:themeShade="BF"/>
        </w:rPr>
        <w:t xml:space="preserve">Objet </w:t>
      </w:r>
      <w:r w:rsidR="007A5B92">
        <w:rPr>
          <w:color w:val="538135" w:themeColor="accent6" w:themeShade="BF"/>
        </w:rPr>
        <w:t>zone règlementée</w:t>
      </w:r>
      <w:bookmarkEnd w:id="370"/>
      <w:r w:rsidR="007A5B92">
        <w:rPr>
          <w:color w:val="538135" w:themeColor="accent6" w:themeShade="BF"/>
        </w:rPr>
        <w:t xml:space="preserve"> </w:t>
      </w:r>
    </w:p>
    <w:p w14:paraId="37D8B3B1" w14:textId="39AFEE79" w:rsidR="002179E2" w:rsidRDefault="00D1066A" w:rsidP="00D1066A">
      <w:pPr>
        <w:rPr>
          <w:color w:val="538135" w:themeColor="accent6" w:themeShade="BF"/>
        </w:rPr>
      </w:pPr>
      <w:r>
        <w:rPr>
          <w:color w:val="538135" w:themeColor="accent6" w:themeShade="BF"/>
        </w:rPr>
        <w:t xml:space="preserve">L’objet </w:t>
      </w:r>
      <w:r w:rsidR="007A5B92">
        <w:rPr>
          <w:color w:val="538135" w:themeColor="accent6" w:themeShade="BF"/>
        </w:rPr>
        <w:t>zone règlementé</w:t>
      </w:r>
      <w:r w:rsidR="006E2CD7">
        <w:rPr>
          <w:color w:val="538135" w:themeColor="accent6" w:themeShade="BF"/>
        </w:rPr>
        <w:t>e</w:t>
      </w:r>
      <w:r w:rsidR="007A5B92">
        <w:rPr>
          <w:color w:val="538135" w:themeColor="accent6" w:themeShade="BF"/>
        </w:rPr>
        <w:t xml:space="preserve"> ‘</w:t>
      </w:r>
      <w:proofErr w:type="spellStart"/>
      <w:r>
        <w:rPr>
          <w:color w:val="538135" w:themeColor="accent6" w:themeShade="BF"/>
        </w:rPr>
        <w:t>RegulatedZone</w:t>
      </w:r>
      <w:proofErr w:type="spellEnd"/>
      <w:r w:rsidR="007A5B92">
        <w:rPr>
          <w:color w:val="538135" w:themeColor="accent6" w:themeShade="BF"/>
        </w:rPr>
        <w:t>’</w:t>
      </w:r>
      <w:r>
        <w:rPr>
          <w:color w:val="538135" w:themeColor="accent6" w:themeShade="BF"/>
        </w:rPr>
        <w:t xml:space="preserve"> représente la zone </w:t>
      </w:r>
      <w:r w:rsidR="00E20076">
        <w:rPr>
          <w:color w:val="538135" w:themeColor="accent6" w:themeShade="BF"/>
        </w:rPr>
        <w:t>avec des règles ou des exceptions à autoris</w:t>
      </w:r>
      <w:r w:rsidR="00F21332">
        <w:rPr>
          <w:color w:val="538135" w:themeColor="accent6" w:themeShade="BF"/>
        </w:rPr>
        <w:t>er</w:t>
      </w:r>
      <w:r w:rsidR="00E20076">
        <w:rPr>
          <w:color w:val="538135" w:themeColor="accent6" w:themeShade="BF"/>
        </w:rPr>
        <w:t>.</w:t>
      </w:r>
      <w:r w:rsidR="006E2CD7">
        <w:rPr>
          <w:color w:val="538135" w:themeColor="accent6" w:themeShade="BF"/>
        </w:rPr>
        <w:t xml:space="preserve"> L’objet possède ces propriétés</w:t>
      </w:r>
    </w:p>
    <w:p w14:paraId="5220F0BB" w14:textId="7A6B7C5B" w:rsidR="00E20076" w:rsidRDefault="00E20076" w:rsidP="00E20076">
      <w:pPr>
        <w:pStyle w:val="Paragraphedeliste"/>
        <w:numPr>
          <w:ilvl w:val="1"/>
          <w:numId w:val="13"/>
        </w:numPr>
        <w:rPr>
          <w:color w:val="538135" w:themeColor="accent6" w:themeShade="BF"/>
        </w:rPr>
      </w:pPr>
      <w:r>
        <w:rPr>
          <w:color w:val="538135" w:themeColor="accent6" w:themeShade="BF"/>
        </w:rPr>
        <w:t>Id : identifiant de la zone</w:t>
      </w:r>
    </w:p>
    <w:p w14:paraId="64E0AF58" w14:textId="6475659F" w:rsidR="00E20076" w:rsidRPr="008E2A39" w:rsidDel="008A5D8E" w:rsidRDefault="00F66E15" w:rsidP="00E20076">
      <w:pPr>
        <w:pStyle w:val="Paragraphedeliste"/>
        <w:numPr>
          <w:ilvl w:val="1"/>
          <w:numId w:val="13"/>
        </w:numPr>
        <w:rPr>
          <w:del w:id="371" w:author="MAHMOUD Mohamed-Ali" w:date="2025-05-14T14:37:00Z"/>
          <w:strike/>
          <w:color w:val="538135" w:themeColor="accent6" w:themeShade="BF"/>
          <w:rPrChange w:id="372" w:author="MAHMOUD Mohamed-Ali [2]" w:date="2025-05-11T01:36:00Z">
            <w:rPr>
              <w:del w:id="373" w:author="MAHMOUD Mohamed-Ali" w:date="2025-05-14T14:37:00Z"/>
              <w:color w:val="538135" w:themeColor="accent6" w:themeShade="BF"/>
            </w:rPr>
          </w:rPrChange>
        </w:rPr>
      </w:pPr>
      <w:del w:id="374" w:author="MAHMOUD Mohamed-Ali" w:date="2025-05-14T14:37:00Z">
        <w:r w:rsidRPr="008E2A39" w:rsidDel="008A5D8E">
          <w:rPr>
            <w:strike/>
            <w:color w:val="538135" w:themeColor="accent6" w:themeShade="BF"/>
            <w:rPrChange w:id="375" w:author="MAHMOUD Mohamed-Ali [2]" w:date="2025-05-11T01:36:00Z">
              <w:rPr>
                <w:color w:val="538135" w:themeColor="accent6" w:themeShade="BF"/>
              </w:rPr>
            </w:rPrChange>
          </w:rPr>
          <w:delText>startNodeId</w:delText>
        </w:r>
      </w:del>
    </w:p>
    <w:p w14:paraId="64DA1513" w14:textId="5545CD8A" w:rsidR="00F66E15" w:rsidRPr="008E2A39" w:rsidDel="008A5D8E" w:rsidRDefault="00F66E15" w:rsidP="00411672">
      <w:pPr>
        <w:pStyle w:val="Paragraphedeliste"/>
        <w:numPr>
          <w:ilvl w:val="1"/>
          <w:numId w:val="13"/>
        </w:numPr>
        <w:rPr>
          <w:ins w:id="376" w:author="MAHMOUD Mohamed-Ali [2]" w:date="2025-05-11T01:35:00Z"/>
          <w:del w:id="377" w:author="MAHMOUD Mohamed-Ali" w:date="2025-05-14T14:37:00Z"/>
          <w:strike/>
          <w:color w:val="538135" w:themeColor="accent6" w:themeShade="BF"/>
          <w:rPrChange w:id="378" w:author="MAHMOUD Mohamed-Ali [2]" w:date="2025-05-11T01:36:00Z">
            <w:rPr>
              <w:ins w:id="379" w:author="MAHMOUD Mohamed-Ali [2]" w:date="2025-05-11T01:35:00Z"/>
              <w:del w:id="380" w:author="MAHMOUD Mohamed-Ali" w:date="2025-05-14T14:37:00Z"/>
              <w:color w:val="538135" w:themeColor="accent6" w:themeShade="BF"/>
            </w:rPr>
          </w:rPrChange>
        </w:rPr>
      </w:pPr>
      <w:del w:id="381" w:author="MAHMOUD Mohamed-Ali" w:date="2025-05-14T14:37:00Z">
        <w:r w:rsidRPr="008E2A39" w:rsidDel="008A5D8E">
          <w:rPr>
            <w:strike/>
            <w:color w:val="538135" w:themeColor="accent6" w:themeShade="BF"/>
            <w:rPrChange w:id="382" w:author="MAHMOUD Mohamed-Ali [2]" w:date="2025-05-11T01:36:00Z">
              <w:rPr>
                <w:color w:val="538135" w:themeColor="accent6" w:themeShade="BF"/>
              </w:rPr>
            </w:rPrChange>
          </w:rPr>
          <w:delText>endNodeId</w:delText>
        </w:r>
      </w:del>
    </w:p>
    <w:p w14:paraId="72238ED8" w14:textId="4C8A908D" w:rsidR="0043419D" w:rsidRDefault="008E2A39" w:rsidP="00411672">
      <w:pPr>
        <w:pStyle w:val="Paragraphedeliste"/>
        <w:numPr>
          <w:ilvl w:val="1"/>
          <w:numId w:val="13"/>
        </w:numPr>
        <w:rPr>
          <w:color w:val="538135" w:themeColor="accent6" w:themeShade="BF"/>
        </w:rPr>
      </w:pPr>
      <w:ins w:id="383" w:author="MAHMOUD Mohamed-Ali [2]" w:date="2025-05-11T01:36:00Z">
        <w:r>
          <w:rPr>
            <w:color w:val="538135" w:themeColor="accent6" w:themeShade="BF"/>
          </w:rPr>
          <w:t xml:space="preserve">{} </w:t>
        </w:r>
        <w:proofErr w:type="spellStart"/>
        <w:r>
          <w:rPr>
            <w:color w:val="538135" w:themeColor="accent6" w:themeShade="BF"/>
          </w:rPr>
          <w:t>edgeId</w:t>
        </w:r>
      </w:ins>
      <w:proofErr w:type="spellEnd"/>
    </w:p>
    <w:p w14:paraId="1CA6743A" w14:textId="59CA49CF" w:rsidR="00411672" w:rsidRDefault="00F66E15" w:rsidP="00411672">
      <w:pPr>
        <w:pStyle w:val="Paragraphedeliste"/>
        <w:numPr>
          <w:ilvl w:val="1"/>
          <w:numId w:val="13"/>
        </w:numPr>
        <w:rPr>
          <w:color w:val="538135" w:themeColor="accent6" w:themeShade="BF"/>
        </w:rPr>
      </w:pPr>
      <w:proofErr w:type="spellStart"/>
      <w:r>
        <w:rPr>
          <w:color w:val="538135" w:themeColor="accent6" w:themeShade="BF"/>
        </w:rPr>
        <w:t>RuleCode</w:t>
      </w:r>
      <w:proofErr w:type="spellEnd"/>
      <w:del w:id="384" w:author="MAHMOUD Mohamed-Ali [2]" w:date="2025-05-05T15:28:00Z">
        <w:r w:rsidDel="00AC32FB">
          <w:rPr>
            <w:color w:val="538135" w:themeColor="accent6" w:themeShade="BF"/>
          </w:rPr>
          <w:delText xml:space="preserve">   (</w:delText>
        </w:r>
      </w:del>
      <w:ins w:id="385" w:author="MAHMOUD Mohamed-Ali [2]" w:date="2025-05-05T15:28:00Z">
        <w:r w:rsidR="00AC32FB">
          <w:rPr>
            <w:color w:val="538135" w:themeColor="accent6" w:themeShade="BF"/>
          </w:rPr>
          <w:t xml:space="preserve">  (</w:t>
        </w:r>
      </w:ins>
      <w:r w:rsidR="00411672">
        <w:rPr>
          <w:color w:val="538135" w:themeColor="accent6" w:themeShade="BF"/>
        </w:rPr>
        <w:t>Règle/</w:t>
      </w:r>
      <w:proofErr w:type="gramStart"/>
      <w:r w:rsidR="00411672">
        <w:rPr>
          <w:color w:val="538135" w:themeColor="accent6" w:themeShade="BF"/>
        </w:rPr>
        <w:t xml:space="preserve">exception </w:t>
      </w:r>
      <w:r>
        <w:rPr>
          <w:color w:val="538135" w:themeColor="accent6" w:themeShade="BF"/>
        </w:rPr>
        <w:t>)</w:t>
      </w:r>
      <w:proofErr w:type="gramEnd"/>
    </w:p>
    <w:p w14:paraId="7CE41569" w14:textId="135AC20D" w:rsidR="00C068D0" w:rsidRPr="00C068D0" w:rsidRDefault="00C068D0" w:rsidP="00C068D0">
      <w:pPr>
        <w:rPr>
          <w:color w:val="538135" w:themeColor="accent6" w:themeShade="BF"/>
        </w:rPr>
      </w:pPr>
      <w:r>
        <w:rPr>
          <w:color w:val="538135" w:themeColor="accent6" w:themeShade="BF"/>
        </w:rPr>
        <w:t>Cette zone peut couvrir les tunnels, les zone sans couverture des réseaux les zones nécessitant des signales sonores spécifique.</w:t>
      </w:r>
    </w:p>
    <w:tbl>
      <w:tblPr>
        <w:tblStyle w:val="TableauGrille4-Accentuation5"/>
        <w:tblW w:w="0" w:type="auto"/>
        <w:jc w:val="center"/>
        <w:tblLook w:val="04A0" w:firstRow="1" w:lastRow="0" w:firstColumn="1" w:lastColumn="0" w:noHBand="0" w:noVBand="1"/>
      </w:tblPr>
      <w:tblGrid>
        <w:gridCol w:w="2451"/>
        <w:gridCol w:w="2397"/>
        <w:gridCol w:w="2145"/>
      </w:tblGrid>
      <w:tr w:rsidR="00D46309" w14:paraId="2FE4883B" w14:textId="77777777" w:rsidTr="00D463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tcPr>
          <w:p w14:paraId="6FFFEA23" w14:textId="77777777" w:rsidR="00D46309" w:rsidRPr="003F7A45" w:rsidRDefault="00D46309">
            <w:pPr>
              <w:pStyle w:val="Paragraphedeliste"/>
              <w:rPr>
                <w:rStyle w:val="lev"/>
                <w:b/>
                <w:bCs/>
              </w:rPr>
            </w:pPr>
            <w:bookmarkStart w:id="386" w:name="_Hlk195872968"/>
            <w:r w:rsidRPr="003F7A45">
              <w:rPr>
                <w:rStyle w:val="lev"/>
                <w:b/>
                <w:bCs/>
              </w:rPr>
              <w:t>Propriétés</w:t>
            </w:r>
          </w:p>
        </w:tc>
        <w:tc>
          <w:tcPr>
            <w:tcW w:w="2397" w:type="dxa"/>
          </w:tcPr>
          <w:p w14:paraId="17121E9B" w14:textId="77777777" w:rsidR="00D46309" w:rsidRPr="003F7A45" w:rsidRDefault="00D46309">
            <w:pPr>
              <w:pStyle w:val="Paragraphedeliste"/>
              <w:cnfStyle w:val="100000000000" w:firstRow="1" w:lastRow="0" w:firstColumn="0" w:lastColumn="0" w:oddVBand="0" w:evenVBand="0" w:oddHBand="0" w:evenHBand="0" w:firstRowFirstColumn="0" w:firstRowLastColumn="0" w:lastRowFirstColumn="0" w:lastRowLastColumn="0"/>
              <w:rPr>
                <w:rStyle w:val="lev"/>
                <w:b/>
                <w:bCs/>
              </w:rPr>
            </w:pPr>
            <w:r w:rsidRPr="003F7A45">
              <w:rPr>
                <w:rStyle w:val="lev"/>
                <w:b/>
                <w:bCs/>
              </w:rPr>
              <w:t>Taille des données</w:t>
            </w:r>
          </w:p>
        </w:tc>
        <w:tc>
          <w:tcPr>
            <w:tcW w:w="2145" w:type="dxa"/>
          </w:tcPr>
          <w:p w14:paraId="2D2CEF49" w14:textId="77777777" w:rsidR="00D46309" w:rsidRPr="003F7A45" w:rsidRDefault="00D46309">
            <w:pPr>
              <w:pStyle w:val="Paragraphedeliste"/>
              <w:ind w:firstLine="708"/>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Obligatoire</w:t>
            </w:r>
          </w:p>
        </w:tc>
      </w:tr>
      <w:tr w:rsidR="00D46309" w:rsidRPr="00D1066A" w14:paraId="15BCC953" w14:textId="77777777" w:rsidTr="00D46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6D4B0890" w14:textId="77777777" w:rsidR="00D46309" w:rsidRPr="00D1066A" w:rsidRDefault="00D46309">
            <w:pPr>
              <w:pStyle w:val="Paragraphedeliste"/>
              <w:rPr>
                <w:rStyle w:val="lev"/>
                <w:color w:val="538135" w:themeColor="accent6" w:themeShade="BF"/>
              </w:rPr>
            </w:pPr>
            <w:r w:rsidRPr="00D1066A">
              <w:rPr>
                <w:rStyle w:val="lev"/>
                <w:color w:val="538135" w:themeColor="accent6" w:themeShade="BF"/>
              </w:rPr>
              <w:t>Id</w:t>
            </w:r>
          </w:p>
        </w:tc>
        <w:tc>
          <w:tcPr>
            <w:tcW w:w="2397" w:type="dxa"/>
            <w:shd w:val="clear" w:color="auto" w:fill="auto"/>
          </w:tcPr>
          <w:p w14:paraId="4157D54B" w14:textId="77777777" w:rsidR="00D46309" w:rsidRPr="00D1066A" w:rsidRDefault="00D46309">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2 octets</w:t>
            </w:r>
          </w:p>
        </w:tc>
        <w:tc>
          <w:tcPr>
            <w:tcW w:w="2145" w:type="dxa"/>
            <w:shd w:val="clear" w:color="auto" w:fill="auto"/>
          </w:tcPr>
          <w:p w14:paraId="619E6CB2" w14:textId="77777777" w:rsidR="00D46309" w:rsidRPr="00D1066A" w:rsidRDefault="00D46309">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D46309" w:rsidRPr="008A5AC1" w:rsidDel="008A5D8E" w14:paraId="4CFA8AEB" w14:textId="09F751EE" w:rsidTr="00D46309">
        <w:trPr>
          <w:jc w:val="center"/>
          <w:del w:id="387" w:author="MAHMOUD Mohamed-Ali" w:date="2025-05-14T14:38: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068434C5" w14:textId="7263B0EA" w:rsidR="00D46309" w:rsidRPr="008A5AC1" w:rsidDel="008A5D8E" w:rsidRDefault="00B10F23">
            <w:pPr>
              <w:pStyle w:val="Paragraphedeliste"/>
              <w:rPr>
                <w:del w:id="388" w:author="MAHMOUD Mohamed-Ali" w:date="2025-05-14T14:38:00Z"/>
                <w:rStyle w:val="lev"/>
                <w:strike/>
                <w:color w:val="538135" w:themeColor="accent6" w:themeShade="BF"/>
                <w:rPrChange w:id="389" w:author="MAHMOUD Mohamed-Ali [2]" w:date="2025-05-11T01:36:00Z">
                  <w:rPr>
                    <w:del w:id="390" w:author="MAHMOUD Mohamed-Ali" w:date="2025-05-14T14:38:00Z"/>
                    <w:rStyle w:val="lev"/>
                    <w:rFonts w:ascii="Calibri" w:hAnsi="Calibri" w:cstheme="minorBidi"/>
                    <w:b/>
                    <w:bCs/>
                    <w:color w:val="538135" w:themeColor="accent6" w:themeShade="BF"/>
                  </w:rPr>
                </w:rPrChange>
              </w:rPr>
            </w:pPr>
            <w:commentRangeStart w:id="391"/>
            <w:del w:id="392" w:author="MAHMOUD Mohamed-Ali" w:date="2025-05-14T14:38:00Z">
              <w:r w:rsidRPr="008A5AC1" w:rsidDel="008A5D8E">
                <w:rPr>
                  <w:rStyle w:val="lev"/>
                  <w:strike/>
                  <w:color w:val="538135" w:themeColor="accent6" w:themeShade="BF"/>
                  <w:rPrChange w:id="393" w:author="MAHMOUD Mohamed-Ali [2]" w:date="2025-05-11T01:36:00Z">
                    <w:rPr>
                      <w:rStyle w:val="lev"/>
                      <w:color w:val="538135" w:themeColor="accent6" w:themeShade="BF"/>
                    </w:rPr>
                  </w:rPrChange>
                </w:rPr>
                <w:delText>{} N</w:delText>
              </w:r>
              <w:r w:rsidR="00D46309" w:rsidRPr="008A5AC1" w:rsidDel="008A5D8E">
                <w:rPr>
                  <w:rStyle w:val="lev"/>
                  <w:strike/>
                  <w:color w:val="538135" w:themeColor="accent6" w:themeShade="BF"/>
                  <w:rPrChange w:id="394" w:author="MAHMOUD Mohamed-Ali [2]" w:date="2025-05-11T01:36:00Z">
                    <w:rPr>
                      <w:rStyle w:val="lev"/>
                      <w:color w:val="538135" w:themeColor="accent6" w:themeShade="BF"/>
                    </w:rPr>
                  </w:rPrChange>
                </w:rPr>
                <w:delText>odeId</w:delText>
              </w:r>
              <w:commentRangeEnd w:id="391"/>
              <w:r w:rsidR="002D5215" w:rsidRPr="008A5AC1" w:rsidDel="008A5D8E">
                <w:rPr>
                  <w:rStyle w:val="Marquedecommentaire"/>
                  <w:rFonts w:ascii="Calibri" w:hAnsi="Calibri" w:cstheme="minorBidi"/>
                  <w:strike/>
                  <w:rPrChange w:id="395" w:author="MAHMOUD Mohamed-Ali [2]" w:date="2025-05-11T01:36:00Z">
                    <w:rPr>
                      <w:rStyle w:val="Marquedecommentaire"/>
                      <w:rFonts w:ascii="Calibri" w:hAnsi="Calibri" w:cstheme="minorBidi"/>
                    </w:rPr>
                  </w:rPrChange>
                </w:rPr>
                <w:commentReference w:id="391"/>
              </w:r>
            </w:del>
          </w:p>
        </w:tc>
        <w:tc>
          <w:tcPr>
            <w:tcW w:w="2397" w:type="dxa"/>
            <w:shd w:val="clear" w:color="auto" w:fill="auto"/>
          </w:tcPr>
          <w:p w14:paraId="43455292" w14:textId="531BD645" w:rsidR="00D46309" w:rsidRPr="008A5AC1" w:rsidDel="008A5D8E" w:rsidRDefault="00B10F23">
            <w:pPr>
              <w:pStyle w:val="Paragraphedeliste"/>
              <w:cnfStyle w:val="000000000000" w:firstRow="0" w:lastRow="0" w:firstColumn="0" w:lastColumn="0" w:oddVBand="0" w:evenVBand="0" w:oddHBand="0" w:evenHBand="0" w:firstRowFirstColumn="0" w:firstRowLastColumn="0" w:lastRowFirstColumn="0" w:lastRowLastColumn="0"/>
              <w:rPr>
                <w:del w:id="396" w:author="MAHMOUD Mohamed-Ali" w:date="2025-05-14T14:38:00Z"/>
                <w:rStyle w:val="lev"/>
                <w:b w:val="0"/>
                <w:bCs w:val="0"/>
                <w:strike/>
                <w:color w:val="538135" w:themeColor="accent6" w:themeShade="BF"/>
                <w:rPrChange w:id="397" w:author="MAHMOUD Mohamed-Ali [2]" w:date="2025-05-11T01:36:00Z">
                  <w:rPr>
                    <w:del w:id="398" w:author="MAHMOUD Mohamed-Ali" w:date="2025-05-14T14:38:00Z"/>
                    <w:rStyle w:val="lev"/>
                    <w:b w:val="0"/>
                    <w:bCs w:val="0"/>
                    <w:color w:val="538135" w:themeColor="accent6" w:themeShade="BF"/>
                  </w:rPr>
                </w:rPrChange>
              </w:rPr>
            </w:pPr>
            <w:del w:id="399" w:author="MAHMOUD Mohamed-Ali" w:date="2025-05-14T14:38:00Z">
              <w:r w:rsidRPr="008A5AC1" w:rsidDel="008A5D8E">
                <w:rPr>
                  <w:rStyle w:val="lev"/>
                  <w:b w:val="0"/>
                  <w:bCs w:val="0"/>
                  <w:strike/>
                  <w:color w:val="538135" w:themeColor="accent6" w:themeShade="BF"/>
                  <w:rPrChange w:id="400" w:author="MAHMOUD Mohamed-Ali [2]" w:date="2025-05-11T01:36:00Z">
                    <w:rPr>
                      <w:rStyle w:val="lev"/>
                      <w:b w:val="0"/>
                      <w:bCs w:val="0"/>
                      <w:color w:val="538135" w:themeColor="accent6" w:themeShade="BF"/>
                    </w:rPr>
                  </w:rPrChange>
                </w:rPr>
                <w:delText>---</w:delText>
              </w:r>
            </w:del>
          </w:p>
        </w:tc>
        <w:tc>
          <w:tcPr>
            <w:tcW w:w="2145" w:type="dxa"/>
            <w:shd w:val="clear" w:color="auto" w:fill="auto"/>
          </w:tcPr>
          <w:p w14:paraId="557D8F98" w14:textId="5AAF164C" w:rsidR="00D46309" w:rsidRPr="008A5AC1" w:rsidDel="008A5D8E" w:rsidRDefault="00D46309">
            <w:pPr>
              <w:pStyle w:val="Paragraphedeliste"/>
              <w:cnfStyle w:val="000000000000" w:firstRow="0" w:lastRow="0" w:firstColumn="0" w:lastColumn="0" w:oddVBand="0" w:evenVBand="0" w:oddHBand="0" w:evenHBand="0" w:firstRowFirstColumn="0" w:firstRowLastColumn="0" w:lastRowFirstColumn="0" w:lastRowLastColumn="0"/>
              <w:rPr>
                <w:del w:id="401" w:author="MAHMOUD Mohamed-Ali" w:date="2025-05-14T14:38:00Z"/>
                <w:rStyle w:val="lev"/>
                <w:b w:val="0"/>
                <w:bCs w:val="0"/>
                <w:strike/>
                <w:color w:val="538135" w:themeColor="accent6" w:themeShade="BF"/>
                <w:rPrChange w:id="402" w:author="MAHMOUD Mohamed-Ali [2]" w:date="2025-05-11T01:36:00Z">
                  <w:rPr>
                    <w:del w:id="403" w:author="MAHMOUD Mohamed-Ali" w:date="2025-05-14T14:38:00Z"/>
                    <w:rStyle w:val="lev"/>
                    <w:b w:val="0"/>
                    <w:bCs w:val="0"/>
                    <w:color w:val="538135" w:themeColor="accent6" w:themeShade="BF"/>
                  </w:rPr>
                </w:rPrChange>
              </w:rPr>
            </w:pPr>
            <w:del w:id="404" w:author="MAHMOUD Mohamed-Ali" w:date="2025-05-14T14:38:00Z">
              <w:r w:rsidRPr="008A5AC1" w:rsidDel="008A5D8E">
                <w:rPr>
                  <w:rStyle w:val="lev"/>
                  <w:b w:val="0"/>
                  <w:bCs w:val="0"/>
                  <w:strike/>
                  <w:color w:val="538135" w:themeColor="accent6" w:themeShade="BF"/>
                  <w:rPrChange w:id="405" w:author="MAHMOUD Mohamed-Ali [2]" w:date="2025-05-11T01:36:00Z">
                    <w:rPr>
                      <w:rStyle w:val="lev"/>
                      <w:b w:val="0"/>
                      <w:bCs w:val="0"/>
                      <w:color w:val="538135" w:themeColor="accent6" w:themeShade="BF"/>
                    </w:rPr>
                  </w:rPrChange>
                </w:rPr>
                <w:delText>Oui</w:delText>
              </w:r>
            </w:del>
          </w:p>
        </w:tc>
      </w:tr>
      <w:tr w:rsidR="008A5AC1" w:rsidRPr="00D1066A" w14:paraId="3C931FF0" w14:textId="77777777" w:rsidTr="00D46309">
        <w:trPr>
          <w:cnfStyle w:val="000000100000" w:firstRow="0" w:lastRow="0" w:firstColumn="0" w:lastColumn="0" w:oddVBand="0" w:evenVBand="0" w:oddHBand="1" w:evenHBand="0" w:firstRowFirstColumn="0" w:firstRowLastColumn="0" w:lastRowFirstColumn="0" w:lastRowLastColumn="0"/>
          <w:jc w:val="center"/>
          <w:ins w:id="406" w:author="MAHMOUD Mohamed-Ali [2]" w:date="2025-05-11T01:36: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49575C5D" w14:textId="141D2161" w:rsidR="008A5AC1" w:rsidRDefault="00870ADF">
            <w:pPr>
              <w:pStyle w:val="Paragraphedeliste"/>
              <w:rPr>
                <w:ins w:id="407" w:author="MAHMOUD Mohamed-Ali [2]" w:date="2025-05-11T01:36:00Z"/>
                <w:rStyle w:val="lev"/>
                <w:color w:val="538135" w:themeColor="accent6" w:themeShade="BF"/>
              </w:rPr>
            </w:pPr>
            <w:ins w:id="408" w:author="MAHMOUD Mohamed-Ali [2]" w:date="2025-05-11T01:36:00Z">
              <w:r>
                <w:rPr>
                  <w:rStyle w:val="lev"/>
                  <w:color w:val="538135" w:themeColor="accent6" w:themeShade="BF"/>
                </w:rPr>
                <w:t>{</w:t>
              </w:r>
            </w:ins>
            <w:ins w:id="409" w:author="MAHMOUD Mohamed-Ali [2]" w:date="2025-05-11T01:37:00Z">
              <w:r>
                <w:rPr>
                  <w:rStyle w:val="lev"/>
                  <w:color w:val="538135" w:themeColor="accent6" w:themeShade="BF"/>
                </w:rPr>
                <w:t xml:space="preserve">} </w:t>
              </w:r>
              <w:proofErr w:type="spellStart"/>
              <w:r>
                <w:rPr>
                  <w:rStyle w:val="lev"/>
                  <w:color w:val="538135" w:themeColor="accent6" w:themeShade="BF"/>
                </w:rPr>
                <w:t>edgeId</w:t>
              </w:r>
            </w:ins>
            <w:proofErr w:type="spellEnd"/>
          </w:p>
        </w:tc>
        <w:tc>
          <w:tcPr>
            <w:tcW w:w="2397" w:type="dxa"/>
            <w:shd w:val="clear" w:color="auto" w:fill="auto"/>
          </w:tcPr>
          <w:p w14:paraId="377F3553" w14:textId="30C8233D" w:rsidR="008A5AC1" w:rsidRDefault="00F40A33">
            <w:pPr>
              <w:pStyle w:val="Paragraphedeliste"/>
              <w:cnfStyle w:val="000000100000" w:firstRow="0" w:lastRow="0" w:firstColumn="0" w:lastColumn="0" w:oddVBand="0" w:evenVBand="0" w:oddHBand="1" w:evenHBand="0" w:firstRowFirstColumn="0" w:firstRowLastColumn="0" w:lastRowFirstColumn="0" w:lastRowLastColumn="0"/>
              <w:rPr>
                <w:ins w:id="410" w:author="MAHMOUD Mohamed-Ali [2]" w:date="2025-05-11T01:36:00Z"/>
                <w:rStyle w:val="lev"/>
                <w:b w:val="0"/>
                <w:bCs w:val="0"/>
                <w:color w:val="538135" w:themeColor="accent6" w:themeShade="BF"/>
              </w:rPr>
            </w:pPr>
            <w:ins w:id="411" w:author="MAHMOUD Mohamed-Ali [2]" w:date="2025-05-11T01:37:00Z">
              <w:r>
                <w:rPr>
                  <w:rStyle w:val="lev"/>
                  <w:b w:val="0"/>
                  <w:bCs w:val="0"/>
                  <w:color w:val="538135" w:themeColor="accent6" w:themeShade="BF"/>
                </w:rPr>
                <w:t>---</w:t>
              </w:r>
            </w:ins>
          </w:p>
        </w:tc>
        <w:tc>
          <w:tcPr>
            <w:tcW w:w="2145" w:type="dxa"/>
            <w:shd w:val="clear" w:color="auto" w:fill="auto"/>
          </w:tcPr>
          <w:p w14:paraId="262D8D51" w14:textId="6B65BED6" w:rsidR="008A5AC1" w:rsidRPr="00D1066A" w:rsidRDefault="00F40A33">
            <w:pPr>
              <w:pStyle w:val="Paragraphedeliste"/>
              <w:cnfStyle w:val="000000100000" w:firstRow="0" w:lastRow="0" w:firstColumn="0" w:lastColumn="0" w:oddVBand="0" w:evenVBand="0" w:oddHBand="1" w:evenHBand="0" w:firstRowFirstColumn="0" w:firstRowLastColumn="0" w:lastRowFirstColumn="0" w:lastRowLastColumn="0"/>
              <w:rPr>
                <w:ins w:id="412" w:author="MAHMOUD Mohamed-Ali [2]" w:date="2025-05-11T01:36:00Z"/>
                <w:rStyle w:val="lev"/>
                <w:b w:val="0"/>
                <w:bCs w:val="0"/>
                <w:color w:val="538135" w:themeColor="accent6" w:themeShade="BF"/>
              </w:rPr>
            </w:pPr>
            <w:ins w:id="413" w:author="MAHMOUD Mohamed-Ali [2]" w:date="2025-05-11T01:37:00Z">
              <w:r>
                <w:rPr>
                  <w:rStyle w:val="lev"/>
                  <w:b w:val="0"/>
                  <w:bCs w:val="0"/>
                  <w:color w:val="538135" w:themeColor="accent6" w:themeShade="BF"/>
                </w:rPr>
                <w:t xml:space="preserve">Oui </w:t>
              </w:r>
            </w:ins>
          </w:p>
        </w:tc>
      </w:tr>
      <w:tr w:rsidR="00D46309" w:rsidRPr="00D1066A" w14:paraId="1FB0AC07" w14:textId="77777777" w:rsidTr="00D46309">
        <w:trPr>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338D57B3" w14:textId="303F5880" w:rsidR="00D46309" w:rsidRDefault="00D46309">
            <w:pPr>
              <w:pStyle w:val="Paragraphedeliste"/>
              <w:rPr>
                <w:rStyle w:val="lev"/>
                <w:color w:val="538135" w:themeColor="accent6" w:themeShade="BF"/>
              </w:rPr>
            </w:pPr>
            <w:proofErr w:type="spellStart"/>
            <w:r>
              <w:rPr>
                <w:rStyle w:val="lev"/>
                <w:color w:val="538135" w:themeColor="accent6" w:themeShade="BF"/>
              </w:rPr>
              <w:t>Rule</w:t>
            </w:r>
            <w:r w:rsidR="00F66E15">
              <w:rPr>
                <w:rStyle w:val="lev"/>
                <w:color w:val="538135" w:themeColor="accent6" w:themeShade="BF"/>
              </w:rPr>
              <w:t>Code</w:t>
            </w:r>
            <w:proofErr w:type="spellEnd"/>
          </w:p>
        </w:tc>
        <w:tc>
          <w:tcPr>
            <w:tcW w:w="2397" w:type="dxa"/>
            <w:shd w:val="clear" w:color="auto" w:fill="auto"/>
          </w:tcPr>
          <w:p w14:paraId="170F0FF0" w14:textId="3F6F3E3C" w:rsidR="00D46309" w:rsidRDefault="00D46309">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1 octet</w:t>
            </w:r>
          </w:p>
        </w:tc>
        <w:tc>
          <w:tcPr>
            <w:tcW w:w="2145" w:type="dxa"/>
            <w:shd w:val="clear" w:color="auto" w:fill="auto"/>
          </w:tcPr>
          <w:p w14:paraId="37E32289" w14:textId="7C013FED" w:rsidR="00D46309" w:rsidRPr="00D1066A" w:rsidRDefault="00D46309">
            <w:pPr>
              <w:pStyle w:val="Paragraphedeliste"/>
              <w:cnfStyle w:val="000000000000" w:firstRow="0" w:lastRow="0" w:firstColumn="0" w:lastColumn="0" w:oddVBand="0" w:evenVBand="0" w:oddHBand="0"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Oui</w:t>
            </w:r>
          </w:p>
        </w:tc>
      </w:tr>
      <w:bookmarkEnd w:id="386"/>
    </w:tbl>
    <w:p w14:paraId="2D77F32A" w14:textId="77777777" w:rsidR="00D46309" w:rsidRDefault="00D46309" w:rsidP="00D46309">
      <w:pPr>
        <w:rPr>
          <w:color w:val="538135" w:themeColor="accent6" w:themeShade="BF"/>
        </w:rPr>
      </w:pPr>
    </w:p>
    <w:p w14:paraId="3857285D" w14:textId="5DC1F719" w:rsidR="00D46309" w:rsidRDefault="00D46309" w:rsidP="00D46309">
      <w:pPr>
        <w:rPr>
          <w:color w:val="538135" w:themeColor="accent6" w:themeShade="BF"/>
        </w:rPr>
      </w:pPr>
      <w:r w:rsidRPr="00D46309">
        <w:rPr>
          <w:color w:val="538135" w:themeColor="accent6" w:themeShade="BF"/>
        </w:rPr>
        <w:t>Les valeurs possible</w:t>
      </w:r>
      <w:r>
        <w:rPr>
          <w:color w:val="538135" w:themeColor="accent6" w:themeShade="BF"/>
        </w:rPr>
        <w:t>s</w:t>
      </w:r>
      <w:r w:rsidRPr="00D46309">
        <w:rPr>
          <w:color w:val="538135" w:themeColor="accent6" w:themeShade="BF"/>
        </w:rPr>
        <w:t xml:space="preserve"> </w:t>
      </w:r>
      <w:r>
        <w:rPr>
          <w:color w:val="538135" w:themeColor="accent6" w:themeShade="BF"/>
        </w:rPr>
        <w:t>de</w:t>
      </w:r>
      <w:r w:rsidRPr="00D46309">
        <w:rPr>
          <w:color w:val="538135" w:themeColor="accent6" w:themeShade="BF"/>
        </w:rPr>
        <w:t xml:space="preserve"> la propriété ‘Rule’ de ‘</w:t>
      </w:r>
      <w:proofErr w:type="spellStart"/>
      <w:r w:rsidRPr="00D46309">
        <w:rPr>
          <w:color w:val="538135" w:themeColor="accent6" w:themeShade="BF"/>
        </w:rPr>
        <w:t>RegulatedZone</w:t>
      </w:r>
      <w:proofErr w:type="spellEnd"/>
      <w:r w:rsidRPr="00D46309">
        <w:rPr>
          <w:color w:val="538135" w:themeColor="accent6" w:themeShade="BF"/>
        </w:rPr>
        <w:t>’</w:t>
      </w:r>
      <w:r>
        <w:rPr>
          <w:color w:val="538135" w:themeColor="accent6" w:themeShade="BF"/>
        </w:rPr>
        <w:t> :</w:t>
      </w:r>
    </w:p>
    <w:p w14:paraId="32DD0435" w14:textId="35D1B75B" w:rsidR="006E2CD7" w:rsidRPr="006E2CD7" w:rsidRDefault="006E2CD7" w:rsidP="006E2CD7">
      <w:pPr>
        <w:pStyle w:val="Paragraphedeliste"/>
        <w:numPr>
          <w:ilvl w:val="0"/>
          <w:numId w:val="13"/>
        </w:numPr>
        <w:rPr>
          <w:color w:val="538135" w:themeColor="accent6" w:themeShade="BF"/>
        </w:rPr>
      </w:pPr>
      <w:commentRangeStart w:id="414"/>
      <w:r w:rsidRPr="006E2CD7">
        <w:rPr>
          <w:color w:val="538135" w:themeColor="accent6" w:themeShade="BF"/>
        </w:rPr>
        <w:lastRenderedPageBreak/>
        <w:t>STANDARD : La zone ne comporte aucune règle particulière ni exception à appliquer.</w:t>
      </w:r>
    </w:p>
    <w:p w14:paraId="1EE8F125" w14:textId="4751EC53" w:rsidR="006E2CD7" w:rsidRPr="006E2CD7" w:rsidRDefault="006E2CD7" w:rsidP="006E2CD7">
      <w:pPr>
        <w:pStyle w:val="Paragraphedeliste"/>
        <w:numPr>
          <w:ilvl w:val="0"/>
          <w:numId w:val="13"/>
        </w:numPr>
        <w:rPr>
          <w:color w:val="538135" w:themeColor="accent6" w:themeShade="BF"/>
        </w:rPr>
      </w:pPr>
      <w:r w:rsidRPr="006E2CD7">
        <w:rPr>
          <w:color w:val="538135" w:themeColor="accent6" w:themeShade="BF"/>
        </w:rPr>
        <w:t>AVAS</w:t>
      </w:r>
      <w:r w:rsidR="00CE2A2E">
        <w:rPr>
          <w:color w:val="538135" w:themeColor="accent6" w:themeShade="BF"/>
        </w:rPr>
        <w:t>_ON</w:t>
      </w:r>
      <w:r w:rsidRPr="006E2CD7">
        <w:rPr>
          <w:color w:val="538135" w:themeColor="accent6" w:themeShade="BF"/>
        </w:rPr>
        <w:t xml:space="preserve"> : Un signal sonore (AVAS) doit être émis ; son comportement peut varier selon la configuration.</w:t>
      </w:r>
    </w:p>
    <w:p w14:paraId="346F2131" w14:textId="3FCB1763" w:rsidR="006E2CD7" w:rsidRPr="006E2CD7" w:rsidRDefault="006E2CD7" w:rsidP="006E2CD7">
      <w:pPr>
        <w:pStyle w:val="Paragraphedeliste"/>
        <w:numPr>
          <w:ilvl w:val="0"/>
          <w:numId w:val="13"/>
        </w:numPr>
        <w:rPr>
          <w:color w:val="538135" w:themeColor="accent6" w:themeShade="BF"/>
        </w:rPr>
      </w:pPr>
      <w:r w:rsidRPr="006E2CD7">
        <w:rPr>
          <w:color w:val="538135" w:themeColor="accent6" w:themeShade="BF"/>
        </w:rPr>
        <w:t>INTERIOR_LIGHT_ON : Indique l’obligation d’allumer les lumières intérieures du véhicule.</w:t>
      </w:r>
    </w:p>
    <w:p w14:paraId="425169F0" w14:textId="5F494259" w:rsidR="006E2CD7" w:rsidRPr="006E2CD7" w:rsidRDefault="006E2CD7" w:rsidP="006E2CD7">
      <w:pPr>
        <w:pStyle w:val="Paragraphedeliste"/>
        <w:numPr>
          <w:ilvl w:val="0"/>
          <w:numId w:val="13"/>
        </w:numPr>
        <w:rPr>
          <w:color w:val="538135" w:themeColor="accent6" w:themeShade="BF"/>
        </w:rPr>
      </w:pPr>
      <w:r w:rsidRPr="006E2CD7">
        <w:rPr>
          <w:color w:val="538135" w:themeColor="accent6" w:themeShade="BF"/>
        </w:rPr>
        <w:t>NETWORK_NO_COVERAGE : Indique que le véhicule entre dans une zone blanche, sans couverture réseau. L’absence de</w:t>
      </w:r>
      <w:r w:rsidR="00C068D0">
        <w:rPr>
          <w:color w:val="538135" w:themeColor="accent6" w:themeShade="BF"/>
        </w:rPr>
        <w:t>s</w:t>
      </w:r>
      <w:r w:rsidRPr="006E2CD7">
        <w:rPr>
          <w:color w:val="538135" w:themeColor="accent6" w:themeShade="BF"/>
        </w:rPr>
        <w:t xml:space="preserve"> messages d’acquittement doit alors être interprétée comme normale.</w:t>
      </w:r>
    </w:p>
    <w:p w14:paraId="4228BCD6" w14:textId="7DB1B977" w:rsidR="0074210A" w:rsidRDefault="006E2CD7" w:rsidP="006E2CD7">
      <w:pPr>
        <w:pStyle w:val="Paragraphedeliste"/>
        <w:numPr>
          <w:ilvl w:val="0"/>
          <w:numId w:val="13"/>
        </w:numPr>
        <w:rPr>
          <w:color w:val="538135" w:themeColor="accent6" w:themeShade="BF"/>
        </w:rPr>
      </w:pPr>
      <w:r w:rsidRPr="006E2CD7">
        <w:rPr>
          <w:color w:val="538135" w:themeColor="accent6" w:themeShade="BF"/>
        </w:rPr>
        <w:t>NETWORK_LIMITED_COVERAGE : Indique une zone à couverture réseau limitée ou instable. Des perturbations dans la réception des messages d’acquittement peuvent survenir et doivent être tolérées</w:t>
      </w:r>
      <w:r>
        <w:rPr>
          <w:color w:val="538135" w:themeColor="accent6" w:themeShade="BF"/>
        </w:rPr>
        <w:t xml:space="preserve"> et interprétée comme normale.</w:t>
      </w:r>
    </w:p>
    <w:p w14:paraId="6BF7B029" w14:textId="6E1D57DA" w:rsidR="00D75E68" w:rsidRDefault="002060F2" w:rsidP="006E2CD7">
      <w:pPr>
        <w:pStyle w:val="Paragraphedeliste"/>
        <w:numPr>
          <w:ilvl w:val="0"/>
          <w:numId w:val="13"/>
        </w:numPr>
        <w:rPr>
          <w:color w:val="538135" w:themeColor="accent6" w:themeShade="BF"/>
        </w:rPr>
      </w:pPr>
      <w:r w:rsidRPr="002060F2">
        <w:rPr>
          <w:color w:val="538135" w:themeColor="accent6" w:themeShade="BF"/>
        </w:rPr>
        <w:t>SLOPE_UPHILL</w:t>
      </w:r>
      <w:r>
        <w:rPr>
          <w:color w:val="538135" w:themeColor="accent6" w:themeShade="BF"/>
        </w:rPr>
        <w:t> : indique que le véhicule roule dans une zone avec une pente ascendante.</w:t>
      </w:r>
    </w:p>
    <w:p w14:paraId="0A001654" w14:textId="0F7A275F" w:rsidR="00D46309" w:rsidRPr="00CF219C" w:rsidRDefault="002060F2" w:rsidP="00D46309">
      <w:pPr>
        <w:pStyle w:val="Paragraphedeliste"/>
        <w:numPr>
          <w:ilvl w:val="0"/>
          <w:numId w:val="13"/>
        </w:numPr>
        <w:rPr>
          <w:color w:val="538135" w:themeColor="accent6" w:themeShade="BF"/>
        </w:rPr>
      </w:pPr>
      <w:r w:rsidRPr="002060F2">
        <w:rPr>
          <w:color w:val="538135" w:themeColor="accent6" w:themeShade="BF"/>
        </w:rPr>
        <w:t>SLOPE_DOWNHILL</w:t>
      </w:r>
      <w:r>
        <w:rPr>
          <w:color w:val="538135" w:themeColor="accent6" w:themeShade="BF"/>
        </w:rPr>
        <w:t> : indique que le véhicule roule dans une zone avec une pente descendante.</w:t>
      </w:r>
      <w:commentRangeEnd w:id="414"/>
      <w:r w:rsidR="002D5215">
        <w:rPr>
          <w:rStyle w:val="Marquedecommentaire"/>
          <w:rFonts w:ascii="Calibri" w:hAnsi="Calibri" w:cstheme="minorBidi"/>
        </w:rPr>
        <w:commentReference w:id="414"/>
      </w:r>
    </w:p>
    <w:p w14:paraId="089EABEA" w14:textId="7B00E90C" w:rsidR="00D46309" w:rsidRDefault="003B324B" w:rsidP="00300D16">
      <w:pPr>
        <w:pStyle w:val="Titre2"/>
        <w:rPr>
          <w:color w:val="538135" w:themeColor="accent6" w:themeShade="BF"/>
        </w:rPr>
      </w:pPr>
      <w:bookmarkStart w:id="415" w:name="_Toc196261146"/>
      <w:commentRangeStart w:id="416"/>
      <w:r>
        <w:rPr>
          <w:color w:val="538135" w:themeColor="accent6" w:themeShade="BF"/>
        </w:rPr>
        <w:t xml:space="preserve">Objet </w:t>
      </w:r>
      <w:r w:rsidR="00300D16">
        <w:rPr>
          <w:color w:val="538135" w:themeColor="accent6" w:themeShade="BF"/>
        </w:rPr>
        <w:t>Tunnel</w:t>
      </w:r>
      <w:bookmarkEnd w:id="415"/>
      <w:commentRangeEnd w:id="416"/>
      <w:r w:rsidR="002D5215">
        <w:rPr>
          <w:rStyle w:val="Marquedecommentaire"/>
          <w:rFonts w:eastAsiaTheme="minorHAnsi" w:cstheme="minorBidi"/>
          <w:b w:val="0"/>
          <w:bCs w:val="0"/>
        </w:rPr>
        <w:commentReference w:id="416"/>
      </w:r>
    </w:p>
    <w:p w14:paraId="66590369" w14:textId="7DF122E1" w:rsidR="00300D16" w:rsidRPr="00300D16" w:rsidRDefault="00300D16" w:rsidP="00300D16">
      <w:pPr>
        <w:rPr>
          <w:color w:val="538135" w:themeColor="accent6" w:themeShade="BF"/>
        </w:rPr>
      </w:pPr>
      <w:r w:rsidRPr="00300D16">
        <w:rPr>
          <w:color w:val="538135" w:themeColor="accent6" w:themeShade="BF"/>
        </w:rPr>
        <w:t xml:space="preserve">L’objet tunnel doit être représenté dans le référentiel topologique afin de permettre au véhicule de générer un état de localisation global </w:t>
      </w:r>
      <w:r>
        <w:rPr>
          <w:color w:val="538135" w:themeColor="accent6" w:themeShade="BF"/>
        </w:rPr>
        <w:t>‘</w:t>
      </w:r>
      <w:proofErr w:type="spellStart"/>
      <w:r w:rsidRPr="00300D16">
        <w:rPr>
          <w:color w:val="538135" w:themeColor="accent6" w:themeShade="BF"/>
        </w:rPr>
        <w:t>globalStatusLoc</w:t>
      </w:r>
      <w:proofErr w:type="spellEnd"/>
      <w:r>
        <w:rPr>
          <w:color w:val="538135" w:themeColor="accent6" w:themeShade="BF"/>
        </w:rPr>
        <w:t>’</w:t>
      </w:r>
      <w:r w:rsidRPr="00300D16">
        <w:rPr>
          <w:color w:val="538135" w:themeColor="accent6" w:themeShade="BF"/>
        </w:rPr>
        <w:t xml:space="preserve"> avec la valeur </w:t>
      </w:r>
      <w:r>
        <w:rPr>
          <w:color w:val="538135" w:themeColor="accent6" w:themeShade="BF"/>
        </w:rPr>
        <w:t>‘</w:t>
      </w:r>
      <w:proofErr w:type="spellStart"/>
      <w:r w:rsidRPr="00300D16">
        <w:rPr>
          <w:color w:val="538135" w:themeColor="accent6" w:themeShade="BF"/>
        </w:rPr>
        <w:t>atTunnel</w:t>
      </w:r>
      <w:proofErr w:type="spellEnd"/>
      <w:r>
        <w:rPr>
          <w:color w:val="538135" w:themeColor="accent6" w:themeShade="BF"/>
        </w:rPr>
        <w:t>’</w:t>
      </w:r>
      <w:r w:rsidRPr="00300D16">
        <w:rPr>
          <w:color w:val="538135" w:themeColor="accent6" w:themeShade="BF"/>
        </w:rPr>
        <w:t>.</w:t>
      </w:r>
    </w:p>
    <w:p w14:paraId="5D40B537" w14:textId="7614ED16" w:rsidR="00300D16" w:rsidRDefault="00300D16" w:rsidP="00300D16">
      <w:pPr>
        <w:rPr>
          <w:color w:val="538135" w:themeColor="accent6" w:themeShade="BF"/>
        </w:rPr>
      </w:pPr>
      <w:r w:rsidRPr="00300D16">
        <w:rPr>
          <w:color w:val="538135" w:themeColor="accent6" w:themeShade="BF"/>
        </w:rPr>
        <w:t xml:space="preserve">Bien que cette information puisse également être déduite par le </w:t>
      </w:r>
      <w:r>
        <w:rPr>
          <w:color w:val="538135" w:themeColor="accent6" w:themeShade="BF"/>
        </w:rPr>
        <w:t>‘</w:t>
      </w:r>
      <w:proofErr w:type="spellStart"/>
      <w:r w:rsidRPr="00300D16">
        <w:rPr>
          <w:color w:val="538135" w:themeColor="accent6" w:themeShade="BF"/>
        </w:rPr>
        <w:t>TrafficManager</w:t>
      </w:r>
      <w:proofErr w:type="spellEnd"/>
      <w:r>
        <w:rPr>
          <w:color w:val="538135" w:themeColor="accent6" w:themeShade="BF"/>
        </w:rPr>
        <w:t>’</w:t>
      </w:r>
      <w:r w:rsidRPr="00300D16">
        <w:rPr>
          <w:color w:val="538135" w:themeColor="accent6" w:themeShade="BF"/>
        </w:rPr>
        <w:t xml:space="preserve"> côté supervision, il est préférable de laisser le véhicule la générer directement, étant donné qu’il dispose du niveau de sécurité requis pour cette responsabilité</w:t>
      </w:r>
      <w:r>
        <w:rPr>
          <w:color w:val="538135" w:themeColor="accent6" w:themeShade="BF"/>
        </w:rPr>
        <w:t xml:space="preserve">. </w:t>
      </w:r>
    </w:p>
    <w:p w14:paraId="589D9640" w14:textId="4C0BFC60" w:rsidR="00300D16" w:rsidRDefault="00300D16" w:rsidP="00300D16">
      <w:pPr>
        <w:rPr>
          <w:color w:val="538135" w:themeColor="accent6" w:themeShade="BF"/>
        </w:rPr>
      </w:pPr>
      <w:r>
        <w:rPr>
          <w:color w:val="538135" w:themeColor="accent6" w:themeShade="BF"/>
        </w:rPr>
        <w:t>L’objet ‘Tunnel’ possède les propriétés suivantes :</w:t>
      </w:r>
    </w:p>
    <w:p w14:paraId="10A0AF35" w14:textId="6BCB85E8" w:rsidR="00300D16" w:rsidDel="00D8776C" w:rsidRDefault="00300D16" w:rsidP="00300D16">
      <w:pPr>
        <w:pStyle w:val="Paragraphedeliste"/>
        <w:numPr>
          <w:ilvl w:val="0"/>
          <w:numId w:val="13"/>
        </w:numPr>
        <w:rPr>
          <w:del w:id="417" w:author="MAHMOUD Mohamed-Ali" w:date="2025-05-14T14:57:00Z"/>
          <w:color w:val="538135" w:themeColor="accent6" w:themeShade="BF"/>
        </w:rPr>
      </w:pPr>
      <w:r>
        <w:rPr>
          <w:color w:val="538135" w:themeColor="accent6" w:themeShade="BF"/>
        </w:rPr>
        <w:t xml:space="preserve">Id </w:t>
      </w:r>
    </w:p>
    <w:p w14:paraId="2FB0DD43" w14:textId="5271E18F" w:rsidR="00300D16" w:rsidRPr="00D8776C" w:rsidDel="00D8776C" w:rsidRDefault="00300D16" w:rsidP="00D8776C">
      <w:pPr>
        <w:pStyle w:val="Paragraphedeliste"/>
        <w:numPr>
          <w:ilvl w:val="0"/>
          <w:numId w:val="13"/>
        </w:numPr>
        <w:rPr>
          <w:del w:id="418" w:author="MAHMOUD Mohamed-Ali" w:date="2025-05-14T14:57:00Z"/>
          <w:strike/>
          <w:color w:val="538135" w:themeColor="accent6" w:themeShade="BF"/>
          <w:rPrChange w:id="419" w:author="MAHMOUD Mohamed-Ali" w:date="2025-05-14T14:57:00Z">
            <w:rPr>
              <w:del w:id="420" w:author="MAHMOUD Mohamed-Ali" w:date="2025-05-14T14:57:00Z"/>
              <w:color w:val="538135" w:themeColor="accent6" w:themeShade="BF"/>
            </w:rPr>
          </w:rPrChange>
        </w:rPr>
        <w:pPrChange w:id="421" w:author="MAHMOUD Mohamed-Ali" w:date="2025-05-14T14:57:00Z">
          <w:pPr>
            <w:pStyle w:val="Paragraphedeliste"/>
            <w:numPr>
              <w:numId w:val="13"/>
            </w:numPr>
            <w:ind w:left="1776" w:hanging="360"/>
          </w:pPr>
        </w:pPrChange>
      </w:pPr>
      <w:del w:id="422" w:author="MAHMOUD Mohamed-Ali" w:date="2025-05-14T14:57:00Z">
        <w:r w:rsidRPr="00D8776C" w:rsidDel="00D8776C">
          <w:rPr>
            <w:strike/>
            <w:color w:val="538135" w:themeColor="accent6" w:themeShade="BF"/>
            <w:rPrChange w:id="423" w:author="MAHMOUD Mohamed-Ali" w:date="2025-05-14T14:57:00Z">
              <w:rPr>
                <w:color w:val="538135" w:themeColor="accent6" w:themeShade="BF"/>
              </w:rPr>
            </w:rPrChange>
          </w:rPr>
          <w:delText>startNodeId</w:delText>
        </w:r>
      </w:del>
    </w:p>
    <w:p w14:paraId="7BC1822B" w14:textId="75E705FC" w:rsidR="00300D16" w:rsidRPr="009C023A" w:rsidRDefault="00300D16" w:rsidP="00D8776C">
      <w:pPr>
        <w:pStyle w:val="Paragraphedeliste"/>
        <w:numPr>
          <w:ilvl w:val="0"/>
          <w:numId w:val="13"/>
        </w:numPr>
        <w:rPr>
          <w:ins w:id="424" w:author="MAHMOUD Mohamed-Ali [2]" w:date="2025-05-11T01:37:00Z"/>
          <w:rPrChange w:id="425" w:author="MAHMOUD Mohamed-Ali [2]" w:date="2025-05-11T01:38:00Z">
            <w:rPr>
              <w:ins w:id="426" w:author="MAHMOUD Mohamed-Ali [2]" w:date="2025-05-11T01:37:00Z"/>
              <w:color w:val="538135" w:themeColor="accent6" w:themeShade="BF"/>
            </w:rPr>
          </w:rPrChange>
        </w:rPr>
      </w:pPr>
      <w:del w:id="427" w:author="MAHMOUD Mohamed-Ali" w:date="2025-05-14T14:57:00Z">
        <w:r w:rsidRPr="009C023A" w:rsidDel="00D8776C">
          <w:rPr>
            <w:rPrChange w:id="428" w:author="MAHMOUD Mohamed-Ali [2]" w:date="2025-05-11T01:38:00Z">
              <w:rPr>
                <w:color w:val="538135" w:themeColor="accent6" w:themeShade="BF"/>
              </w:rPr>
            </w:rPrChange>
          </w:rPr>
          <w:delText>enNodeId</w:delText>
        </w:r>
      </w:del>
    </w:p>
    <w:p w14:paraId="57BFCADA" w14:textId="1C306A7C" w:rsidR="00814AF2" w:rsidRPr="00300D16" w:rsidRDefault="00814AF2" w:rsidP="00300D16">
      <w:pPr>
        <w:pStyle w:val="Paragraphedeliste"/>
        <w:numPr>
          <w:ilvl w:val="0"/>
          <w:numId w:val="13"/>
        </w:numPr>
        <w:rPr>
          <w:color w:val="538135" w:themeColor="accent6" w:themeShade="BF"/>
        </w:rPr>
      </w:pPr>
      <w:ins w:id="429" w:author="MAHMOUD Mohamed-Ali [2]" w:date="2025-05-11T01:37:00Z">
        <w:r>
          <w:rPr>
            <w:color w:val="538135" w:themeColor="accent6" w:themeShade="BF"/>
          </w:rPr>
          <w:t xml:space="preserve">{} </w:t>
        </w:r>
        <w:proofErr w:type="spellStart"/>
        <w:r>
          <w:rPr>
            <w:color w:val="538135" w:themeColor="accent6" w:themeShade="BF"/>
          </w:rPr>
          <w:t>edgeI</w:t>
        </w:r>
      </w:ins>
      <w:ins w:id="430" w:author="MAHMOUD Mohamed-Ali [2]" w:date="2025-05-11T01:38:00Z">
        <w:r>
          <w:rPr>
            <w:color w:val="538135" w:themeColor="accent6" w:themeShade="BF"/>
          </w:rPr>
          <w:t>d</w:t>
        </w:r>
      </w:ins>
      <w:proofErr w:type="spellEnd"/>
    </w:p>
    <w:tbl>
      <w:tblPr>
        <w:tblStyle w:val="TableauGrille4-Accentuation5"/>
        <w:tblW w:w="0" w:type="auto"/>
        <w:jc w:val="center"/>
        <w:tblLook w:val="04A0" w:firstRow="1" w:lastRow="0" w:firstColumn="1" w:lastColumn="0" w:noHBand="0" w:noVBand="1"/>
      </w:tblPr>
      <w:tblGrid>
        <w:gridCol w:w="2451"/>
        <w:gridCol w:w="2397"/>
        <w:gridCol w:w="2145"/>
      </w:tblGrid>
      <w:tr w:rsidR="00300D16" w14:paraId="749C160F"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tcPr>
          <w:p w14:paraId="46129221" w14:textId="77777777" w:rsidR="00300D16" w:rsidRPr="003F7A45" w:rsidRDefault="00300D16">
            <w:pPr>
              <w:pStyle w:val="Paragraphedeliste"/>
              <w:rPr>
                <w:rStyle w:val="lev"/>
                <w:b/>
                <w:bCs/>
              </w:rPr>
            </w:pPr>
            <w:r w:rsidRPr="003F7A45">
              <w:rPr>
                <w:rStyle w:val="lev"/>
                <w:b/>
                <w:bCs/>
              </w:rPr>
              <w:t>Propriétés</w:t>
            </w:r>
          </w:p>
        </w:tc>
        <w:tc>
          <w:tcPr>
            <w:tcW w:w="2397" w:type="dxa"/>
          </w:tcPr>
          <w:p w14:paraId="517CD8C0" w14:textId="77777777" w:rsidR="00300D16" w:rsidRPr="003F7A45" w:rsidRDefault="00300D16">
            <w:pPr>
              <w:pStyle w:val="Paragraphedeliste"/>
              <w:cnfStyle w:val="100000000000" w:firstRow="1" w:lastRow="0" w:firstColumn="0" w:lastColumn="0" w:oddVBand="0" w:evenVBand="0" w:oddHBand="0" w:evenHBand="0" w:firstRowFirstColumn="0" w:firstRowLastColumn="0" w:lastRowFirstColumn="0" w:lastRowLastColumn="0"/>
              <w:rPr>
                <w:rStyle w:val="lev"/>
                <w:b/>
                <w:bCs/>
              </w:rPr>
            </w:pPr>
            <w:r w:rsidRPr="003F7A45">
              <w:rPr>
                <w:rStyle w:val="lev"/>
                <w:b/>
                <w:bCs/>
              </w:rPr>
              <w:t>Taille des données</w:t>
            </w:r>
          </w:p>
        </w:tc>
        <w:tc>
          <w:tcPr>
            <w:tcW w:w="2145" w:type="dxa"/>
          </w:tcPr>
          <w:p w14:paraId="3D9412A5" w14:textId="77777777" w:rsidR="00300D16" w:rsidRPr="003F7A45" w:rsidRDefault="00300D16">
            <w:pPr>
              <w:pStyle w:val="Paragraphedeliste"/>
              <w:ind w:firstLine="708"/>
              <w:cnfStyle w:val="100000000000" w:firstRow="1" w:lastRow="0" w:firstColumn="0" w:lastColumn="0" w:oddVBand="0" w:evenVBand="0" w:oddHBand="0" w:evenHBand="0" w:firstRowFirstColumn="0" w:firstRowLastColumn="0" w:lastRowFirstColumn="0" w:lastRowLastColumn="0"/>
              <w:rPr>
                <w:rStyle w:val="lev"/>
                <w:b/>
                <w:bCs/>
              </w:rPr>
            </w:pPr>
            <w:r>
              <w:rPr>
                <w:rStyle w:val="lev"/>
                <w:b/>
                <w:bCs/>
              </w:rPr>
              <w:t>Obligatoire</w:t>
            </w:r>
          </w:p>
        </w:tc>
      </w:tr>
      <w:tr w:rsidR="00300D16" w:rsidRPr="00D1066A" w14:paraId="4453D9D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230740A7" w14:textId="77777777" w:rsidR="00300D16" w:rsidRPr="00D1066A" w:rsidRDefault="00300D16">
            <w:pPr>
              <w:pStyle w:val="Paragraphedeliste"/>
              <w:rPr>
                <w:rStyle w:val="lev"/>
                <w:color w:val="538135" w:themeColor="accent6" w:themeShade="BF"/>
              </w:rPr>
            </w:pPr>
            <w:r w:rsidRPr="00D1066A">
              <w:rPr>
                <w:rStyle w:val="lev"/>
                <w:color w:val="538135" w:themeColor="accent6" w:themeShade="BF"/>
              </w:rPr>
              <w:t>Id</w:t>
            </w:r>
          </w:p>
        </w:tc>
        <w:tc>
          <w:tcPr>
            <w:tcW w:w="2397" w:type="dxa"/>
            <w:shd w:val="clear" w:color="auto" w:fill="auto"/>
          </w:tcPr>
          <w:p w14:paraId="6847FC3D" w14:textId="0654CA53" w:rsidR="00300D16" w:rsidRPr="00D1066A" w:rsidRDefault="00300D16">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Pr>
                <w:rStyle w:val="lev"/>
                <w:b w:val="0"/>
                <w:bCs w:val="0"/>
                <w:color w:val="538135" w:themeColor="accent6" w:themeShade="BF"/>
              </w:rPr>
              <w:t>1</w:t>
            </w:r>
            <w:r w:rsidRPr="00D1066A">
              <w:rPr>
                <w:rStyle w:val="lev"/>
                <w:b w:val="0"/>
                <w:bCs w:val="0"/>
                <w:color w:val="538135" w:themeColor="accent6" w:themeShade="BF"/>
              </w:rPr>
              <w:t xml:space="preserve"> octet</w:t>
            </w:r>
          </w:p>
        </w:tc>
        <w:tc>
          <w:tcPr>
            <w:tcW w:w="2145" w:type="dxa"/>
            <w:shd w:val="clear" w:color="auto" w:fill="auto"/>
          </w:tcPr>
          <w:p w14:paraId="2CA4AB7E" w14:textId="77777777" w:rsidR="00300D16" w:rsidRPr="00D1066A" w:rsidRDefault="00300D16">
            <w:pPr>
              <w:pStyle w:val="Paragraphedeliste"/>
              <w:cnfStyle w:val="000000100000" w:firstRow="0" w:lastRow="0" w:firstColumn="0" w:lastColumn="0" w:oddVBand="0" w:evenVBand="0" w:oddHBand="1" w:evenHBand="0" w:firstRowFirstColumn="0" w:firstRowLastColumn="0" w:lastRowFirstColumn="0" w:lastRowLastColumn="0"/>
              <w:rPr>
                <w:rStyle w:val="lev"/>
                <w:b w:val="0"/>
                <w:bCs w:val="0"/>
                <w:color w:val="538135" w:themeColor="accent6" w:themeShade="BF"/>
              </w:rPr>
            </w:pPr>
            <w:r w:rsidRPr="00D1066A">
              <w:rPr>
                <w:rStyle w:val="lev"/>
                <w:b w:val="0"/>
                <w:bCs w:val="0"/>
                <w:color w:val="538135" w:themeColor="accent6" w:themeShade="BF"/>
              </w:rPr>
              <w:t>Oui</w:t>
            </w:r>
          </w:p>
        </w:tc>
      </w:tr>
      <w:tr w:rsidR="00300D16" w:rsidRPr="00D1066A" w:rsidDel="008A5D8E" w14:paraId="3D968A2F" w14:textId="0FDFD0DD">
        <w:trPr>
          <w:jc w:val="center"/>
          <w:del w:id="431" w:author="MAHMOUD Mohamed-Ali" w:date="2025-05-14T14:40: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5FD9CC00" w14:textId="62ACFCFB" w:rsidR="00300D16" w:rsidRPr="009C023A" w:rsidDel="008A5D8E" w:rsidRDefault="00300D16">
            <w:pPr>
              <w:pStyle w:val="Paragraphedeliste"/>
              <w:rPr>
                <w:del w:id="432" w:author="MAHMOUD Mohamed-Ali" w:date="2025-05-14T14:40:00Z"/>
                <w:rStyle w:val="lev"/>
                <w:strike/>
                <w:color w:val="538135" w:themeColor="accent6" w:themeShade="BF"/>
                <w:rPrChange w:id="433" w:author="MAHMOUD Mohamed-Ali [2]" w:date="2025-05-11T01:38:00Z">
                  <w:rPr>
                    <w:del w:id="434" w:author="MAHMOUD Mohamed-Ali" w:date="2025-05-14T14:40:00Z"/>
                    <w:rStyle w:val="lev"/>
                    <w:rFonts w:ascii="Calibri" w:hAnsi="Calibri" w:cstheme="minorBidi"/>
                    <w:b/>
                    <w:bCs/>
                    <w:color w:val="538135" w:themeColor="accent6" w:themeShade="BF"/>
                  </w:rPr>
                </w:rPrChange>
              </w:rPr>
            </w:pPr>
            <w:del w:id="435" w:author="MAHMOUD Mohamed-Ali" w:date="2025-05-14T14:40:00Z">
              <w:r w:rsidRPr="009C023A" w:rsidDel="008A5D8E">
                <w:rPr>
                  <w:rStyle w:val="lev"/>
                  <w:strike/>
                  <w:color w:val="538135" w:themeColor="accent6" w:themeShade="BF"/>
                  <w:rPrChange w:id="436" w:author="MAHMOUD Mohamed-Ali [2]" w:date="2025-05-11T01:38:00Z">
                    <w:rPr>
                      <w:rStyle w:val="lev"/>
                      <w:color w:val="538135" w:themeColor="accent6" w:themeShade="BF"/>
                    </w:rPr>
                  </w:rPrChange>
                </w:rPr>
                <w:delText>startNodeId</w:delText>
              </w:r>
            </w:del>
          </w:p>
        </w:tc>
        <w:tc>
          <w:tcPr>
            <w:tcW w:w="2397" w:type="dxa"/>
            <w:shd w:val="clear" w:color="auto" w:fill="auto"/>
          </w:tcPr>
          <w:p w14:paraId="4173F83D" w14:textId="330993E1" w:rsidR="00300D16" w:rsidRPr="009C023A" w:rsidDel="008A5D8E" w:rsidRDefault="00300D16">
            <w:pPr>
              <w:pStyle w:val="Paragraphedeliste"/>
              <w:cnfStyle w:val="000000000000" w:firstRow="0" w:lastRow="0" w:firstColumn="0" w:lastColumn="0" w:oddVBand="0" w:evenVBand="0" w:oddHBand="0" w:evenHBand="0" w:firstRowFirstColumn="0" w:firstRowLastColumn="0" w:lastRowFirstColumn="0" w:lastRowLastColumn="0"/>
              <w:rPr>
                <w:del w:id="437" w:author="MAHMOUD Mohamed-Ali" w:date="2025-05-14T14:40:00Z"/>
                <w:rStyle w:val="lev"/>
                <w:b w:val="0"/>
                <w:bCs w:val="0"/>
                <w:strike/>
                <w:color w:val="538135" w:themeColor="accent6" w:themeShade="BF"/>
                <w:rPrChange w:id="438" w:author="MAHMOUD Mohamed-Ali [2]" w:date="2025-05-11T01:38:00Z">
                  <w:rPr>
                    <w:del w:id="439" w:author="MAHMOUD Mohamed-Ali" w:date="2025-05-14T14:40:00Z"/>
                    <w:rStyle w:val="lev"/>
                    <w:b w:val="0"/>
                    <w:bCs w:val="0"/>
                    <w:color w:val="538135" w:themeColor="accent6" w:themeShade="BF"/>
                  </w:rPr>
                </w:rPrChange>
              </w:rPr>
            </w:pPr>
            <w:del w:id="440" w:author="MAHMOUD Mohamed-Ali" w:date="2025-05-14T14:40:00Z">
              <w:r w:rsidRPr="009C023A" w:rsidDel="008A5D8E">
                <w:rPr>
                  <w:rStyle w:val="lev"/>
                  <w:b w:val="0"/>
                  <w:bCs w:val="0"/>
                  <w:strike/>
                  <w:color w:val="538135" w:themeColor="accent6" w:themeShade="BF"/>
                  <w:rPrChange w:id="441" w:author="MAHMOUD Mohamed-Ali [2]" w:date="2025-05-11T01:38:00Z">
                    <w:rPr>
                      <w:rStyle w:val="lev"/>
                      <w:b w:val="0"/>
                      <w:bCs w:val="0"/>
                      <w:color w:val="538135" w:themeColor="accent6" w:themeShade="BF"/>
                    </w:rPr>
                  </w:rPrChange>
                </w:rPr>
                <w:delText>2 octets</w:delText>
              </w:r>
            </w:del>
          </w:p>
        </w:tc>
        <w:tc>
          <w:tcPr>
            <w:tcW w:w="2145" w:type="dxa"/>
            <w:shd w:val="clear" w:color="auto" w:fill="auto"/>
          </w:tcPr>
          <w:p w14:paraId="190706A4" w14:textId="35A4D72E" w:rsidR="00300D16" w:rsidRPr="009C023A" w:rsidDel="008A5D8E" w:rsidRDefault="00300D16">
            <w:pPr>
              <w:pStyle w:val="Paragraphedeliste"/>
              <w:cnfStyle w:val="000000000000" w:firstRow="0" w:lastRow="0" w:firstColumn="0" w:lastColumn="0" w:oddVBand="0" w:evenVBand="0" w:oddHBand="0" w:evenHBand="0" w:firstRowFirstColumn="0" w:firstRowLastColumn="0" w:lastRowFirstColumn="0" w:lastRowLastColumn="0"/>
              <w:rPr>
                <w:del w:id="442" w:author="MAHMOUD Mohamed-Ali" w:date="2025-05-14T14:40:00Z"/>
                <w:rStyle w:val="lev"/>
                <w:b w:val="0"/>
                <w:bCs w:val="0"/>
                <w:strike/>
                <w:color w:val="538135" w:themeColor="accent6" w:themeShade="BF"/>
                <w:rPrChange w:id="443" w:author="MAHMOUD Mohamed-Ali [2]" w:date="2025-05-11T01:38:00Z">
                  <w:rPr>
                    <w:del w:id="444" w:author="MAHMOUD Mohamed-Ali" w:date="2025-05-14T14:40:00Z"/>
                    <w:rStyle w:val="lev"/>
                    <w:b w:val="0"/>
                    <w:bCs w:val="0"/>
                    <w:color w:val="538135" w:themeColor="accent6" w:themeShade="BF"/>
                  </w:rPr>
                </w:rPrChange>
              </w:rPr>
            </w:pPr>
            <w:del w:id="445" w:author="MAHMOUD Mohamed-Ali" w:date="2025-05-14T14:40:00Z">
              <w:r w:rsidRPr="009C023A" w:rsidDel="008A5D8E">
                <w:rPr>
                  <w:rStyle w:val="lev"/>
                  <w:b w:val="0"/>
                  <w:bCs w:val="0"/>
                  <w:strike/>
                  <w:color w:val="538135" w:themeColor="accent6" w:themeShade="BF"/>
                  <w:rPrChange w:id="446" w:author="MAHMOUD Mohamed-Ali [2]" w:date="2025-05-11T01:38:00Z">
                    <w:rPr>
                      <w:rStyle w:val="lev"/>
                      <w:b w:val="0"/>
                      <w:bCs w:val="0"/>
                      <w:color w:val="538135" w:themeColor="accent6" w:themeShade="BF"/>
                    </w:rPr>
                  </w:rPrChange>
                </w:rPr>
                <w:delText>Oui</w:delText>
              </w:r>
            </w:del>
          </w:p>
        </w:tc>
      </w:tr>
      <w:tr w:rsidR="00300D16" w:rsidRPr="00D1066A" w:rsidDel="008A5D8E" w14:paraId="372FBF2F" w14:textId="021B97C9">
        <w:trPr>
          <w:cnfStyle w:val="000000100000" w:firstRow="0" w:lastRow="0" w:firstColumn="0" w:lastColumn="0" w:oddVBand="0" w:evenVBand="0" w:oddHBand="1" w:evenHBand="0" w:firstRowFirstColumn="0" w:firstRowLastColumn="0" w:lastRowFirstColumn="0" w:lastRowLastColumn="0"/>
          <w:jc w:val="center"/>
          <w:del w:id="447" w:author="MAHMOUD Mohamed-Ali" w:date="2025-05-14T14:40: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53400749" w14:textId="297E7A44" w:rsidR="00300D16" w:rsidRPr="009C023A" w:rsidDel="008A5D8E" w:rsidRDefault="00300D16">
            <w:pPr>
              <w:pStyle w:val="Paragraphedeliste"/>
              <w:rPr>
                <w:del w:id="448" w:author="MAHMOUD Mohamed-Ali" w:date="2025-05-14T14:40:00Z"/>
                <w:rStyle w:val="lev"/>
                <w:strike/>
                <w:color w:val="538135" w:themeColor="accent6" w:themeShade="BF"/>
                <w:rPrChange w:id="449" w:author="MAHMOUD Mohamed-Ali [2]" w:date="2025-05-11T01:38:00Z">
                  <w:rPr>
                    <w:del w:id="450" w:author="MAHMOUD Mohamed-Ali" w:date="2025-05-14T14:40:00Z"/>
                    <w:rStyle w:val="lev"/>
                    <w:rFonts w:ascii="Calibri" w:hAnsi="Calibri" w:cstheme="minorBidi"/>
                    <w:b/>
                    <w:bCs/>
                    <w:color w:val="538135" w:themeColor="accent6" w:themeShade="BF"/>
                  </w:rPr>
                </w:rPrChange>
              </w:rPr>
            </w:pPr>
            <w:del w:id="451" w:author="MAHMOUD Mohamed-Ali" w:date="2025-05-14T14:40:00Z">
              <w:r w:rsidRPr="009C023A" w:rsidDel="008A5D8E">
                <w:rPr>
                  <w:rStyle w:val="lev"/>
                  <w:strike/>
                  <w:color w:val="538135" w:themeColor="accent6" w:themeShade="BF"/>
                  <w:rPrChange w:id="452" w:author="MAHMOUD Mohamed-Ali [2]" w:date="2025-05-11T01:38:00Z">
                    <w:rPr>
                      <w:rStyle w:val="lev"/>
                      <w:color w:val="538135" w:themeColor="accent6" w:themeShade="BF"/>
                    </w:rPr>
                  </w:rPrChange>
                </w:rPr>
                <w:delText>endNodeId</w:delText>
              </w:r>
            </w:del>
          </w:p>
        </w:tc>
        <w:tc>
          <w:tcPr>
            <w:tcW w:w="2397" w:type="dxa"/>
            <w:shd w:val="clear" w:color="auto" w:fill="auto"/>
          </w:tcPr>
          <w:p w14:paraId="5A647008" w14:textId="55DB0F02" w:rsidR="00300D16" w:rsidRPr="009C023A" w:rsidDel="008A5D8E" w:rsidRDefault="00300D16">
            <w:pPr>
              <w:pStyle w:val="Paragraphedeliste"/>
              <w:cnfStyle w:val="000000100000" w:firstRow="0" w:lastRow="0" w:firstColumn="0" w:lastColumn="0" w:oddVBand="0" w:evenVBand="0" w:oddHBand="1" w:evenHBand="0" w:firstRowFirstColumn="0" w:firstRowLastColumn="0" w:lastRowFirstColumn="0" w:lastRowLastColumn="0"/>
              <w:rPr>
                <w:del w:id="453" w:author="MAHMOUD Mohamed-Ali" w:date="2025-05-14T14:40:00Z"/>
                <w:rStyle w:val="lev"/>
                <w:b w:val="0"/>
                <w:bCs w:val="0"/>
                <w:strike/>
                <w:color w:val="538135" w:themeColor="accent6" w:themeShade="BF"/>
                <w:rPrChange w:id="454" w:author="MAHMOUD Mohamed-Ali [2]" w:date="2025-05-11T01:38:00Z">
                  <w:rPr>
                    <w:del w:id="455" w:author="MAHMOUD Mohamed-Ali" w:date="2025-05-14T14:40:00Z"/>
                    <w:rStyle w:val="lev"/>
                    <w:b w:val="0"/>
                    <w:bCs w:val="0"/>
                    <w:color w:val="538135" w:themeColor="accent6" w:themeShade="BF"/>
                  </w:rPr>
                </w:rPrChange>
              </w:rPr>
            </w:pPr>
            <w:del w:id="456" w:author="MAHMOUD Mohamed-Ali" w:date="2025-05-14T14:40:00Z">
              <w:r w:rsidRPr="009C023A" w:rsidDel="008A5D8E">
                <w:rPr>
                  <w:rStyle w:val="lev"/>
                  <w:b w:val="0"/>
                  <w:bCs w:val="0"/>
                  <w:strike/>
                  <w:color w:val="538135" w:themeColor="accent6" w:themeShade="BF"/>
                  <w:rPrChange w:id="457" w:author="MAHMOUD Mohamed-Ali [2]" w:date="2025-05-11T01:38:00Z">
                    <w:rPr>
                      <w:rStyle w:val="lev"/>
                      <w:b w:val="0"/>
                      <w:bCs w:val="0"/>
                      <w:color w:val="538135" w:themeColor="accent6" w:themeShade="BF"/>
                    </w:rPr>
                  </w:rPrChange>
                </w:rPr>
                <w:delText>2 octets</w:delText>
              </w:r>
            </w:del>
          </w:p>
        </w:tc>
        <w:tc>
          <w:tcPr>
            <w:tcW w:w="2145" w:type="dxa"/>
            <w:shd w:val="clear" w:color="auto" w:fill="auto"/>
          </w:tcPr>
          <w:p w14:paraId="5A2ACE0D" w14:textId="364EA4F8" w:rsidR="00300D16" w:rsidRPr="009C023A" w:rsidDel="008A5D8E" w:rsidRDefault="00300D16">
            <w:pPr>
              <w:pStyle w:val="Paragraphedeliste"/>
              <w:cnfStyle w:val="000000100000" w:firstRow="0" w:lastRow="0" w:firstColumn="0" w:lastColumn="0" w:oddVBand="0" w:evenVBand="0" w:oddHBand="1" w:evenHBand="0" w:firstRowFirstColumn="0" w:firstRowLastColumn="0" w:lastRowFirstColumn="0" w:lastRowLastColumn="0"/>
              <w:rPr>
                <w:del w:id="458" w:author="MAHMOUD Mohamed-Ali" w:date="2025-05-14T14:40:00Z"/>
                <w:rStyle w:val="lev"/>
                <w:b w:val="0"/>
                <w:bCs w:val="0"/>
                <w:strike/>
                <w:color w:val="538135" w:themeColor="accent6" w:themeShade="BF"/>
                <w:rPrChange w:id="459" w:author="MAHMOUD Mohamed-Ali [2]" w:date="2025-05-11T01:38:00Z">
                  <w:rPr>
                    <w:del w:id="460" w:author="MAHMOUD Mohamed-Ali" w:date="2025-05-14T14:40:00Z"/>
                    <w:rStyle w:val="lev"/>
                    <w:b w:val="0"/>
                    <w:bCs w:val="0"/>
                    <w:color w:val="538135" w:themeColor="accent6" w:themeShade="BF"/>
                  </w:rPr>
                </w:rPrChange>
              </w:rPr>
            </w:pPr>
            <w:del w:id="461" w:author="MAHMOUD Mohamed-Ali" w:date="2025-05-14T14:40:00Z">
              <w:r w:rsidRPr="009C023A" w:rsidDel="008A5D8E">
                <w:rPr>
                  <w:rStyle w:val="lev"/>
                  <w:b w:val="0"/>
                  <w:bCs w:val="0"/>
                  <w:strike/>
                  <w:color w:val="538135" w:themeColor="accent6" w:themeShade="BF"/>
                  <w:rPrChange w:id="462" w:author="MAHMOUD Mohamed-Ali [2]" w:date="2025-05-11T01:38:00Z">
                    <w:rPr>
                      <w:rStyle w:val="lev"/>
                      <w:b w:val="0"/>
                      <w:bCs w:val="0"/>
                      <w:color w:val="538135" w:themeColor="accent6" w:themeShade="BF"/>
                    </w:rPr>
                  </w:rPrChange>
                </w:rPr>
                <w:delText>Oui</w:delText>
              </w:r>
            </w:del>
          </w:p>
        </w:tc>
      </w:tr>
      <w:tr w:rsidR="00814AF2" w:rsidRPr="00D1066A" w14:paraId="14A61CD1" w14:textId="77777777">
        <w:trPr>
          <w:jc w:val="center"/>
          <w:ins w:id="463" w:author="MAHMOUD Mohamed-Ali [2]" w:date="2025-05-11T01:38: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1A767AEE" w14:textId="09A0F904" w:rsidR="00814AF2" w:rsidRDefault="00886F73">
            <w:pPr>
              <w:pStyle w:val="Paragraphedeliste"/>
              <w:rPr>
                <w:ins w:id="464" w:author="MAHMOUD Mohamed-Ali [2]" w:date="2025-05-11T01:38:00Z"/>
                <w:rStyle w:val="lev"/>
                <w:color w:val="538135" w:themeColor="accent6" w:themeShade="BF"/>
              </w:rPr>
            </w:pPr>
            <w:proofErr w:type="gramStart"/>
            <w:ins w:id="465" w:author="MAHMOUD Mohamed-Ali [2]" w:date="2025-05-11T01:38:00Z">
              <w:r>
                <w:rPr>
                  <w:rStyle w:val="lev"/>
                  <w:color w:val="538135" w:themeColor="accent6" w:themeShade="BF"/>
                </w:rPr>
                <w:t>{</w:t>
              </w:r>
              <w:r>
                <w:rPr>
                  <w:rStyle w:val="lev"/>
                </w:rPr>
                <w:t>}</w:t>
              </w:r>
              <w:proofErr w:type="spellStart"/>
              <w:r>
                <w:rPr>
                  <w:rStyle w:val="lev"/>
                </w:rPr>
                <w:t>edgeId</w:t>
              </w:r>
              <w:proofErr w:type="spellEnd"/>
              <w:proofErr w:type="gramEnd"/>
            </w:ins>
          </w:p>
        </w:tc>
        <w:tc>
          <w:tcPr>
            <w:tcW w:w="2397" w:type="dxa"/>
            <w:shd w:val="clear" w:color="auto" w:fill="auto"/>
          </w:tcPr>
          <w:p w14:paraId="4E56B255" w14:textId="6385B6C3" w:rsidR="00814AF2" w:rsidRDefault="00886F73">
            <w:pPr>
              <w:pStyle w:val="Paragraphedeliste"/>
              <w:cnfStyle w:val="000000000000" w:firstRow="0" w:lastRow="0" w:firstColumn="0" w:lastColumn="0" w:oddVBand="0" w:evenVBand="0" w:oddHBand="0" w:evenHBand="0" w:firstRowFirstColumn="0" w:firstRowLastColumn="0" w:lastRowFirstColumn="0" w:lastRowLastColumn="0"/>
              <w:rPr>
                <w:ins w:id="466" w:author="MAHMOUD Mohamed-Ali [2]" w:date="2025-05-11T01:38:00Z"/>
                <w:rStyle w:val="lev"/>
                <w:b w:val="0"/>
                <w:bCs w:val="0"/>
                <w:color w:val="538135" w:themeColor="accent6" w:themeShade="BF"/>
              </w:rPr>
            </w:pPr>
            <w:ins w:id="467" w:author="MAHMOUD Mohamed-Ali [2]" w:date="2025-05-11T01:38:00Z">
              <w:r>
                <w:rPr>
                  <w:rStyle w:val="lev"/>
                  <w:b w:val="0"/>
                  <w:bCs w:val="0"/>
                  <w:color w:val="538135" w:themeColor="accent6" w:themeShade="BF"/>
                </w:rPr>
                <w:t>--</w:t>
              </w:r>
            </w:ins>
          </w:p>
        </w:tc>
        <w:tc>
          <w:tcPr>
            <w:tcW w:w="2145" w:type="dxa"/>
            <w:shd w:val="clear" w:color="auto" w:fill="auto"/>
          </w:tcPr>
          <w:p w14:paraId="6F0457B8" w14:textId="4B373F9E" w:rsidR="00814AF2" w:rsidRPr="00D1066A" w:rsidRDefault="00886F73">
            <w:pPr>
              <w:pStyle w:val="Paragraphedeliste"/>
              <w:cnfStyle w:val="000000000000" w:firstRow="0" w:lastRow="0" w:firstColumn="0" w:lastColumn="0" w:oddVBand="0" w:evenVBand="0" w:oddHBand="0" w:evenHBand="0" w:firstRowFirstColumn="0" w:firstRowLastColumn="0" w:lastRowFirstColumn="0" w:lastRowLastColumn="0"/>
              <w:rPr>
                <w:ins w:id="468" w:author="MAHMOUD Mohamed-Ali [2]" w:date="2025-05-11T01:38:00Z"/>
                <w:rStyle w:val="lev"/>
                <w:b w:val="0"/>
                <w:bCs w:val="0"/>
                <w:color w:val="538135" w:themeColor="accent6" w:themeShade="BF"/>
              </w:rPr>
            </w:pPr>
            <w:ins w:id="469" w:author="MAHMOUD Mohamed-Ali [2]" w:date="2025-05-11T01:38:00Z">
              <w:r>
                <w:rPr>
                  <w:rStyle w:val="lev"/>
                  <w:b w:val="0"/>
                  <w:bCs w:val="0"/>
                  <w:color w:val="538135" w:themeColor="accent6" w:themeShade="BF"/>
                </w:rPr>
                <w:t>Oui</w:t>
              </w:r>
            </w:ins>
          </w:p>
        </w:tc>
      </w:tr>
    </w:tbl>
    <w:p w14:paraId="016496BE" w14:textId="77777777" w:rsidR="00300D16" w:rsidRDefault="00300D16" w:rsidP="00300D16">
      <w:pPr>
        <w:rPr>
          <w:ins w:id="470" w:author="MAHMOUD Mohamed-Ali [2]" w:date="2025-05-11T01:22:00Z"/>
          <w:color w:val="538135" w:themeColor="accent6" w:themeShade="BF"/>
        </w:rPr>
      </w:pPr>
    </w:p>
    <w:p w14:paraId="25AEBDF2" w14:textId="77777777" w:rsidR="00C07A8B" w:rsidRDefault="00C07A8B" w:rsidP="00300D16">
      <w:pPr>
        <w:rPr>
          <w:ins w:id="471" w:author="MAHMOUD Mohamed-Ali [2]" w:date="2025-05-11T01:22:00Z"/>
          <w:color w:val="538135" w:themeColor="accent6" w:themeShade="BF"/>
        </w:rPr>
      </w:pPr>
    </w:p>
    <w:p w14:paraId="04BC5D6A" w14:textId="6CEEE3B8" w:rsidR="00C07A8B" w:rsidRDefault="00C07A8B" w:rsidP="00C07A8B">
      <w:pPr>
        <w:pStyle w:val="Titre2"/>
        <w:rPr>
          <w:ins w:id="472" w:author="MAHMOUD Mohamed-Ali [2]" w:date="2025-05-11T01:22:00Z"/>
          <w:color w:val="538135" w:themeColor="accent6" w:themeShade="BF"/>
        </w:rPr>
      </w:pPr>
      <w:commentRangeStart w:id="473"/>
      <w:ins w:id="474" w:author="MAHMOUD Mohamed-Ali [2]" w:date="2025-05-11T01:22:00Z">
        <w:r>
          <w:rPr>
            <w:color w:val="538135" w:themeColor="accent6" w:themeShade="BF"/>
          </w:rPr>
          <w:t xml:space="preserve">Objet </w:t>
        </w:r>
        <w:commentRangeEnd w:id="473"/>
        <w:r>
          <w:rPr>
            <w:rStyle w:val="Marquedecommentaire"/>
            <w:rFonts w:eastAsiaTheme="minorHAnsi" w:cstheme="minorBidi"/>
            <w:b w:val="0"/>
            <w:bCs w:val="0"/>
          </w:rPr>
          <w:commentReference w:id="473"/>
        </w:r>
        <w:r w:rsidR="0064603C">
          <w:rPr>
            <w:color w:val="538135" w:themeColor="accent6" w:themeShade="BF"/>
          </w:rPr>
          <w:t>Plateforme d’alignement</w:t>
        </w:r>
      </w:ins>
    </w:p>
    <w:p w14:paraId="5C1EAAC8" w14:textId="3629CAC9" w:rsidR="00C07A8B" w:rsidRDefault="00091E90" w:rsidP="006F59FB">
      <w:pPr>
        <w:rPr>
          <w:ins w:id="475" w:author="MAHMOUD Mohamed-Ali [2]" w:date="2025-05-11T01:40:00Z"/>
          <w:color w:val="538135" w:themeColor="accent6" w:themeShade="BF"/>
        </w:rPr>
      </w:pPr>
      <w:ins w:id="476" w:author="MAHMOUD Mohamed-Ali [2]" w:date="2025-05-11T01:40:00Z">
        <w:r w:rsidRPr="00300D16">
          <w:rPr>
            <w:color w:val="538135" w:themeColor="accent6" w:themeShade="BF"/>
          </w:rPr>
          <w:t xml:space="preserve">L’objet </w:t>
        </w:r>
        <w:r>
          <w:rPr>
            <w:color w:val="538135" w:themeColor="accent6" w:themeShade="BF"/>
          </w:rPr>
          <w:t>‘PA’</w:t>
        </w:r>
        <w:r w:rsidRPr="00300D16">
          <w:rPr>
            <w:color w:val="538135" w:themeColor="accent6" w:themeShade="BF"/>
          </w:rPr>
          <w:t xml:space="preserve"> doit être représenté dans le référentiel topologique afin de permettre au véhicule de générer un état de localisation global </w:t>
        </w:r>
        <w:r>
          <w:rPr>
            <w:color w:val="538135" w:themeColor="accent6" w:themeShade="BF"/>
          </w:rPr>
          <w:t>‘</w:t>
        </w:r>
        <w:proofErr w:type="spellStart"/>
        <w:r w:rsidRPr="00300D16">
          <w:rPr>
            <w:color w:val="538135" w:themeColor="accent6" w:themeShade="BF"/>
          </w:rPr>
          <w:t>globalStatusLoc</w:t>
        </w:r>
        <w:proofErr w:type="spellEnd"/>
        <w:r>
          <w:rPr>
            <w:color w:val="538135" w:themeColor="accent6" w:themeShade="BF"/>
          </w:rPr>
          <w:t>’</w:t>
        </w:r>
        <w:r w:rsidRPr="00300D16">
          <w:rPr>
            <w:color w:val="538135" w:themeColor="accent6" w:themeShade="BF"/>
          </w:rPr>
          <w:t xml:space="preserve"> avec la valeur </w:t>
        </w:r>
        <w:r>
          <w:rPr>
            <w:color w:val="538135" w:themeColor="accent6" w:themeShade="BF"/>
          </w:rPr>
          <w:t>‘</w:t>
        </w:r>
        <w:proofErr w:type="spellStart"/>
        <w:r w:rsidRPr="00300D16">
          <w:rPr>
            <w:color w:val="538135" w:themeColor="accent6" w:themeShade="BF"/>
          </w:rPr>
          <w:t>at</w:t>
        </w:r>
        <w:r>
          <w:rPr>
            <w:color w:val="538135" w:themeColor="accent6" w:themeShade="BF"/>
          </w:rPr>
          <w:t>PA</w:t>
        </w:r>
        <w:proofErr w:type="spellEnd"/>
        <w:r>
          <w:rPr>
            <w:color w:val="538135" w:themeColor="accent6" w:themeShade="BF"/>
          </w:rPr>
          <w:t>’.</w:t>
        </w:r>
      </w:ins>
    </w:p>
    <w:p w14:paraId="5B2DC0F3" w14:textId="77777777" w:rsidR="00091E90" w:rsidRDefault="00091E90" w:rsidP="006F59FB">
      <w:pPr>
        <w:rPr>
          <w:ins w:id="477" w:author="MAHMOUD Mohamed-Ali [2]" w:date="2025-05-11T01:22:00Z"/>
          <w:color w:val="538135" w:themeColor="accent6" w:themeShade="BF"/>
        </w:rPr>
      </w:pPr>
    </w:p>
    <w:p w14:paraId="1F8AB1CB" w14:textId="5D213245" w:rsidR="00C07A8B" w:rsidRDefault="00C07A8B" w:rsidP="00C07A8B">
      <w:pPr>
        <w:rPr>
          <w:ins w:id="478" w:author="MAHMOUD Mohamed-Ali [2]" w:date="2025-05-11T01:22:00Z"/>
          <w:color w:val="538135" w:themeColor="accent6" w:themeShade="BF"/>
        </w:rPr>
      </w:pPr>
      <w:ins w:id="479" w:author="MAHMOUD Mohamed-Ali [2]" w:date="2025-05-11T01:22:00Z">
        <w:r>
          <w:rPr>
            <w:color w:val="538135" w:themeColor="accent6" w:themeShade="BF"/>
          </w:rPr>
          <w:t>L’objet ‘</w:t>
        </w:r>
        <w:r w:rsidR="006F59FB">
          <w:rPr>
            <w:color w:val="538135" w:themeColor="accent6" w:themeShade="BF"/>
          </w:rPr>
          <w:t>PA’</w:t>
        </w:r>
        <w:r>
          <w:rPr>
            <w:color w:val="538135" w:themeColor="accent6" w:themeShade="BF"/>
          </w:rPr>
          <w:t xml:space="preserve"> possède les propriétés suivantes :</w:t>
        </w:r>
      </w:ins>
    </w:p>
    <w:p w14:paraId="26D38B3E" w14:textId="77777777" w:rsidR="00C07A8B" w:rsidRDefault="00C07A8B" w:rsidP="00C07A8B">
      <w:pPr>
        <w:pStyle w:val="Paragraphedeliste"/>
        <w:numPr>
          <w:ilvl w:val="0"/>
          <w:numId w:val="13"/>
        </w:numPr>
        <w:rPr>
          <w:ins w:id="480" w:author="MAHMOUD Mohamed-Ali [2]" w:date="2025-05-11T01:22:00Z"/>
          <w:color w:val="538135" w:themeColor="accent6" w:themeShade="BF"/>
        </w:rPr>
      </w:pPr>
      <w:ins w:id="481" w:author="MAHMOUD Mohamed-Ali [2]" w:date="2025-05-11T01:22:00Z">
        <w:r>
          <w:rPr>
            <w:color w:val="538135" w:themeColor="accent6" w:themeShade="BF"/>
          </w:rPr>
          <w:lastRenderedPageBreak/>
          <w:t xml:space="preserve">Id </w:t>
        </w:r>
      </w:ins>
    </w:p>
    <w:p w14:paraId="1C91A2D7" w14:textId="0D179DC3" w:rsidR="00C07A8B" w:rsidRPr="007D492F" w:rsidDel="008A5D8E" w:rsidRDefault="00C07A8B" w:rsidP="00C07A8B">
      <w:pPr>
        <w:pStyle w:val="Paragraphedeliste"/>
        <w:numPr>
          <w:ilvl w:val="0"/>
          <w:numId w:val="13"/>
        </w:numPr>
        <w:rPr>
          <w:ins w:id="482" w:author="MAHMOUD Mohamed-Ali [2]" w:date="2025-05-11T01:22:00Z"/>
          <w:del w:id="483" w:author="MAHMOUD Mohamed-Ali" w:date="2025-05-14T14:40:00Z"/>
          <w:strike/>
          <w:color w:val="538135" w:themeColor="accent6" w:themeShade="BF"/>
          <w:rPrChange w:id="484" w:author="MAHMOUD Mohamed-Ali [2]" w:date="2025-05-11T01:41:00Z">
            <w:rPr>
              <w:ins w:id="485" w:author="MAHMOUD Mohamed-Ali [2]" w:date="2025-05-11T01:22:00Z"/>
              <w:del w:id="486" w:author="MAHMOUD Mohamed-Ali" w:date="2025-05-14T14:40:00Z"/>
              <w:color w:val="538135" w:themeColor="accent6" w:themeShade="BF"/>
            </w:rPr>
          </w:rPrChange>
        </w:rPr>
      </w:pPr>
      <w:ins w:id="487" w:author="MAHMOUD Mohamed-Ali [2]" w:date="2025-05-11T01:22:00Z">
        <w:del w:id="488" w:author="MAHMOUD Mohamed-Ali" w:date="2025-05-14T14:40:00Z">
          <w:r w:rsidRPr="007D492F" w:rsidDel="008A5D8E">
            <w:rPr>
              <w:strike/>
              <w:color w:val="538135" w:themeColor="accent6" w:themeShade="BF"/>
              <w:rPrChange w:id="489" w:author="MAHMOUD Mohamed-Ali [2]" w:date="2025-05-11T01:41:00Z">
                <w:rPr>
                  <w:color w:val="538135" w:themeColor="accent6" w:themeShade="BF"/>
                </w:rPr>
              </w:rPrChange>
            </w:rPr>
            <w:delText>startNodeId</w:delText>
          </w:r>
        </w:del>
      </w:ins>
    </w:p>
    <w:p w14:paraId="1A20D95D" w14:textId="0A7BC55D" w:rsidR="00C07A8B" w:rsidRPr="007D492F" w:rsidDel="008A5D8E" w:rsidRDefault="00C07A8B" w:rsidP="00C07A8B">
      <w:pPr>
        <w:pStyle w:val="Paragraphedeliste"/>
        <w:numPr>
          <w:ilvl w:val="0"/>
          <w:numId w:val="13"/>
        </w:numPr>
        <w:rPr>
          <w:ins w:id="490" w:author="MAHMOUD Mohamed-Ali [2]" w:date="2025-05-11T01:41:00Z"/>
          <w:del w:id="491" w:author="MAHMOUD Mohamed-Ali" w:date="2025-05-14T14:40:00Z"/>
          <w:strike/>
          <w:color w:val="538135" w:themeColor="accent6" w:themeShade="BF"/>
          <w:rPrChange w:id="492" w:author="MAHMOUD Mohamed-Ali [2]" w:date="2025-05-11T01:41:00Z">
            <w:rPr>
              <w:ins w:id="493" w:author="MAHMOUD Mohamed-Ali [2]" w:date="2025-05-11T01:41:00Z"/>
              <w:del w:id="494" w:author="MAHMOUD Mohamed-Ali" w:date="2025-05-14T14:40:00Z"/>
              <w:color w:val="538135" w:themeColor="accent6" w:themeShade="BF"/>
            </w:rPr>
          </w:rPrChange>
        </w:rPr>
      </w:pPr>
      <w:ins w:id="495" w:author="MAHMOUD Mohamed-Ali [2]" w:date="2025-05-11T01:22:00Z">
        <w:del w:id="496" w:author="MAHMOUD Mohamed-Ali" w:date="2025-05-14T14:40:00Z">
          <w:r w:rsidRPr="007D492F" w:rsidDel="008A5D8E">
            <w:rPr>
              <w:strike/>
              <w:color w:val="538135" w:themeColor="accent6" w:themeShade="BF"/>
              <w:rPrChange w:id="497" w:author="MAHMOUD Mohamed-Ali [2]" w:date="2025-05-11T01:41:00Z">
                <w:rPr>
                  <w:color w:val="538135" w:themeColor="accent6" w:themeShade="BF"/>
                </w:rPr>
              </w:rPrChange>
            </w:rPr>
            <w:delText>enNodeId</w:delText>
          </w:r>
        </w:del>
      </w:ins>
    </w:p>
    <w:p w14:paraId="47CF61FB" w14:textId="64B2D3D6" w:rsidR="00091E90" w:rsidRPr="00300D16" w:rsidRDefault="00091E90" w:rsidP="00C07A8B">
      <w:pPr>
        <w:pStyle w:val="Paragraphedeliste"/>
        <w:numPr>
          <w:ilvl w:val="0"/>
          <w:numId w:val="13"/>
        </w:numPr>
        <w:rPr>
          <w:ins w:id="498" w:author="MAHMOUD Mohamed-Ali [2]" w:date="2025-05-11T01:22:00Z"/>
          <w:color w:val="538135" w:themeColor="accent6" w:themeShade="BF"/>
        </w:rPr>
      </w:pPr>
      <w:ins w:id="499" w:author="MAHMOUD Mohamed-Ali [2]" w:date="2025-05-11T01:41:00Z">
        <w:r>
          <w:rPr>
            <w:color w:val="538135" w:themeColor="accent6" w:themeShade="BF"/>
          </w:rPr>
          <w:t xml:space="preserve">{} </w:t>
        </w:r>
        <w:proofErr w:type="spellStart"/>
        <w:r w:rsidR="007D492F">
          <w:rPr>
            <w:color w:val="538135" w:themeColor="accent6" w:themeShade="BF"/>
          </w:rPr>
          <w:t>edgeId</w:t>
        </w:r>
      </w:ins>
      <w:proofErr w:type="spellEnd"/>
    </w:p>
    <w:tbl>
      <w:tblPr>
        <w:tblStyle w:val="TableauGrille4-Accentuation5"/>
        <w:tblW w:w="0" w:type="auto"/>
        <w:jc w:val="center"/>
        <w:tblLook w:val="04A0" w:firstRow="1" w:lastRow="0" w:firstColumn="1" w:lastColumn="0" w:noHBand="0" w:noVBand="1"/>
      </w:tblPr>
      <w:tblGrid>
        <w:gridCol w:w="2451"/>
        <w:gridCol w:w="2397"/>
        <w:gridCol w:w="2145"/>
      </w:tblGrid>
      <w:tr w:rsidR="00C07A8B" w14:paraId="6F9589A0" w14:textId="77777777">
        <w:trPr>
          <w:cnfStyle w:val="100000000000" w:firstRow="1" w:lastRow="0" w:firstColumn="0" w:lastColumn="0" w:oddVBand="0" w:evenVBand="0" w:oddHBand="0" w:evenHBand="0" w:firstRowFirstColumn="0" w:firstRowLastColumn="0" w:lastRowFirstColumn="0" w:lastRowLastColumn="0"/>
          <w:jc w:val="center"/>
          <w:ins w:id="500" w:author="MAHMOUD Mohamed-Ali [2]" w:date="2025-05-11T01:22:00Z"/>
        </w:trPr>
        <w:tc>
          <w:tcPr>
            <w:cnfStyle w:val="001000000000" w:firstRow="0" w:lastRow="0" w:firstColumn="1" w:lastColumn="0" w:oddVBand="0" w:evenVBand="0" w:oddHBand="0" w:evenHBand="0" w:firstRowFirstColumn="0" w:firstRowLastColumn="0" w:lastRowFirstColumn="0" w:lastRowLastColumn="0"/>
            <w:tcW w:w="2451" w:type="dxa"/>
          </w:tcPr>
          <w:p w14:paraId="793F94A8" w14:textId="77777777" w:rsidR="00C07A8B" w:rsidRPr="003F7A45" w:rsidRDefault="00C07A8B">
            <w:pPr>
              <w:pStyle w:val="Paragraphedeliste"/>
              <w:rPr>
                <w:ins w:id="501" w:author="MAHMOUD Mohamed-Ali [2]" w:date="2025-05-11T01:22:00Z"/>
                <w:rStyle w:val="lev"/>
                <w:b/>
                <w:bCs/>
              </w:rPr>
            </w:pPr>
            <w:ins w:id="502" w:author="MAHMOUD Mohamed-Ali [2]" w:date="2025-05-11T01:22:00Z">
              <w:r w:rsidRPr="003F7A45">
                <w:rPr>
                  <w:rStyle w:val="lev"/>
                  <w:b/>
                  <w:bCs/>
                </w:rPr>
                <w:t>Propriétés</w:t>
              </w:r>
            </w:ins>
          </w:p>
        </w:tc>
        <w:tc>
          <w:tcPr>
            <w:tcW w:w="2397" w:type="dxa"/>
          </w:tcPr>
          <w:p w14:paraId="1736E300" w14:textId="77777777" w:rsidR="00C07A8B" w:rsidRPr="003F7A45" w:rsidRDefault="00C07A8B">
            <w:pPr>
              <w:pStyle w:val="Paragraphedeliste"/>
              <w:cnfStyle w:val="100000000000" w:firstRow="1" w:lastRow="0" w:firstColumn="0" w:lastColumn="0" w:oddVBand="0" w:evenVBand="0" w:oddHBand="0" w:evenHBand="0" w:firstRowFirstColumn="0" w:firstRowLastColumn="0" w:lastRowFirstColumn="0" w:lastRowLastColumn="0"/>
              <w:rPr>
                <w:ins w:id="503" w:author="MAHMOUD Mohamed-Ali [2]" w:date="2025-05-11T01:22:00Z"/>
                <w:rStyle w:val="lev"/>
                <w:b/>
                <w:bCs/>
              </w:rPr>
            </w:pPr>
            <w:ins w:id="504" w:author="MAHMOUD Mohamed-Ali [2]" w:date="2025-05-11T01:22:00Z">
              <w:r w:rsidRPr="003F7A45">
                <w:rPr>
                  <w:rStyle w:val="lev"/>
                  <w:b/>
                  <w:bCs/>
                </w:rPr>
                <w:t>Taille des données</w:t>
              </w:r>
            </w:ins>
          </w:p>
        </w:tc>
        <w:tc>
          <w:tcPr>
            <w:tcW w:w="2145" w:type="dxa"/>
          </w:tcPr>
          <w:p w14:paraId="2FAF351E" w14:textId="77777777" w:rsidR="00C07A8B" w:rsidRPr="003F7A45" w:rsidRDefault="00C07A8B">
            <w:pPr>
              <w:pStyle w:val="Paragraphedeliste"/>
              <w:ind w:firstLine="708"/>
              <w:cnfStyle w:val="100000000000" w:firstRow="1" w:lastRow="0" w:firstColumn="0" w:lastColumn="0" w:oddVBand="0" w:evenVBand="0" w:oddHBand="0" w:evenHBand="0" w:firstRowFirstColumn="0" w:firstRowLastColumn="0" w:lastRowFirstColumn="0" w:lastRowLastColumn="0"/>
              <w:rPr>
                <w:ins w:id="505" w:author="MAHMOUD Mohamed-Ali [2]" w:date="2025-05-11T01:22:00Z"/>
                <w:rStyle w:val="lev"/>
                <w:b/>
                <w:bCs/>
              </w:rPr>
            </w:pPr>
            <w:ins w:id="506" w:author="MAHMOUD Mohamed-Ali [2]" w:date="2025-05-11T01:22:00Z">
              <w:r>
                <w:rPr>
                  <w:rStyle w:val="lev"/>
                  <w:b/>
                  <w:bCs/>
                </w:rPr>
                <w:t>Obligatoire</w:t>
              </w:r>
            </w:ins>
          </w:p>
        </w:tc>
      </w:tr>
      <w:tr w:rsidR="00C07A8B" w:rsidRPr="00D1066A" w14:paraId="15A3668F" w14:textId="77777777">
        <w:trPr>
          <w:cnfStyle w:val="000000100000" w:firstRow="0" w:lastRow="0" w:firstColumn="0" w:lastColumn="0" w:oddVBand="0" w:evenVBand="0" w:oddHBand="1" w:evenHBand="0" w:firstRowFirstColumn="0" w:firstRowLastColumn="0" w:lastRowFirstColumn="0" w:lastRowLastColumn="0"/>
          <w:jc w:val="center"/>
          <w:ins w:id="507" w:author="MAHMOUD Mohamed-Ali [2]" w:date="2025-05-11T01:22: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56CDB523" w14:textId="77777777" w:rsidR="00C07A8B" w:rsidRPr="00D1066A" w:rsidRDefault="00C07A8B">
            <w:pPr>
              <w:pStyle w:val="Paragraphedeliste"/>
              <w:rPr>
                <w:ins w:id="508" w:author="MAHMOUD Mohamed-Ali [2]" w:date="2025-05-11T01:22:00Z"/>
                <w:rStyle w:val="lev"/>
                <w:color w:val="538135" w:themeColor="accent6" w:themeShade="BF"/>
              </w:rPr>
            </w:pPr>
            <w:ins w:id="509" w:author="MAHMOUD Mohamed-Ali [2]" w:date="2025-05-11T01:22:00Z">
              <w:r w:rsidRPr="00D1066A">
                <w:rPr>
                  <w:rStyle w:val="lev"/>
                  <w:color w:val="538135" w:themeColor="accent6" w:themeShade="BF"/>
                </w:rPr>
                <w:t>Id</w:t>
              </w:r>
            </w:ins>
          </w:p>
        </w:tc>
        <w:tc>
          <w:tcPr>
            <w:tcW w:w="2397" w:type="dxa"/>
            <w:shd w:val="clear" w:color="auto" w:fill="auto"/>
          </w:tcPr>
          <w:p w14:paraId="2CAADCDA" w14:textId="77777777" w:rsidR="00C07A8B" w:rsidRPr="00D1066A" w:rsidRDefault="00C07A8B">
            <w:pPr>
              <w:pStyle w:val="Paragraphedeliste"/>
              <w:cnfStyle w:val="000000100000" w:firstRow="0" w:lastRow="0" w:firstColumn="0" w:lastColumn="0" w:oddVBand="0" w:evenVBand="0" w:oddHBand="1" w:evenHBand="0" w:firstRowFirstColumn="0" w:firstRowLastColumn="0" w:lastRowFirstColumn="0" w:lastRowLastColumn="0"/>
              <w:rPr>
                <w:ins w:id="510" w:author="MAHMOUD Mohamed-Ali [2]" w:date="2025-05-11T01:22:00Z"/>
                <w:rStyle w:val="lev"/>
                <w:b w:val="0"/>
                <w:bCs w:val="0"/>
                <w:color w:val="538135" w:themeColor="accent6" w:themeShade="BF"/>
              </w:rPr>
            </w:pPr>
            <w:ins w:id="511" w:author="MAHMOUD Mohamed-Ali [2]" w:date="2025-05-11T01:22:00Z">
              <w:r>
                <w:rPr>
                  <w:rStyle w:val="lev"/>
                  <w:b w:val="0"/>
                  <w:bCs w:val="0"/>
                  <w:color w:val="538135" w:themeColor="accent6" w:themeShade="BF"/>
                </w:rPr>
                <w:t>1</w:t>
              </w:r>
              <w:r w:rsidRPr="00D1066A">
                <w:rPr>
                  <w:rStyle w:val="lev"/>
                  <w:b w:val="0"/>
                  <w:bCs w:val="0"/>
                  <w:color w:val="538135" w:themeColor="accent6" w:themeShade="BF"/>
                </w:rPr>
                <w:t xml:space="preserve"> octet</w:t>
              </w:r>
            </w:ins>
          </w:p>
        </w:tc>
        <w:tc>
          <w:tcPr>
            <w:tcW w:w="2145" w:type="dxa"/>
            <w:shd w:val="clear" w:color="auto" w:fill="auto"/>
          </w:tcPr>
          <w:p w14:paraId="31E76892" w14:textId="77777777" w:rsidR="00C07A8B" w:rsidRPr="00D1066A" w:rsidRDefault="00C07A8B">
            <w:pPr>
              <w:pStyle w:val="Paragraphedeliste"/>
              <w:cnfStyle w:val="000000100000" w:firstRow="0" w:lastRow="0" w:firstColumn="0" w:lastColumn="0" w:oddVBand="0" w:evenVBand="0" w:oddHBand="1" w:evenHBand="0" w:firstRowFirstColumn="0" w:firstRowLastColumn="0" w:lastRowFirstColumn="0" w:lastRowLastColumn="0"/>
              <w:rPr>
                <w:ins w:id="512" w:author="MAHMOUD Mohamed-Ali [2]" w:date="2025-05-11T01:22:00Z"/>
                <w:rStyle w:val="lev"/>
                <w:b w:val="0"/>
                <w:bCs w:val="0"/>
                <w:color w:val="538135" w:themeColor="accent6" w:themeShade="BF"/>
              </w:rPr>
            </w:pPr>
            <w:ins w:id="513" w:author="MAHMOUD Mohamed-Ali [2]" w:date="2025-05-11T01:22:00Z">
              <w:r w:rsidRPr="00D1066A">
                <w:rPr>
                  <w:rStyle w:val="lev"/>
                  <w:b w:val="0"/>
                  <w:bCs w:val="0"/>
                  <w:color w:val="538135" w:themeColor="accent6" w:themeShade="BF"/>
                </w:rPr>
                <w:t>Oui</w:t>
              </w:r>
            </w:ins>
          </w:p>
        </w:tc>
      </w:tr>
      <w:tr w:rsidR="00C07A8B" w:rsidRPr="00D1066A" w:rsidDel="00D8776C" w14:paraId="2F9CADE9" w14:textId="1C877641">
        <w:trPr>
          <w:jc w:val="center"/>
          <w:ins w:id="514" w:author="MAHMOUD Mohamed-Ali [2]" w:date="2025-05-11T01:22:00Z"/>
          <w:del w:id="515" w:author="MAHMOUD Mohamed-Ali" w:date="2025-05-14T14:58: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38A2344C" w14:textId="3C62807C" w:rsidR="00C07A8B" w:rsidRPr="00E73250" w:rsidDel="00D8776C" w:rsidRDefault="00C07A8B">
            <w:pPr>
              <w:pStyle w:val="Paragraphedeliste"/>
              <w:rPr>
                <w:ins w:id="516" w:author="MAHMOUD Mohamed-Ali [2]" w:date="2025-05-11T01:22:00Z"/>
                <w:del w:id="517" w:author="MAHMOUD Mohamed-Ali" w:date="2025-05-14T14:58:00Z"/>
                <w:rStyle w:val="lev"/>
                <w:strike/>
                <w:color w:val="538135" w:themeColor="accent6" w:themeShade="BF"/>
                <w:rPrChange w:id="518" w:author="MAHMOUD Mohamed-Ali [2]" w:date="2025-05-11T01:42:00Z">
                  <w:rPr>
                    <w:ins w:id="519" w:author="MAHMOUD Mohamed-Ali [2]" w:date="2025-05-11T01:22:00Z"/>
                    <w:del w:id="520" w:author="MAHMOUD Mohamed-Ali" w:date="2025-05-14T14:58:00Z"/>
                    <w:rStyle w:val="lev"/>
                    <w:rFonts w:ascii="Calibri" w:hAnsi="Calibri" w:cstheme="minorBidi"/>
                    <w:b/>
                    <w:bCs/>
                    <w:color w:val="538135" w:themeColor="accent6" w:themeShade="BF"/>
                  </w:rPr>
                </w:rPrChange>
              </w:rPr>
            </w:pPr>
            <w:ins w:id="521" w:author="MAHMOUD Mohamed-Ali [2]" w:date="2025-05-11T01:22:00Z">
              <w:del w:id="522" w:author="MAHMOUD Mohamed-Ali" w:date="2025-05-14T14:58:00Z">
                <w:r w:rsidRPr="00E73250" w:rsidDel="00D8776C">
                  <w:rPr>
                    <w:rStyle w:val="lev"/>
                    <w:strike/>
                    <w:color w:val="538135" w:themeColor="accent6" w:themeShade="BF"/>
                    <w:rPrChange w:id="523" w:author="MAHMOUD Mohamed-Ali [2]" w:date="2025-05-11T01:42:00Z">
                      <w:rPr>
                        <w:rStyle w:val="lev"/>
                        <w:color w:val="538135" w:themeColor="accent6" w:themeShade="BF"/>
                      </w:rPr>
                    </w:rPrChange>
                  </w:rPr>
                  <w:delText>startNodeId</w:delText>
                </w:r>
              </w:del>
            </w:ins>
          </w:p>
        </w:tc>
        <w:tc>
          <w:tcPr>
            <w:tcW w:w="2397" w:type="dxa"/>
            <w:shd w:val="clear" w:color="auto" w:fill="auto"/>
          </w:tcPr>
          <w:p w14:paraId="41BD11DD" w14:textId="41B5ECC9" w:rsidR="00C07A8B" w:rsidRPr="00E73250" w:rsidDel="00D8776C" w:rsidRDefault="00C07A8B">
            <w:pPr>
              <w:pStyle w:val="Paragraphedeliste"/>
              <w:cnfStyle w:val="000000000000" w:firstRow="0" w:lastRow="0" w:firstColumn="0" w:lastColumn="0" w:oddVBand="0" w:evenVBand="0" w:oddHBand="0" w:evenHBand="0" w:firstRowFirstColumn="0" w:firstRowLastColumn="0" w:lastRowFirstColumn="0" w:lastRowLastColumn="0"/>
              <w:rPr>
                <w:ins w:id="524" w:author="MAHMOUD Mohamed-Ali [2]" w:date="2025-05-11T01:22:00Z"/>
                <w:del w:id="525" w:author="MAHMOUD Mohamed-Ali" w:date="2025-05-14T14:58:00Z"/>
                <w:rStyle w:val="lev"/>
                <w:b w:val="0"/>
                <w:bCs w:val="0"/>
                <w:strike/>
                <w:color w:val="538135" w:themeColor="accent6" w:themeShade="BF"/>
                <w:rPrChange w:id="526" w:author="MAHMOUD Mohamed-Ali [2]" w:date="2025-05-11T01:42:00Z">
                  <w:rPr>
                    <w:ins w:id="527" w:author="MAHMOUD Mohamed-Ali [2]" w:date="2025-05-11T01:22:00Z"/>
                    <w:del w:id="528" w:author="MAHMOUD Mohamed-Ali" w:date="2025-05-14T14:58:00Z"/>
                    <w:rStyle w:val="lev"/>
                    <w:b w:val="0"/>
                    <w:bCs w:val="0"/>
                    <w:color w:val="538135" w:themeColor="accent6" w:themeShade="BF"/>
                  </w:rPr>
                </w:rPrChange>
              </w:rPr>
            </w:pPr>
            <w:ins w:id="529" w:author="MAHMOUD Mohamed-Ali [2]" w:date="2025-05-11T01:22:00Z">
              <w:del w:id="530" w:author="MAHMOUD Mohamed-Ali" w:date="2025-05-14T14:58:00Z">
                <w:r w:rsidRPr="00E73250" w:rsidDel="00D8776C">
                  <w:rPr>
                    <w:rStyle w:val="lev"/>
                    <w:b w:val="0"/>
                    <w:bCs w:val="0"/>
                    <w:strike/>
                    <w:color w:val="538135" w:themeColor="accent6" w:themeShade="BF"/>
                    <w:rPrChange w:id="531" w:author="MAHMOUD Mohamed-Ali [2]" w:date="2025-05-11T01:42:00Z">
                      <w:rPr>
                        <w:rStyle w:val="lev"/>
                        <w:b w:val="0"/>
                        <w:bCs w:val="0"/>
                        <w:color w:val="538135" w:themeColor="accent6" w:themeShade="BF"/>
                      </w:rPr>
                    </w:rPrChange>
                  </w:rPr>
                  <w:delText>2 octets</w:delText>
                </w:r>
              </w:del>
            </w:ins>
          </w:p>
        </w:tc>
        <w:tc>
          <w:tcPr>
            <w:tcW w:w="2145" w:type="dxa"/>
            <w:shd w:val="clear" w:color="auto" w:fill="auto"/>
          </w:tcPr>
          <w:p w14:paraId="0D63255A" w14:textId="52F1AD05" w:rsidR="00C07A8B" w:rsidRPr="00E73250" w:rsidDel="00D8776C" w:rsidRDefault="00C07A8B">
            <w:pPr>
              <w:pStyle w:val="Paragraphedeliste"/>
              <w:cnfStyle w:val="000000000000" w:firstRow="0" w:lastRow="0" w:firstColumn="0" w:lastColumn="0" w:oddVBand="0" w:evenVBand="0" w:oddHBand="0" w:evenHBand="0" w:firstRowFirstColumn="0" w:firstRowLastColumn="0" w:lastRowFirstColumn="0" w:lastRowLastColumn="0"/>
              <w:rPr>
                <w:ins w:id="532" w:author="MAHMOUD Mohamed-Ali [2]" w:date="2025-05-11T01:22:00Z"/>
                <w:del w:id="533" w:author="MAHMOUD Mohamed-Ali" w:date="2025-05-14T14:58:00Z"/>
                <w:rStyle w:val="lev"/>
                <w:b w:val="0"/>
                <w:bCs w:val="0"/>
                <w:strike/>
                <w:color w:val="538135" w:themeColor="accent6" w:themeShade="BF"/>
                <w:rPrChange w:id="534" w:author="MAHMOUD Mohamed-Ali [2]" w:date="2025-05-11T01:42:00Z">
                  <w:rPr>
                    <w:ins w:id="535" w:author="MAHMOUD Mohamed-Ali [2]" w:date="2025-05-11T01:22:00Z"/>
                    <w:del w:id="536" w:author="MAHMOUD Mohamed-Ali" w:date="2025-05-14T14:58:00Z"/>
                    <w:rStyle w:val="lev"/>
                    <w:b w:val="0"/>
                    <w:bCs w:val="0"/>
                    <w:color w:val="538135" w:themeColor="accent6" w:themeShade="BF"/>
                  </w:rPr>
                </w:rPrChange>
              </w:rPr>
            </w:pPr>
            <w:ins w:id="537" w:author="MAHMOUD Mohamed-Ali [2]" w:date="2025-05-11T01:22:00Z">
              <w:del w:id="538" w:author="MAHMOUD Mohamed-Ali" w:date="2025-05-14T14:58:00Z">
                <w:r w:rsidRPr="00E73250" w:rsidDel="00D8776C">
                  <w:rPr>
                    <w:rStyle w:val="lev"/>
                    <w:b w:val="0"/>
                    <w:bCs w:val="0"/>
                    <w:strike/>
                    <w:color w:val="538135" w:themeColor="accent6" w:themeShade="BF"/>
                    <w:rPrChange w:id="539" w:author="MAHMOUD Mohamed-Ali [2]" w:date="2025-05-11T01:42:00Z">
                      <w:rPr>
                        <w:rStyle w:val="lev"/>
                        <w:b w:val="0"/>
                        <w:bCs w:val="0"/>
                        <w:color w:val="538135" w:themeColor="accent6" w:themeShade="BF"/>
                      </w:rPr>
                    </w:rPrChange>
                  </w:rPr>
                  <w:delText>Oui</w:delText>
                </w:r>
              </w:del>
            </w:ins>
          </w:p>
        </w:tc>
      </w:tr>
      <w:tr w:rsidR="00C07A8B" w:rsidRPr="00D1066A" w:rsidDel="008A5D8E" w14:paraId="465B9C59" w14:textId="0C46C275">
        <w:trPr>
          <w:cnfStyle w:val="000000100000" w:firstRow="0" w:lastRow="0" w:firstColumn="0" w:lastColumn="0" w:oddVBand="0" w:evenVBand="0" w:oddHBand="1" w:evenHBand="0" w:firstRowFirstColumn="0" w:firstRowLastColumn="0" w:lastRowFirstColumn="0" w:lastRowLastColumn="0"/>
          <w:jc w:val="center"/>
          <w:ins w:id="540" w:author="MAHMOUD Mohamed-Ali [2]" w:date="2025-05-11T01:22:00Z"/>
          <w:del w:id="541" w:author="MAHMOUD Mohamed-Ali" w:date="2025-05-14T14:40: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28C890AC" w14:textId="131E73E8" w:rsidR="00C07A8B" w:rsidRPr="00E73250" w:rsidDel="008A5D8E" w:rsidRDefault="00C07A8B">
            <w:pPr>
              <w:pStyle w:val="Paragraphedeliste"/>
              <w:rPr>
                <w:ins w:id="542" w:author="MAHMOUD Mohamed-Ali [2]" w:date="2025-05-11T01:22:00Z"/>
                <w:del w:id="543" w:author="MAHMOUD Mohamed-Ali" w:date="2025-05-14T14:40:00Z"/>
                <w:rStyle w:val="lev"/>
                <w:strike/>
                <w:color w:val="538135" w:themeColor="accent6" w:themeShade="BF"/>
                <w:rPrChange w:id="544" w:author="MAHMOUD Mohamed-Ali [2]" w:date="2025-05-11T01:42:00Z">
                  <w:rPr>
                    <w:ins w:id="545" w:author="MAHMOUD Mohamed-Ali [2]" w:date="2025-05-11T01:22:00Z"/>
                    <w:del w:id="546" w:author="MAHMOUD Mohamed-Ali" w:date="2025-05-14T14:40:00Z"/>
                    <w:rStyle w:val="lev"/>
                    <w:rFonts w:ascii="Calibri" w:hAnsi="Calibri" w:cstheme="minorBidi"/>
                    <w:b/>
                    <w:bCs/>
                    <w:color w:val="538135" w:themeColor="accent6" w:themeShade="BF"/>
                  </w:rPr>
                </w:rPrChange>
              </w:rPr>
            </w:pPr>
            <w:ins w:id="547" w:author="MAHMOUD Mohamed-Ali [2]" w:date="2025-05-11T01:22:00Z">
              <w:del w:id="548" w:author="MAHMOUD Mohamed-Ali" w:date="2025-05-14T14:40:00Z">
                <w:r w:rsidRPr="00E73250" w:rsidDel="008A5D8E">
                  <w:rPr>
                    <w:rStyle w:val="lev"/>
                    <w:strike/>
                    <w:color w:val="538135" w:themeColor="accent6" w:themeShade="BF"/>
                    <w:rPrChange w:id="549" w:author="MAHMOUD Mohamed-Ali [2]" w:date="2025-05-11T01:42:00Z">
                      <w:rPr>
                        <w:rStyle w:val="lev"/>
                        <w:color w:val="538135" w:themeColor="accent6" w:themeShade="BF"/>
                      </w:rPr>
                    </w:rPrChange>
                  </w:rPr>
                  <w:delText>endNodeId</w:delText>
                </w:r>
              </w:del>
            </w:ins>
          </w:p>
        </w:tc>
        <w:tc>
          <w:tcPr>
            <w:tcW w:w="2397" w:type="dxa"/>
            <w:shd w:val="clear" w:color="auto" w:fill="auto"/>
          </w:tcPr>
          <w:p w14:paraId="3162E5D6" w14:textId="53FDD1D6" w:rsidR="00C07A8B" w:rsidRPr="00E73250" w:rsidDel="008A5D8E" w:rsidRDefault="00C07A8B">
            <w:pPr>
              <w:pStyle w:val="Paragraphedeliste"/>
              <w:cnfStyle w:val="000000100000" w:firstRow="0" w:lastRow="0" w:firstColumn="0" w:lastColumn="0" w:oddVBand="0" w:evenVBand="0" w:oddHBand="1" w:evenHBand="0" w:firstRowFirstColumn="0" w:firstRowLastColumn="0" w:lastRowFirstColumn="0" w:lastRowLastColumn="0"/>
              <w:rPr>
                <w:ins w:id="550" w:author="MAHMOUD Mohamed-Ali [2]" w:date="2025-05-11T01:22:00Z"/>
                <w:del w:id="551" w:author="MAHMOUD Mohamed-Ali" w:date="2025-05-14T14:40:00Z"/>
                <w:rStyle w:val="lev"/>
                <w:b w:val="0"/>
                <w:bCs w:val="0"/>
                <w:strike/>
                <w:color w:val="538135" w:themeColor="accent6" w:themeShade="BF"/>
                <w:rPrChange w:id="552" w:author="MAHMOUD Mohamed-Ali [2]" w:date="2025-05-11T01:42:00Z">
                  <w:rPr>
                    <w:ins w:id="553" w:author="MAHMOUD Mohamed-Ali [2]" w:date="2025-05-11T01:22:00Z"/>
                    <w:del w:id="554" w:author="MAHMOUD Mohamed-Ali" w:date="2025-05-14T14:40:00Z"/>
                    <w:rStyle w:val="lev"/>
                    <w:b w:val="0"/>
                    <w:bCs w:val="0"/>
                    <w:color w:val="538135" w:themeColor="accent6" w:themeShade="BF"/>
                  </w:rPr>
                </w:rPrChange>
              </w:rPr>
            </w:pPr>
            <w:ins w:id="555" w:author="MAHMOUD Mohamed-Ali [2]" w:date="2025-05-11T01:22:00Z">
              <w:del w:id="556" w:author="MAHMOUD Mohamed-Ali" w:date="2025-05-14T14:40:00Z">
                <w:r w:rsidRPr="00E73250" w:rsidDel="008A5D8E">
                  <w:rPr>
                    <w:rStyle w:val="lev"/>
                    <w:b w:val="0"/>
                    <w:bCs w:val="0"/>
                    <w:strike/>
                    <w:color w:val="538135" w:themeColor="accent6" w:themeShade="BF"/>
                    <w:rPrChange w:id="557" w:author="MAHMOUD Mohamed-Ali [2]" w:date="2025-05-11T01:42:00Z">
                      <w:rPr>
                        <w:rStyle w:val="lev"/>
                        <w:b w:val="0"/>
                        <w:bCs w:val="0"/>
                        <w:color w:val="538135" w:themeColor="accent6" w:themeShade="BF"/>
                      </w:rPr>
                    </w:rPrChange>
                  </w:rPr>
                  <w:delText>2 octets</w:delText>
                </w:r>
              </w:del>
            </w:ins>
          </w:p>
        </w:tc>
        <w:tc>
          <w:tcPr>
            <w:tcW w:w="2145" w:type="dxa"/>
            <w:shd w:val="clear" w:color="auto" w:fill="auto"/>
          </w:tcPr>
          <w:p w14:paraId="3A1803EE" w14:textId="68BBEB82" w:rsidR="00C07A8B" w:rsidRPr="00E73250" w:rsidDel="008A5D8E" w:rsidRDefault="00C07A8B">
            <w:pPr>
              <w:pStyle w:val="Paragraphedeliste"/>
              <w:cnfStyle w:val="000000100000" w:firstRow="0" w:lastRow="0" w:firstColumn="0" w:lastColumn="0" w:oddVBand="0" w:evenVBand="0" w:oddHBand="1" w:evenHBand="0" w:firstRowFirstColumn="0" w:firstRowLastColumn="0" w:lastRowFirstColumn="0" w:lastRowLastColumn="0"/>
              <w:rPr>
                <w:ins w:id="558" w:author="MAHMOUD Mohamed-Ali [2]" w:date="2025-05-11T01:22:00Z"/>
                <w:del w:id="559" w:author="MAHMOUD Mohamed-Ali" w:date="2025-05-14T14:40:00Z"/>
                <w:rStyle w:val="lev"/>
                <w:b w:val="0"/>
                <w:bCs w:val="0"/>
                <w:strike/>
                <w:color w:val="538135" w:themeColor="accent6" w:themeShade="BF"/>
                <w:rPrChange w:id="560" w:author="MAHMOUD Mohamed-Ali [2]" w:date="2025-05-11T01:42:00Z">
                  <w:rPr>
                    <w:ins w:id="561" w:author="MAHMOUD Mohamed-Ali [2]" w:date="2025-05-11T01:22:00Z"/>
                    <w:del w:id="562" w:author="MAHMOUD Mohamed-Ali" w:date="2025-05-14T14:40:00Z"/>
                    <w:rStyle w:val="lev"/>
                    <w:b w:val="0"/>
                    <w:bCs w:val="0"/>
                    <w:color w:val="538135" w:themeColor="accent6" w:themeShade="BF"/>
                  </w:rPr>
                </w:rPrChange>
              </w:rPr>
            </w:pPr>
            <w:ins w:id="563" w:author="MAHMOUD Mohamed-Ali [2]" w:date="2025-05-11T01:22:00Z">
              <w:del w:id="564" w:author="MAHMOUD Mohamed-Ali" w:date="2025-05-14T14:40:00Z">
                <w:r w:rsidRPr="00E73250" w:rsidDel="008A5D8E">
                  <w:rPr>
                    <w:rStyle w:val="lev"/>
                    <w:b w:val="0"/>
                    <w:bCs w:val="0"/>
                    <w:strike/>
                    <w:color w:val="538135" w:themeColor="accent6" w:themeShade="BF"/>
                    <w:rPrChange w:id="565" w:author="MAHMOUD Mohamed-Ali [2]" w:date="2025-05-11T01:42:00Z">
                      <w:rPr>
                        <w:rStyle w:val="lev"/>
                        <w:b w:val="0"/>
                        <w:bCs w:val="0"/>
                        <w:color w:val="538135" w:themeColor="accent6" w:themeShade="BF"/>
                      </w:rPr>
                    </w:rPrChange>
                  </w:rPr>
                  <w:delText>Oui</w:delText>
                </w:r>
              </w:del>
            </w:ins>
          </w:p>
        </w:tc>
      </w:tr>
      <w:tr w:rsidR="007D492F" w:rsidRPr="00E73250" w14:paraId="311875B0" w14:textId="77777777">
        <w:trPr>
          <w:jc w:val="center"/>
          <w:ins w:id="566" w:author="MAHMOUD Mohamed-Ali [2]" w:date="2025-05-11T01:41:00Z"/>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29FCC275" w14:textId="704B3460" w:rsidR="007D492F" w:rsidRDefault="007D492F">
            <w:pPr>
              <w:pStyle w:val="Paragraphedeliste"/>
              <w:rPr>
                <w:ins w:id="567" w:author="MAHMOUD Mohamed-Ali [2]" w:date="2025-05-11T01:41:00Z"/>
                <w:rStyle w:val="lev"/>
                <w:color w:val="538135" w:themeColor="accent6" w:themeShade="BF"/>
              </w:rPr>
            </w:pPr>
            <w:ins w:id="568" w:author="MAHMOUD Mohamed-Ali [2]" w:date="2025-05-11T01:41:00Z">
              <w:r>
                <w:rPr>
                  <w:rStyle w:val="lev"/>
                  <w:color w:val="538135" w:themeColor="accent6" w:themeShade="BF"/>
                </w:rPr>
                <w:t>{</w:t>
              </w:r>
              <w:r w:rsidRPr="00E73250">
                <w:rPr>
                  <w:rStyle w:val="lev"/>
                  <w:color w:val="538135" w:themeColor="accent6" w:themeShade="BF"/>
                  <w:rPrChange w:id="569" w:author="MAHMOUD Mohamed-Ali [2]" w:date="2025-05-11T01:42:00Z">
                    <w:rPr>
                      <w:rStyle w:val="lev"/>
                    </w:rPr>
                  </w:rPrChange>
                </w:rPr>
                <w:t xml:space="preserve">} </w:t>
              </w:r>
              <w:proofErr w:type="spellStart"/>
              <w:r w:rsidRPr="00E73250">
                <w:rPr>
                  <w:rStyle w:val="lev"/>
                  <w:color w:val="538135" w:themeColor="accent6" w:themeShade="BF"/>
                  <w:rPrChange w:id="570" w:author="MAHMOUD Mohamed-Ali [2]" w:date="2025-05-11T01:42:00Z">
                    <w:rPr>
                      <w:rStyle w:val="lev"/>
                    </w:rPr>
                  </w:rPrChange>
                </w:rPr>
                <w:t>edgeId</w:t>
              </w:r>
              <w:proofErr w:type="spellEnd"/>
            </w:ins>
          </w:p>
        </w:tc>
        <w:tc>
          <w:tcPr>
            <w:tcW w:w="2397" w:type="dxa"/>
            <w:shd w:val="clear" w:color="auto" w:fill="auto"/>
          </w:tcPr>
          <w:p w14:paraId="60BCD9CB" w14:textId="710B5CD7" w:rsidR="007D492F" w:rsidRDefault="00E73250">
            <w:pPr>
              <w:pStyle w:val="Paragraphedeliste"/>
              <w:cnfStyle w:val="000000000000" w:firstRow="0" w:lastRow="0" w:firstColumn="0" w:lastColumn="0" w:oddVBand="0" w:evenVBand="0" w:oddHBand="0" w:evenHBand="0" w:firstRowFirstColumn="0" w:firstRowLastColumn="0" w:lastRowFirstColumn="0" w:lastRowLastColumn="0"/>
              <w:rPr>
                <w:ins w:id="571" w:author="MAHMOUD Mohamed-Ali [2]" w:date="2025-05-11T01:41:00Z"/>
                <w:rStyle w:val="lev"/>
                <w:b w:val="0"/>
                <w:bCs w:val="0"/>
                <w:color w:val="538135" w:themeColor="accent6" w:themeShade="BF"/>
              </w:rPr>
            </w:pPr>
            <w:ins w:id="572" w:author="MAHMOUD Mohamed-Ali [2]" w:date="2025-05-11T01:41:00Z">
              <w:r>
                <w:rPr>
                  <w:rStyle w:val="lev"/>
                  <w:b w:val="0"/>
                  <w:bCs w:val="0"/>
                  <w:color w:val="538135" w:themeColor="accent6" w:themeShade="BF"/>
                </w:rPr>
                <w:t>-</w:t>
              </w:r>
              <w:r w:rsidRPr="00E73250">
                <w:rPr>
                  <w:rStyle w:val="lev"/>
                  <w:b w:val="0"/>
                  <w:bCs w:val="0"/>
                  <w:color w:val="538135" w:themeColor="accent6" w:themeShade="BF"/>
                  <w:rPrChange w:id="573" w:author="MAHMOUD Mohamed-Ali [2]" w:date="2025-05-11T01:42:00Z">
                    <w:rPr>
                      <w:rStyle w:val="lev"/>
                    </w:rPr>
                  </w:rPrChange>
                </w:rPr>
                <w:t>--</w:t>
              </w:r>
            </w:ins>
          </w:p>
        </w:tc>
        <w:tc>
          <w:tcPr>
            <w:tcW w:w="2145" w:type="dxa"/>
            <w:shd w:val="clear" w:color="auto" w:fill="auto"/>
          </w:tcPr>
          <w:p w14:paraId="47FC320A" w14:textId="21335B54" w:rsidR="007D492F" w:rsidRPr="00D1066A" w:rsidRDefault="00E73250">
            <w:pPr>
              <w:pStyle w:val="Paragraphedeliste"/>
              <w:cnfStyle w:val="000000000000" w:firstRow="0" w:lastRow="0" w:firstColumn="0" w:lastColumn="0" w:oddVBand="0" w:evenVBand="0" w:oddHBand="0" w:evenHBand="0" w:firstRowFirstColumn="0" w:firstRowLastColumn="0" w:lastRowFirstColumn="0" w:lastRowLastColumn="0"/>
              <w:rPr>
                <w:ins w:id="574" w:author="MAHMOUD Mohamed-Ali [2]" w:date="2025-05-11T01:41:00Z"/>
                <w:rStyle w:val="lev"/>
                <w:b w:val="0"/>
                <w:bCs w:val="0"/>
                <w:color w:val="538135" w:themeColor="accent6" w:themeShade="BF"/>
              </w:rPr>
            </w:pPr>
            <w:ins w:id="575" w:author="MAHMOUD Mohamed-Ali [2]" w:date="2025-05-11T01:41:00Z">
              <w:r>
                <w:rPr>
                  <w:rStyle w:val="lev"/>
                  <w:b w:val="0"/>
                  <w:bCs w:val="0"/>
                  <w:color w:val="538135" w:themeColor="accent6" w:themeShade="BF"/>
                </w:rPr>
                <w:t>O</w:t>
              </w:r>
              <w:r w:rsidRPr="00E73250">
                <w:rPr>
                  <w:rStyle w:val="lev"/>
                  <w:b w:val="0"/>
                  <w:bCs w:val="0"/>
                  <w:color w:val="538135" w:themeColor="accent6" w:themeShade="BF"/>
                  <w:rPrChange w:id="576" w:author="MAHMOUD Mohamed-Ali [2]" w:date="2025-05-11T01:42:00Z">
                    <w:rPr>
                      <w:rStyle w:val="lev"/>
                    </w:rPr>
                  </w:rPrChange>
                </w:rPr>
                <w:t>ui</w:t>
              </w:r>
            </w:ins>
          </w:p>
        </w:tc>
      </w:tr>
    </w:tbl>
    <w:p w14:paraId="70F2BB40" w14:textId="77777777" w:rsidR="00C07A8B" w:rsidRPr="00300D16" w:rsidRDefault="00C07A8B" w:rsidP="00300D16">
      <w:pPr>
        <w:rPr>
          <w:color w:val="538135" w:themeColor="accent6" w:themeShade="BF"/>
        </w:rPr>
      </w:pPr>
    </w:p>
    <w:p w14:paraId="59E8735A" w14:textId="7CAB9359" w:rsidR="00300D16" w:rsidRPr="00300D16" w:rsidRDefault="00300D16" w:rsidP="00300D16">
      <w:pPr>
        <w:rPr>
          <w:color w:val="538135" w:themeColor="accent6" w:themeShade="BF"/>
        </w:rPr>
      </w:pPr>
      <w:r>
        <w:rPr>
          <w:color w:val="538135" w:themeColor="accent6" w:themeShade="BF"/>
        </w:rPr>
        <w:t xml:space="preserve"> </w:t>
      </w:r>
    </w:p>
    <w:p w14:paraId="398CABE8" w14:textId="66D8EAE4" w:rsidR="00397479" w:rsidRDefault="00397479" w:rsidP="009B4BE6">
      <w:pPr>
        <w:pStyle w:val="Titre1"/>
      </w:pPr>
      <w:bookmarkStart w:id="577" w:name="_Toc196261147"/>
      <w:r>
        <w:t>Les formats de référentiel générés par l’éditeur topologique</w:t>
      </w:r>
      <w:bookmarkEnd w:id="577"/>
      <w:r>
        <w:t xml:space="preserve"> </w:t>
      </w:r>
    </w:p>
    <w:p w14:paraId="3D1ED9D5" w14:textId="77777777" w:rsidR="004373B8" w:rsidRDefault="004373B8" w:rsidP="004373B8">
      <w:r>
        <w:t xml:space="preserve">L'éditeur topologique doit fournir deux formats de référentiel topologique distincts : </w:t>
      </w:r>
    </w:p>
    <w:p w14:paraId="639789BB" w14:textId="77777777" w:rsidR="004373B8" w:rsidRDefault="004373B8" w:rsidP="004373B8"/>
    <w:p w14:paraId="478BC478" w14:textId="77777777" w:rsidR="004373B8" w:rsidRDefault="004373B8" w:rsidP="004373B8">
      <w:r>
        <w:t>1. Le premier format est utilisé par le système de supervision, où la structure des données du référentiel n'est plus en JSON pour éviter l'allocation dynamique dans les modules de sécurité de la supervision. Ce format utilise des structures de données préalablement définies avec des tailles fixes.</w:t>
      </w:r>
    </w:p>
    <w:p w14:paraId="57FCFAE5" w14:textId="77777777" w:rsidR="004373B8" w:rsidRDefault="004373B8" w:rsidP="004373B8"/>
    <w:p w14:paraId="4773F901" w14:textId="4E42FBA4" w:rsidR="00397479" w:rsidRDefault="004373B8" w:rsidP="004373B8">
      <w:r>
        <w:t xml:space="preserve">2. Le deuxième format est entièrement numérique et destiné à être utilisé par le véhicule. Ce format suit un séquencement spécifique des octets, respecte des règles de codage précises et adopte la structure de données définie précédemment. L'objectif principal de ce format est d'optimiser la gestion de la mémoire du système côté véhicule. Voir document </w:t>
      </w:r>
      <w:r w:rsidR="00501307" w:rsidRPr="00501307">
        <w:rPr>
          <w:color w:val="4472C4" w:themeColor="accent1"/>
          <w:u w:val="single"/>
        </w:rPr>
        <w:t>1.4.</w:t>
      </w:r>
      <w:proofErr w:type="gramStart"/>
      <w:r w:rsidR="00501307" w:rsidRPr="00501307">
        <w:rPr>
          <w:color w:val="4472C4" w:themeColor="accent1"/>
          <w:u w:val="single"/>
        </w:rPr>
        <w:t>14.Spéciifcation</w:t>
      </w:r>
      <w:proofErr w:type="gramEnd"/>
      <w:r w:rsidR="00501307" w:rsidRPr="00501307">
        <w:rPr>
          <w:color w:val="4472C4" w:themeColor="accent1"/>
          <w:u w:val="single"/>
        </w:rPr>
        <w:t xml:space="preserve">  </w:t>
      </w:r>
      <w:proofErr w:type="spellStart"/>
      <w:r w:rsidR="00501307" w:rsidRPr="00501307">
        <w:rPr>
          <w:color w:val="4472C4" w:themeColor="accent1"/>
          <w:u w:val="single"/>
        </w:rPr>
        <w:t>fonctionnelle_Optimier</w:t>
      </w:r>
      <w:proofErr w:type="spellEnd"/>
      <w:r w:rsidR="00501307" w:rsidRPr="00501307">
        <w:rPr>
          <w:color w:val="4472C4" w:themeColor="accent1"/>
          <w:u w:val="single"/>
        </w:rPr>
        <w:t xml:space="preserve"> le référentielle topologique_FM-TZ-L4-TTP-G2-LIV-SIC-00123-v0.2</w:t>
      </w:r>
    </w:p>
    <w:p w14:paraId="00926319" w14:textId="772EBA04" w:rsidR="00501307" w:rsidRDefault="00501307" w:rsidP="00501307">
      <w:pPr>
        <w:pStyle w:val="Titre2"/>
      </w:pPr>
      <w:bookmarkStart w:id="578" w:name="_Toc196261148"/>
      <w:r>
        <w:t>Format en structures prédéfinies</w:t>
      </w:r>
      <w:bookmarkEnd w:id="578"/>
      <w:r>
        <w:t xml:space="preserve"> </w:t>
      </w:r>
    </w:p>
    <w:p w14:paraId="239C1144" w14:textId="45AF6096" w:rsidR="004373B8" w:rsidRDefault="00501307" w:rsidP="00397479">
      <w:r>
        <w:t>L</w:t>
      </w:r>
      <w:r w:rsidR="004363FA">
        <w:t>e référentiel topologique généré pour les modules sécuritaires de la supervision est un containeur contient les différents structures prédéfinis formant la ligne.</w:t>
      </w:r>
    </w:p>
    <w:p w14:paraId="092C71FF" w14:textId="708B2BAC" w:rsidR="00427E91" w:rsidRDefault="00427E91" w:rsidP="00397479">
      <w:r w:rsidRPr="00CA4AD1">
        <w:rPr>
          <w:b/>
          <w:bCs/>
        </w:rPr>
        <w:t>Proposition</w:t>
      </w:r>
      <w:r>
        <w:t xml:space="preserve"> : </w:t>
      </w:r>
    </w:p>
    <w:p w14:paraId="49049D55" w14:textId="5BFAD160" w:rsidR="004F7B6B" w:rsidRDefault="00427E91" w:rsidP="00397479">
      <w:r>
        <w:t>Des listes chainées pour la ligne chaque nœud représente un arc avec ces objets et leurs propriétés</w:t>
      </w:r>
      <w:r w:rsidR="004F7B6B">
        <w:t xml:space="preserve"> comme définit en haut.</w:t>
      </w:r>
    </w:p>
    <w:p w14:paraId="51CE678C" w14:textId="72FCDD2D" w:rsidR="004F7B6B" w:rsidRDefault="004F7B6B" w:rsidP="00397479">
      <w:r>
        <w:t xml:space="preserve">Pareil pour les hubs et le </w:t>
      </w:r>
      <w:proofErr w:type="spellStart"/>
      <w:r>
        <w:t>PCs</w:t>
      </w:r>
      <w:proofErr w:type="spellEnd"/>
      <w:r>
        <w:t>.</w:t>
      </w:r>
    </w:p>
    <w:p w14:paraId="500A373A" w14:textId="77777777" w:rsidR="004F7B6B" w:rsidRPr="00397479" w:rsidRDefault="004F7B6B" w:rsidP="00397479"/>
    <w:p w14:paraId="07CC2ED7" w14:textId="703B99EA" w:rsidR="009B4BE6" w:rsidRDefault="009B4BE6" w:rsidP="009B4BE6">
      <w:pPr>
        <w:pStyle w:val="Titre1"/>
      </w:pPr>
      <w:bookmarkStart w:id="579" w:name="_Toc196261149"/>
      <w:r>
        <w:t>Interprétation de référentiel topologique</w:t>
      </w:r>
      <w:bookmarkEnd w:id="579"/>
      <w:r>
        <w:t xml:space="preserve"> </w:t>
      </w:r>
    </w:p>
    <w:p w14:paraId="3F2DB06B" w14:textId="77777777" w:rsidR="009B4BE6" w:rsidRPr="001C5038" w:rsidRDefault="009B4BE6" w:rsidP="009B4BE6">
      <w:pPr>
        <w:pStyle w:val="Titre2"/>
      </w:pPr>
      <w:bookmarkStart w:id="580" w:name="_Toc196261150"/>
      <w:r>
        <w:t>Mission et conditions de départ</w:t>
      </w:r>
      <w:bookmarkEnd w:id="580"/>
    </w:p>
    <w:p w14:paraId="56D5C931" w14:textId="4F3D9717" w:rsidR="009B4BE6" w:rsidRDefault="009B4BE6" w:rsidP="009B4BE6">
      <w:r>
        <w:t xml:space="preserve">La mission fournie par la supervision comprend une série </w:t>
      </w:r>
      <w:r w:rsidR="002064A6">
        <w:rPr>
          <w:color w:val="538135" w:themeColor="accent6" w:themeShade="BF"/>
        </w:rPr>
        <w:t xml:space="preserve">des triplets </w:t>
      </w:r>
      <w:r>
        <w:t xml:space="preserve">des nœuds référenciés dans le référentiel topologique, qui définissent l'itinéraire à suivre pour accomplir cette course. Ces </w:t>
      </w:r>
      <w:r w:rsidR="002064A6">
        <w:rPr>
          <w:color w:val="538135" w:themeColor="accent6" w:themeShade="BF"/>
        </w:rPr>
        <w:t>triplets</w:t>
      </w:r>
      <w:r>
        <w:t xml:space="preserve"> formant les arcs constituants le </w:t>
      </w:r>
      <w:r w:rsidR="007A5B92">
        <w:t>parcourent</w:t>
      </w:r>
      <w:r>
        <w:t xml:space="preserve"> à faire pendant la mission.</w:t>
      </w:r>
    </w:p>
    <w:p w14:paraId="62945236" w14:textId="77777777" w:rsidR="009B4BE6" w:rsidRDefault="009B4BE6" w:rsidP="009B4BE6">
      <w:r>
        <w:lastRenderedPageBreak/>
        <w:t xml:space="preserve"> Le premier point de cette liste correspond au point de départ, et son identification initiale relève de la responsabilité du système global (supervision, procédures opérationnelles).</w:t>
      </w:r>
    </w:p>
    <w:p w14:paraId="7E97D72D" w14:textId="77777777" w:rsidR="002064A6" w:rsidRPr="002064A6" w:rsidRDefault="002064A6" w:rsidP="002064A6">
      <w:pPr>
        <w:rPr>
          <w:color w:val="538135" w:themeColor="accent6" w:themeShade="BF"/>
        </w:rPr>
      </w:pPr>
      <w:r w:rsidRPr="002064A6">
        <w:rPr>
          <w:color w:val="538135" w:themeColor="accent6" w:themeShade="BF"/>
        </w:rPr>
        <w:t>Une procédure opérationnelle, mise en œuvre lors de la phase de mise en exploitation, permet de repositionner le véhicule sur son point de départ. Cette étape correspond soit à une première mise en service du véhicule, soit à une remise en service après une opération de maintenance.</w:t>
      </w:r>
    </w:p>
    <w:p w14:paraId="6F22D3A8" w14:textId="2226DC53" w:rsidR="009B4BE6" w:rsidRDefault="002064A6" w:rsidP="002064A6">
      <w:r w:rsidRPr="002064A6">
        <w:rPr>
          <w:color w:val="538135" w:themeColor="accent6" w:themeShade="BF"/>
        </w:rPr>
        <w:t>Dans le cadre de cette même procédure, l’opérateur alimente les sous-systèmes de régulation en fournissant les informations nécessaires, soit directement aux opérateurs du système, soit via un outil de saisie dédié</w:t>
      </w:r>
      <w:r w:rsidR="009B4BE6">
        <w:t>.</w:t>
      </w:r>
    </w:p>
    <w:p w14:paraId="261EBF68" w14:textId="77777777" w:rsidR="009B4BE6" w:rsidRDefault="009B4BE6" w:rsidP="009B4BE6"/>
    <w:p w14:paraId="04A1B780" w14:textId="77777777" w:rsidR="009B4BE6" w:rsidRDefault="009B4BE6" w:rsidP="009B4BE6">
      <w:r>
        <w:t>Ces nœuds peuvent être de simples repères le long des rails ou être associés à des objets spécifiques. L’AD doit être capable d'extraire les propriétés de ces nœuds et de déterminer s’ils sont des point de références sur les rails, s’ils sont des arrêts sur les hubs ou les plateformes de croisement, s'ils marquent des embranchements, notamment lorsque ces dernières incluent des embranchements cela permet à l’AD de naviguer correctement et de prendre des décisions sur d’éventuelles bifurcations ou trifurcation, s'ils sont des points de références pour des zones sécuritaires au niveau des plateformes de croisement et les passages à niveau pour permettre au véhicule de respecter les contraintes sécuritaires et les bien appliquer.</w:t>
      </w:r>
    </w:p>
    <w:p w14:paraId="4B095E40" w14:textId="77777777" w:rsidR="009B4BE6" w:rsidRDefault="009B4BE6" w:rsidP="009B4BE6">
      <w:r>
        <w:t>Une configuration à mettre en place par rapport au taille maximal d’une mission (voir document protocole d’échange)</w:t>
      </w:r>
    </w:p>
    <w:p w14:paraId="4171924B" w14:textId="0D4D0184" w:rsidR="009B4BE6" w:rsidRPr="00A15905" w:rsidDel="008A5D8E" w:rsidRDefault="009B4BE6" w:rsidP="009B4BE6">
      <w:pPr>
        <w:rPr>
          <w:del w:id="581" w:author="MAHMOUD Mohamed-Ali" w:date="2025-05-14T14:41:00Z"/>
          <w:b/>
          <w:bCs/>
          <w:i/>
          <w:iCs/>
          <w:strike/>
          <w:color w:val="538135" w:themeColor="accent6" w:themeShade="BF"/>
          <w:u w:val="single"/>
        </w:rPr>
      </w:pPr>
      <w:del w:id="582" w:author="MAHMOUD Mohamed-Ali" w:date="2025-05-14T14:41:00Z">
        <w:r w:rsidRPr="00A15905" w:rsidDel="008A5D8E">
          <w:rPr>
            <w:b/>
            <w:bCs/>
            <w:i/>
            <w:iCs/>
            <w:strike/>
            <w:color w:val="538135" w:themeColor="accent6" w:themeShade="BF"/>
            <w:u w:val="single"/>
          </w:rPr>
          <w:delText xml:space="preserve">Exemple d’une mission : </w:delText>
        </w:r>
      </w:del>
    </w:p>
    <w:p w14:paraId="3D06274E" w14:textId="5061FC86" w:rsidR="009B4BE6" w:rsidRPr="00A15905" w:rsidDel="008A5D8E" w:rsidRDefault="009B4BE6" w:rsidP="009B4BE6">
      <w:pPr>
        <w:rPr>
          <w:del w:id="583" w:author="MAHMOUD Mohamed-Ali" w:date="2025-05-14T14:41:00Z"/>
          <w:strike/>
          <w:color w:val="538135" w:themeColor="accent6" w:themeShade="BF"/>
        </w:rPr>
      </w:pPr>
      <w:del w:id="584" w:author="MAHMOUD Mohamed-Ali" w:date="2025-05-14T14:41:00Z">
        <w:r w:rsidRPr="00A15905" w:rsidDel="008A5D8E">
          <w:rPr>
            <w:strike/>
            <w:color w:val="538135" w:themeColor="accent6" w:themeShade="BF"/>
          </w:rPr>
          <w:delText>Liste des points de référence pour cette mission : ID1, ID2, ID3, ID4, ID5, ID6, ID7, ID8, ID9, ID10, ID11, ID12, ID13, ID14, ID15, ID16, ID17, ID18, ID19, ID20 ……… IDN</w:delText>
        </w:r>
      </w:del>
    </w:p>
    <w:p w14:paraId="301EAFEE" w14:textId="77777777" w:rsidR="009B4BE6" w:rsidRDefault="009B4BE6" w:rsidP="009B4BE6"/>
    <w:p w14:paraId="24501A13" w14:textId="375F55A8" w:rsidR="009B4BE6" w:rsidRPr="00A15905" w:rsidRDefault="009B4BE6" w:rsidP="009B4BE6">
      <w:pPr>
        <w:rPr>
          <w:color w:val="538135" w:themeColor="accent6" w:themeShade="BF"/>
        </w:rPr>
      </w:pPr>
      <w:r>
        <w:t>L'AD doit être capable de récupérer les propriétés de chaque nœud dont l'identifiant est dans la liste de la mission</w:t>
      </w:r>
      <w:r w:rsidR="00A15905">
        <w:t xml:space="preserve">, </w:t>
      </w:r>
      <w:r w:rsidR="00A15905">
        <w:rPr>
          <w:color w:val="538135" w:themeColor="accent6" w:themeShade="BF"/>
        </w:rPr>
        <w:t>après la reconstruction de la liste des nœuds complète à partir des triplets.</w:t>
      </w:r>
    </w:p>
    <w:p w14:paraId="69F3FA30" w14:textId="300511DC" w:rsidR="00B4056B" w:rsidRDefault="009B4BE6" w:rsidP="009B4BE6">
      <w:r>
        <w:t>L’identifiant ID1 correspond au premier nœud de la mission.</w:t>
      </w:r>
    </w:p>
    <w:p w14:paraId="721A2926" w14:textId="77777777" w:rsidR="009B4BE6" w:rsidRDefault="009B4BE6" w:rsidP="009B4BE6"/>
    <w:p w14:paraId="3105483C" w14:textId="48F966EA" w:rsidR="009B4BE6" w:rsidRDefault="009B4BE6" w:rsidP="009B4BE6">
      <w:pPr>
        <w:pStyle w:val="Titre2"/>
      </w:pPr>
      <w:bookmarkStart w:id="585" w:name="_Toc196261151"/>
      <w:r>
        <w:t>Installation de la topologie</w:t>
      </w:r>
      <w:bookmarkEnd w:id="585"/>
    </w:p>
    <w:p w14:paraId="1FF3E701" w14:textId="3A65B8BD" w:rsidR="008B74DD" w:rsidRPr="00A15905" w:rsidRDefault="00980A43" w:rsidP="002B1F6B">
      <w:pPr>
        <w:rPr>
          <w:strike/>
        </w:rPr>
      </w:pPr>
      <w:r w:rsidRPr="00980A43">
        <w:rPr>
          <w:color w:val="538135" w:themeColor="accent6" w:themeShade="BF"/>
        </w:rPr>
        <w:t xml:space="preserve">Les approches décrites ci-dessous (au point 4.2) ne sont plus adaptées à la nouvelle définition des </w:t>
      </w:r>
      <w:proofErr w:type="spellStart"/>
      <w:r w:rsidRPr="00980A43">
        <w:rPr>
          <w:color w:val="538135" w:themeColor="accent6" w:themeShade="BF"/>
        </w:rPr>
        <w:t>safetyZones</w:t>
      </w:r>
      <w:proofErr w:type="spellEnd"/>
      <w:r w:rsidRPr="00980A43">
        <w:rPr>
          <w:color w:val="538135" w:themeColor="accent6" w:themeShade="BF"/>
        </w:rPr>
        <w:t xml:space="preserve"> et à leurs propriétés associées</w:t>
      </w:r>
      <w:r w:rsidR="00292E21">
        <w:rPr>
          <w:color w:val="538135" w:themeColor="accent6" w:themeShade="BF"/>
        </w:rPr>
        <w:t xml:space="preserve"> triplet</w:t>
      </w:r>
      <w:r>
        <w:rPr>
          <w:color w:val="538135" w:themeColor="accent6" w:themeShade="BF"/>
        </w:rPr>
        <w:t>.</w:t>
      </w:r>
    </w:p>
    <w:sectPr w:rsidR="008B74DD" w:rsidRPr="00A15905" w:rsidSect="002E09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ichel EREPMOC" w:date="2025-04-23T10:41:00Z" w:initials="ME">
    <w:p w14:paraId="2D36708F" w14:textId="77777777" w:rsidR="00EF64A7" w:rsidRDefault="00EF64A7" w:rsidP="00EF64A7">
      <w:pPr>
        <w:pStyle w:val="Commentaire"/>
        <w:jc w:val="left"/>
      </w:pPr>
      <w:r>
        <w:rPr>
          <w:rStyle w:val="Marquedecommentaire"/>
        </w:rPr>
        <w:annotationRef/>
      </w:r>
      <w:r>
        <w:t>À détailler</w:t>
      </w:r>
    </w:p>
  </w:comment>
  <w:comment w:id="35" w:author="Michel EREPMOC" w:date="2025-05-02T16:13:00Z" w:initials="ME">
    <w:p w14:paraId="0212B751" w14:textId="77777777" w:rsidR="00D1762B" w:rsidRDefault="00D1762B" w:rsidP="00D1762B">
      <w:pPr>
        <w:pStyle w:val="Commentaire"/>
        <w:jc w:val="left"/>
      </w:pPr>
      <w:r>
        <w:rPr>
          <w:rStyle w:val="Marquedecommentaire"/>
        </w:rPr>
        <w:annotationRef/>
      </w:r>
      <w:r>
        <w:t>Zone relative à l’engagement de gabarit</w:t>
      </w:r>
    </w:p>
  </w:comment>
  <w:comment w:id="36" w:author="MAHMOUD Mohamed-Ali [2]" w:date="1900-01-01T00:00:00Z" w:initials="MM">
    <w:p w14:paraId="77CCF912" w14:textId="1B229E7B" w:rsidR="000162A7" w:rsidRDefault="00CD0FC7">
      <w:pPr>
        <w:pStyle w:val="Commentaire"/>
      </w:pPr>
      <w:r>
        <w:rPr>
          <w:rStyle w:val="Marquedecommentaire"/>
        </w:rPr>
        <w:annotationRef/>
      </w:r>
      <w:r w:rsidRPr="39C05FD9">
        <w:t>à vérifier par MAM</w:t>
      </w:r>
    </w:p>
    <w:p w14:paraId="4C1E2157" w14:textId="0C776362" w:rsidR="000162A7" w:rsidRDefault="00CD0FC7">
      <w:pPr>
        <w:pStyle w:val="Commentaire"/>
      </w:pPr>
      <w:r w:rsidRPr="7AB02407">
        <w:t>si on le conserve, nom à changer safety pas sécurity</w:t>
      </w:r>
    </w:p>
  </w:comment>
  <w:comment w:id="37" w:author="MAHMOUD Mohamed-Ali" w:date="2025-05-10T22:28:00Z" w:initials="MM">
    <w:p w14:paraId="1031F0F2" w14:textId="77777777" w:rsidR="007F1D74" w:rsidRDefault="007F1D74" w:rsidP="007F1D74">
      <w:pPr>
        <w:pStyle w:val="Commentaire"/>
        <w:jc w:val="left"/>
      </w:pPr>
      <w:r>
        <w:rPr>
          <w:rStyle w:val="Marquedecommentaire"/>
        </w:rPr>
        <w:annotationRef/>
      </w:r>
      <w:r>
        <w:t xml:space="preserve">securityZonePc : </w:t>
      </w:r>
      <w:r>
        <w:rPr>
          <w:color w:val="4472C4"/>
        </w:rPr>
        <w:t xml:space="preserve">A supprimer pas besoin de ça avec le nouveau concept de safetyZone, le safetyZone couvre cette zone. (safetyZone exclussive) </w:t>
      </w:r>
      <w:r>
        <w:rPr>
          <w:color w:val="4472C4"/>
        </w:rPr>
        <w:br/>
        <w:t xml:space="preserve">- </w:t>
      </w:r>
      <w:r>
        <w:t xml:space="preserve">securityZoneInsertion : </w:t>
      </w:r>
      <w:r>
        <w:rPr>
          <w:color w:val="4472C4"/>
        </w:rPr>
        <w:t>a supprimer aussi pas besoin avec le nouveau concept de safetyZone.</w:t>
      </w:r>
    </w:p>
    <w:p w14:paraId="2A13776F" w14:textId="77777777" w:rsidR="007F1D74" w:rsidRDefault="007F1D74" w:rsidP="007F1D74">
      <w:pPr>
        <w:pStyle w:val="Commentaire"/>
        <w:ind w:left="300"/>
        <w:jc w:val="left"/>
      </w:pPr>
      <w:r>
        <w:t xml:space="preserve">securityZonePN : à supprimer aussi pareil </w:t>
      </w:r>
      <w:r>
        <w:br/>
      </w:r>
    </w:p>
  </w:comment>
  <w:comment w:id="85" w:author="Michel EREPMOC" w:date="2025-04-23T10:39:00Z" w:initials="ME">
    <w:p w14:paraId="4E8C1438" w14:textId="6500A3FE" w:rsidR="00160F0C" w:rsidRDefault="00160F0C" w:rsidP="00160F0C">
      <w:pPr>
        <w:pStyle w:val="Commentaire"/>
        <w:jc w:val="left"/>
      </w:pPr>
      <w:r>
        <w:rPr>
          <w:rStyle w:val="Marquedecommentaire"/>
        </w:rPr>
        <w:annotationRef/>
      </w:r>
      <w:r>
        <w:t>À détailler</w:t>
      </w:r>
    </w:p>
  </w:comment>
  <w:comment w:id="94" w:author="Michel EREPMOC" w:date="2025-04-23T10:40:00Z" w:initials="ME">
    <w:p w14:paraId="49F61881" w14:textId="77777777" w:rsidR="00C260BC" w:rsidRDefault="00C260BC" w:rsidP="00C260BC">
      <w:pPr>
        <w:pStyle w:val="Commentaire"/>
        <w:jc w:val="left"/>
      </w:pPr>
      <w:r>
        <w:rPr>
          <w:rStyle w:val="Marquedecommentaire"/>
        </w:rPr>
        <w:annotationRef/>
      </w:r>
      <w:r>
        <w:t>À détailler</w:t>
      </w:r>
    </w:p>
  </w:comment>
  <w:comment w:id="106" w:author="Michel EREPMOC" w:date="2025-04-23T11:05:00Z" w:initials="ME">
    <w:p w14:paraId="2D6C6F02" w14:textId="77777777" w:rsidR="00A35A9D" w:rsidRDefault="00A35A9D" w:rsidP="00A35A9D">
      <w:pPr>
        <w:pStyle w:val="Commentaire"/>
        <w:jc w:val="left"/>
      </w:pPr>
      <w:r>
        <w:rPr>
          <w:rStyle w:val="Marquedecommentaire"/>
        </w:rPr>
        <w:annotationRef/>
      </w:r>
      <w:r>
        <w:t xml:space="preserve">Représentant les itinéraires? </w:t>
      </w:r>
    </w:p>
  </w:comment>
  <w:comment w:id="107" w:author="MAHMOUD Mohamed-Ali [2]" w:date="2025-05-02T16:21:00Z" w:initials="MM">
    <w:p w14:paraId="7437494E" w14:textId="1DEA7CD4" w:rsidR="004B66C6" w:rsidRDefault="004B66C6">
      <w:pPr>
        <w:pStyle w:val="Commentaire"/>
      </w:pPr>
      <w:r>
        <w:rPr>
          <w:rStyle w:val="Marquedecommentaire"/>
        </w:rPr>
        <w:annotationRef/>
      </w:r>
      <w:r w:rsidRPr="458F4341">
        <w:t xml:space="preserve">OK, pas des correctifs </w:t>
      </w:r>
    </w:p>
  </w:comment>
  <w:comment w:id="108" w:author="Michel EREPMOC" w:date="2025-04-23T11:46:00Z" w:initials="ME">
    <w:p w14:paraId="00C40CA5" w14:textId="77777777" w:rsidR="00941C7F" w:rsidRDefault="00941C7F" w:rsidP="00941C7F">
      <w:pPr>
        <w:pStyle w:val="Commentaire"/>
        <w:jc w:val="left"/>
      </w:pPr>
      <w:r>
        <w:rPr>
          <w:rStyle w:val="Marquedecommentaire"/>
        </w:rPr>
        <w:annotationRef/>
      </w:r>
      <w:r>
        <w:t>Nouvelle fonction</w:t>
      </w:r>
    </w:p>
  </w:comment>
  <w:comment w:id="109" w:author="MAHMOUD Mohamed-Ali [2]" w:date="2025-05-02T16:21:00Z" w:initials="MM">
    <w:p w14:paraId="2AA40CFA" w14:textId="4B9BBA5A" w:rsidR="004B66C6" w:rsidRDefault="004B66C6">
      <w:pPr>
        <w:pStyle w:val="Commentaire"/>
      </w:pPr>
      <w:r>
        <w:rPr>
          <w:rStyle w:val="Marquedecommentaire"/>
        </w:rPr>
        <w:annotationRef/>
      </w:r>
      <w:r w:rsidRPr="1AD74655">
        <w:t xml:space="preserve">informatif </w:t>
      </w:r>
    </w:p>
  </w:comment>
  <w:comment w:id="110" w:author="Michel EREPMOC" w:date="2025-04-23T11:46:00Z" w:initials="ME">
    <w:p w14:paraId="35108E98" w14:textId="77777777" w:rsidR="00941C7F" w:rsidRDefault="00941C7F" w:rsidP="00941C7F">
      <w:pPr>
        <w:pStyle w:val="Commentaire"/>
        <w:jc w:val="left"/>
      </w:pPr>
      <w:r>
        <w:rPr>
          <w:rStyle w:val="Marquedecommentaire"/>
        </w:rPr>
        <w:annotationRef/>
      </w:r>
      <w:r>
        <w:t>À ajouter</w:t>
      </w:r>
    </w:p>
  </w:comment>
  <w:comment w:id="111" w:author="Michel EREPMOC" w:date="2025-04-23T11:46:00Z" w:initials="ME">
    <w:p w14:paraId="34A400AF" w14:textId="77777777" w:rsidR="00941C7F" w:rsidRDefault="00941C7F" w:rsidP="00941C7F">
      <w:pPr>
        <w:pStyle w:val="Commentaire"/>
        <w:jc w:val="left"/>
      </w:pPr>
      <w:r>
        <w:rPr>
          <w:rStyle w:val="Marquedecommentaire"/>
        </w:rPr>
        <w:annotationRef/>
      </w:r>
      <w:r>
        <w:t>À ajouter</w:t>
      </w:r>
    </w:p>
  </w:comment>
  <w:comment w:id="112" w:author="Michel EREPMOC" w:date="2025-04-23T11:46:00Z" w:initials="ME">
    <w:p w14:paraId="6E4DF9DE" w14:textId="77777777" w:rsidR="00941C7F" w:rsidRDefault="00941C7F" w:rsidP="00941C7F">
      <w:pPr>
        <w:pStyle w:val="Commentaire"/>
        <w:jc w:val="left"/>
      </w:pPr>
      <w:r>
        <w:rPr>
          <w:rStyle w:val="Marquedecommentaire"/>
        </w:rPr>
        <w:annotationRef/>
      </w:r>
      <w:r>
        <w:t>Point de charge</w:t>
      </w:r>
    </w:p>
  </w:comment>
  <w:comment w:id="113" w:author="Michel EREPMOC" w:date="2025-04-23T11:47:00Z" w:initials="ME">
    <w:p w14:paraId="44D59A12" w14:textId="77777777" w:rsidR="00C974CE" w:rsidRDefault="00C974CE" w:rsidP="00C974CE">
      <w:pPr>
        <w:pStyle w:val="Commentaire"/>
        <w:jc w:val="left"/>
      </w:pPr>
      <w:r>
        <w:rPr>
          <w:rStyle w:val="Marquedecommentaire"/>
        </w:rPr>
        <w:annotationRef/>
      </w:r>
      <w:r>
        <w:t>À ajouter</w:t>
      </w:r>
    </w:p>
  </w:comment>
  <w:comment w:id="114" w:author="Michel EREPMOC" w:date="2025-04-23T11:48:00Z" w:initials="ME">
    <w:p w14:paraId="66A57DA4" w14:textId="77777777" w:rsidR="00AB4485" w:rsidRDefault="00AB4485" w:rsidP="00AB4485">
      <w:pPr>
        <w:pStyle w:val="Commentaire"/>
        <w:jc w:val="left"/>
      </w:pPr>
      <w:r>
        <w:rPr>
          <w:rStyle w:val="Marquedecommentaire"/>
        </w:rPr>
        <w:annotationRef/>
      </w:r>
      <w:r>
        <w:t>Qu’est ce que c’est?</w:t>
      </w:r>
    </w:p>
  </w:comment>
  <w:comment w:id="115" w:author="MAHMOUD Mohamed-Ali" w:date="2025-05-02T16:31:00Z" w:initials="MM">
    <w:p w14:paraId="7482C0F4" w14:textId="77777777" w:rsidR="00FB0F19" w:rsidRDefault="00FB0F19" w:rsidP="00FB0F19">
      <w:pPr>
        <w:pStyle w:val="Commentaire"/>
        <w:jc w:val="left"/>
      </w:pPr>
      <w:r>
        <w:rPr>
          <w:rStyle w:val="Marquedecommentaire"/>
        </w:rPr>
        <w:annotationRef/>
      </w:r>
      <w:r>
        <w:t>C’est ok</w:t>
      </w:r>
    </w:p>
  </w:comment>
  <w:comment w:id="119" w:author="Michel EREPMOC" w:date="2025-05-02T17:09:00Z" w:initials="ME">
    <w:p w14:paraId="3C777BA2" w14:textId="77777777" w:rsidR="0015040B" w:rsidRDefault="0015040B" w:rsidP="0015040B">
      <w:pPr>
        <w:pStyle w:val="Commentaire"/>
        <w:jc w:val="left"/>
      </w:pPr>
      <w:r>
        <w:rPr>
          <w:rStyle w:val="Marquedecommentaire"/>
        </w:rPr>
        <w:annotationRef/>
      </w:r>
      <w:r>
        <w:t>Voir ces descriptions d’un point de vue fonctionnel. Techniquement, il suffit de faire une interface (classe abstraite pure) qui donne accès à ces éléments</w:t>
      </w:r>
    </w:p>
  </w:comment>
  <w:comment w:id="120" w:author="Michel EREPMOC" w:date="2025-04-23T12:01:00Z" w:initials="ME">
    <w:p w14:paraId="2D34D420" w14:textId="4048F12A" w:rsidR="000509EE" w:rsidRDefault="000509EE" w:rsidP="000509EE">
      <w:pPr>
        <w:pStyle w:val="Commentaire"/>
        <w:jc w:val="left"/>
      </w:pPr>
      <w:r>
        <w:rPr>
          <w:rStyle w:val="Marquedecommentaire"/>
        </w:rPr>
        <w:annotationRef/>
      </w:r>
      <w:r>
        <w:t>Parle-t-on techniquement, fonctionnellement, format binaire?</w:t>
      </w:r>
    </w:p>
  </w:comment>
  <w:comment w:id="121" w:author="MAHMOUD Mohamed-Ali" w:date="2025-05-02T16:32:00Z" w:initials="MM">
    <w:p w14:paraId="3B11BAFA" w14:textId="77777777" w:rsidR="007F6F15" w:rsidRDefault="007F6F15" w:rsidP="007F6F15">
      <w:pPr>
        <w:pStyle w:val="Commentaire"/>
        <w:jc w:val="left"/>
      </w:pPr>
      <w:r>
        <w:rPr>
          <w:rStyle w:val="Marquedecommentaire"/>
        </w:rPr>
        <w:annotationRef/>
      </w:r>
      <w:r>
        <w:t>fonctionnellement</w:t>
      </w:r>
    </w:p>
  </w:comment>
  <w:comment w:id="123" w:author="MAHMOUD Mohamed-Ali" w:date="2025-05-02T16:54:00Z" w:initials="MM">
    <w:p w14:paraId="1906C1DD" w14:textId="77777777" w:rsidR="00BF4CD3" w:rsidRDefault="00BF4CD3" w:rsidP="00BF4CD3">
      <w:pPr>
        <w:pStyle w:val="Commentaire"/>
        <w:jc w:val="left"/>
      </w:pPr>
      <w:r>
        <w:rPr>
          <w:rStyle w:val="Marquedecommentaire"/>
        </w:rPr>
        <w:annotationRef/>
      </w:r>
      <w:r>
        <w:t>Pas des Nœuds juste des edges et c’est pour les objets étendus</w:t>
      </w:r>
    </w:p>
  </w:comment>
  <w:comment w:id="266" w:author="Michel EREPMOC" w:date="2025-05-07T11:50:00Z" w:initials="ME">
    <w:p w14:paraId="62B9FD11" w14:textId="77777777" w:rsidR="005F5EB4" w:rsidRDefault="005F5EB4" w:rsidP="005F5EB4">
      <w:pPr>
        <w:pStyle w:val="Commentaire"/>
        <w:jc w:val="left"/>
      </w:pPr>
      <w:r>
        <w:rPr>
          <w:rStyle w:val="Marquedecommentaire"/>
        </w:rPr>
        <w:annotationRef/>
      </w:r>
      <w:r>
        <w:t>À ajouter</w:t>
      </w:r>
    </w:p>
  </w:comment>
  <w:comment w:id="349" w:author="Michel EREPMOC [2]" w:date="2025-05-06T17:11:00Z" w:initials="ME">
    <w:p w14:paraId="0D15D84C" w14:textId="77777777" w:rsidR="002D5215" w:rsidRDefault="002D5215" w:rsidP="002D5215">
      <w:pPr>
        <w:pStyle w:val="Commentaire"/>
        <w:jc w:val="left"/>
      </w:pPr>
      <w:r>
        <w:rPr>
          <w:rStyle w:val="Marquedecommentaire"/>
        </w:rPr>
        <w:annotationRef/>
      </w:r>
      <w:r>
        <w:t>20250506 Mettre des arcs</w:t>
      </w:r>
    </w:p>
  </w:comment>
  <w:comment w:id="391" w:author="Michel EREPMOC [2]" w:date="2025-05-06T17:10:00Z" w:initials="ME">
    <w:p w14:paraId="2127FB68" w14:textId="62921D76" w:rsidR="002D5215" w:rsidRDefault="002D5215" w:rsidP="002D5215">
      <w:pPr>
        <w:pStyle w:val="Commentaire"/>
        <w:jc w:val="left"/>
      </w:pPr>
      <w:r>
        <w:rPr>
          <w:rStyle w:val="Marquedecommentaire"/>
        </w:rPr>
        <w:annotationRef/>
      </w:r>
      <w:r>
        <w:t>20250506 Cette description est ambigüe. Mettre des arcs</w:t>
      </w:r>
    </w:p>
  </w:comment>
  <w:comment w:id="414" w:author="Michel EREPMOC [2]" w:date="2025-05-06T17:05:00Z" w:initials="ME">
    <w:p w14:paraId="0B32E65F" w14:textId="77777777" w:rsidR="002D5215" w:rsidRDefault="002D5215" w:rsidP="002D5215">
      <w:pPr>
        <w:pStyle w:val="Commentaire"/>
        <w:jc w:val="left"/>
      </w:pPr>
      <w:r>
        <w:rPr>
          <w:rStyle w:val="Marquedecommentaire"/>
        </w:rPr>
        <w:annotationRef/>
      </w:r>
      <w:r>
        <w:t xml:space="preserve">20250506  Ajouter ces valeurs en BDD ou en enum uniquement? </w:t>
      </w:r>
    </w:p>
  </w:comment>
  <w:comment w:id="416" w:author="Michel EREPMOC [2]" w:date="2025-05-06T17:07:00Z" w:initials="ME">
    <w:p w14:paraId="6C53002E" w14:textId="090DD904" w:rsidR="002D5215" w:rsidRDefault="002D5215" w:rsidP="002D5215">
      <w:pPr>
        <w:pStyle w:val="Commentaire"/>
        <w:jc w:val="left"/>
      </w:pPr>
      <w:r>
        <w:rPr>
          <w:rStyle w:val="Marquedecommentaire"/>
        </w:rPr>
        <w:annotationRef/>
      </w:r>
      <w:r>
        <w:t>20250506 Un tunnel n’a pas peut avoir une structure plus complexe : mettre des arcs</w:t>
      </w:r>
    </w:p>
  </w:comment>
  <w:comment w:id="473" w:author="Michel EREPMOC [2]" w:date="2025-05-06T17:07:00Z" w:initials="ME">
    <w:p w14:paraId="4389E8D6" w14:textId="77777777" w:rsidR="00C07A8B" w:rsidRDefault="00C07A8B" w:rsidP="00C07A8B">
      <w:pPr>
        <w:pStyle w:val="Commentaire"/>
        <w:jc w:val="left"/>
      </w:pPr>
      <w:r>
        <w:rPr>
          <w:rStyle w:val="Marquedecommentaire"/>
        </w:rPr>
        <w:annotationRef/>
      </w:r>
      <w:r>
        <w:t>20250506 Un tunnel n’a pas peut avoir une structure plus complexe : mettre des arcs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6708F" w15:done="0"/>
  <w15:commentEx w15:paraId="0212B751" w15:paraIdParent="2D36708F" w15:done="0"/>
  <w15:commentEx w15:paraId="4C1E2157" w15:paraIdParent="2D36708F" w15:done="0"/>
  <w15:commentEx w15:paraId="2A13776F" w15:paraIdParent="2D36708F" w15:done="0"/>
  <w15:commentEx w15:paraId="4E8C1438" w15:done="0"/>
  <w15:commentEx w15:paraId="49F61881" w15:done="0"/>
  <w15:commentEx w15:paraId="2D6C6F02" w15:done="0"/>
  <w15:commentEx w15:paraId="7437494E" w15:paraIdParent="2D6C6F02" w15:done="0"/>
  <w15:commentEx w15:paraId="00C40CA5" w15:done="0"/>
  <w15:commentEx w15:paraId="2AA40CFA" w15:paraIdParent="00C40CA5" w15:done="0"/>
  <w15:commentEx w15:paraId="35108E98" w15:done="0"/>
  <w15:commentEx w15:paraId="34A400AF" w15:done="0"/>
  <w15:commentEx w15:paraId="6E4DF9DE" w15:done="0"/>
  <w15:commentEx w15:paraId="44D59A12" w15:done="0"/>
  <w15:commentEx w15:paraId="66A57DA4" w15:done="0"/>
  <w15:commentEx w15:paraId="7482C0F4" w15:paraIdParent="66A57DA4" w15:done="0"/>
  <w15:commentEx w15:paraId="3C777BA2" w15:done="0"/>
  <w15:commentEx w15:paraId="2D34D420" w15:done="0"/>
  <w15:commentEx w15:paraId="3B11BAFA" w15:paraIdParent="2D34D420" w15:done="0"/>
  <w15:commentEx w15:paraId="1906C1DD" w15:done="0"/>
  <w15:commentEx w15:paraId="62B9FD11" w15:done="0"/>
  <w15:commentEx w15:paraId="0D15D84C" w15:done="0"/>
  <w15:commentEx w15:paraId="2127FB68" w15:done="0"/>
  <w15:commentEx w15:paraId="0B32E65F" w15:done="0"/>
  <w15:commentEx w15:paraId="6C53002E" w15:done="0"/>
  <w15:commentEx w15:paraId="4389E8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8EA264" w16cex:dateUtc="2025-04-23T08:41:00Z"/>
  <w16cex:commentExtensible w16cex:durableId="5F4EF5A5" w16cex:dateUtc="2025-05-02T14:13:00Z"/>
  <w16cex:commentExtensible w16cex:durableId="42DE0B90" w16cex:dateUtc="2025-05-02T14:19:00Z"/>
  <w16cex:commentExtensible w16cex:durableId="2834983A" w16cex:dateUtc="2025-05-10T20:28:00Z"/>
  <w16cex:commentExtensible w16cex:durableId="12CB9C48" w16cex:dateUtc="2025-04-23T08:39:00Z"/>
  <w16cex:commentExtensible w16cex:durableId="04B3D934" w16cex:dateUtc="2025-04-23T08:40:00Z"/>
  <w16cex:commentExtensible w16cex:durableId="6499AD3D" w16cex:dateUtc="2025-04-23T09:05:00Z"/>
  <w16cex:commentExtensible w16cex:durableId="111041A6" w16cex:dateUtc="2025-05-02T14:21:00Z"/>
  <w16cex:commentExtensible w16cex:durableId="283BD7B7" w16cex:dateUtc="2025-04-23T09:46:00Z"/>
  <w16cex:commentExtensible w16cex:durableId="1A38DFD1" w16cex:dateUtc="2025-05-02T14:21:00Z"/>
  <w16cex:commentExtensible w16cex:durableId="179D1AAB" w16cex:dateUtc="2025-04-23T09:46:00Z"/>
  <w16cex:commentExtensible w16cex:durableId="6727A23C" w16cex:dateUtc="2025-04-23T09:46:00Z"/>
  <w16cex:commentExtensible w16cex:durableId="0021ADBA" w16cex:dateUtc="2025-04-23T09:46:00Z"/>
  <w16cex:commentExtensible w16cex:durableId="4787FEFD" w16cex:dateUtc="2025-04-23T09:47:00Z"/>
  <w16cex:commentExtensible w16cex:durableId="2AB718A7" w16cex:dateUtc="2025-04-23T09:48:00Z"/>
  <w16cex:commentExtensible w16cex:durableId="766EEB3A" w16cex:dateUtc="2025-05-02T14:31:00Z"/>
  <w16cex:commentExtensible w16cex:durableId="4B70B5D1" w16cex:dateUtc="2025-05-02T15:09:00Z"/>
  <w16cex:commentExtensible w16cex:durableId="4B4A33CB" w16cex:dateUtc="2025-04-23T10:01:00Z"/>
  <w16cex:commentExtensible w16cex:durableId="5D3EC05B" w16cex:dateUtc="2025-05-02T14:32:00Z"/>
  <w16cex:commentExtensible w16cex:durableId="78FF71BE" w16cex:dateUtc="2025-05-02T14:54:00Z"/>
  <w16cex:commentExtensible w16cex:durableId="62211E30" w16cex:dateUtc="2025-05-07T09:50:00Z"/>
  <w16cex:commentExtensible w16cex:durableId="2A17F0C7" w16cex:dateUtc="2025-05-06T15:11:00Z"/>
  <w16cex:commentExtensible w16cex:durableId="7711847E" w16cex:dateUtc="2025-05-06T15:10:00Z"/>
  <w16cex:commentExtensible w16cex:durableId="157951FC" w16cex:dateUtc="2025-05-06T15:05:00Z"/>
  <w16cex:commentExtensible w16cex:durableId="6DA3F634" w16cex:dateUtc="2025-05-06T15:07:00Z"/>
  <w16cex:commentExtensible w16cex:durableId="2BA8428A" w16cex:dateUtc="2025-05-06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6708F" w16cid:durableId="1E8EA264"/>
  <w16cid:commentId w16cid:paraId="0212B751" w16cid:durableId="5F4EF5A5"/>
  <w16cid:commentId w16cid:paraId="4C1E2157" w16cid:durableId="42DE0B90"/>
  <w16cid:commentId w16cid:paraId="2A13776F" w16cid:durableId="2834983A"/>
  <w16cid:commentId w16cid:paraId="4E8C1438" w16cid:durableId="12CB9C48"/>
  <w16cid:commentId w16cid:paraId="49F61881" w16cid:durableId="04B3D934"/>
  <w16cid:commentId w16cid:paraId="2D6C6F02" w16cid:durableId="6499AD3D"/>
  <w16cid:commentId w16cid:paraId="7437494E" w16cid:durableId="111041A6"/>
  <w16cid:commentId w16cid:paraId="00C40CA5" w16cid:durableId="283BD7B7"/>
  <w16cid:commentId w16cid:paraId="2AA40CFA" w16cid:durableId="1A38DFD1"/>
  <w16cid:commentId w16cid:paraId="35108E98" w16cid:durableId="179D1AAB"/>
  <w16cid:commentId w16cid:paraId="34A400AF" w16cid:durableId="6727A23C"/>
  <w16cid:commentId w16cid:paraId="6E4DF9DE" w16cid:durableId="0021ADBA"/>
  <w16cid:commentId w16cid:paraId="44D59A12" w16cid:durableId="4787FEFD"/>
  <w16cid:commentId w16cid:paraId="66A57DA4" w16cid:durableId="2AB718A7"/>
  <w16cid:commentId w16cid:paraId="7482C0F4" w16cid:durableId="766EEB3A"/>
  <w16cid:commentId w16cid:paraId="3C777BA2" w16cid:durableId="4B70B5D1"/>
  <w16cid:commentId w16cid:paraId="2D34D420" w16cid:durableId="4B4A33CB"/>
  <w16cid:commentId w16cid:paraId="3B11BAFA" w16cid:durableId="5D3EC05B"/>
  <w16cid:commentId w16cid:paraId="1906C1DD" w16cid:durableId="78FF71BE"/>
  <w16cid:commentId w16cid:paraId="62B9FD11" w16cid:durableId="62211E30"/>
  <w16cid:commentId w16cid:paraId="0D15D84C" w16cid:durableId="2A17F0C7"/>
  <w16cid:commentId w16cid:paraId="2127FB68" w16cid:durableId="7711847E"/>
  <w16cid:commentId w16cid:paraId="0B32E65F" w16cid:durableId="157951FC"/>
  <w16cid:commentId w16cid:paraId="6C53002E" w16cid:durableId="6DA3F634"/>
  <w16cid:commentId w16cid:paraId="4389E8D6" w16cid:durableId="2BA842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D4D2A" w14:textId="77777777" w:rsidR="002B4A5D" w:rsidRDefault="002B4A5D">
      <w:pPr>
        <w:spacing w:after="0"/>
      </w:pPr>
      <w:r>
        <w:separator/>
      </w:r>
    </w:p>
  </w:endnote>
  <w:endnote w:type="continuationSeparator" w:id="0">
    <w:p w14:paraId="4F371546" w14:textId="77777777" w:rsidR="002B4A5D" w:rsidRDefault="002B4A5D">
      <w:pPr>
        <w:spacing w:after="0"/>
      </w:pPr>
      <w:r>
        <w:continuationSeparator/>
      </w:r>
    </w:p>
  </w:endnote>
  <w:endnote w:type="continuationNotice" w:id="1">
    <w:p w14:paraId="733629F9" w14:textId="77777777" w:rsidR="002B4A5D" w:rsidRDefault="002B4A5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5270" w14:textId="3482536A" w:rsidR="0001063F" w:rsidRPr="00211B65" w:rsidRDefault="00706450" w:rsidP="00706450">
    <w:pPr>
      <w:pStyle w:val="Pieddepage"/>
      <w:jc w:val="left"/>
      <w:rPr>
        <w:noProof/>
      </w:rPr>
    </w:pPr>
    <w:r>
      <w:fldChar w:fldCharType="begin"/>
    </w:r>
    <w:r w:rsidRPr="00211B65">
      <w:instrText xml:space="preserve"> FILENAME \* MERGEFORMAT </w:instrText>
    </w:r>
    <w:r>
      <w:fldChar w:fldCharType="separate"/>
    </w:r>
    <w:r w:rsidR="0037411A" w:rsidRPr="0037411A">
      <w:t xml:space="preserve"> </w:t>
    </w:r>
    <w:r w:rsidR="0037411A" w:rsidRPr="0037411A">
      <w:rPr>
        <w:noProof/>
      </w:rPr>
      <w:t>1.4.15.Restructurer_la_topologie_FM-TZ-L4-TTP-G2-LIV-SIC-00124-v0.</w:t>
    </w:r>
    <w:ins w:id="8" w:author="MAHMOUD Mohamed-Ali" w:date="2025-05-14T14:35:00Z">
      <w:r w:rsidR="00927F34">
        <w:rPr>
          <w:noProof/>
        </w:rPr>
        <w:t>5</w:t>
      </w:r>
    </w:ins>
    <w:del w:id="9" w:author="MAHMOUD Mohamed-Ali" w:date="2025-05-14T14:35:00Z">
      <w:r w:rsidR="004A40B0" w:rsidDel="00927F34">
        <w:rPr>
          <w:noProof/>
        </w:rPr>
        <w:delText>4</w:delText>
      </w:r>
    </w:del>
    <w:r>
      <w:rPr>
        <w:noProof/>
      </w:rPr>
      <w:t>.docx</w:t>
    </w:r>
    <w:r>
      <w:fldChar w:fldCharType="end"/>
    </w:r>
    <w:r w:rsidRPr="00211B65">
      <w:tab/>
    </w:r>
    <w:sdt>
      <w:sdtPr>
        <w:id w:val="1038172090"/>
        <w:docPartObj>
          <w:docPartGallery w:val="Page Numbers (Bottom of Page)"/>
          <w:docPartUnique/>
        </w:docPartObj>
      </w:sdtPr>
      <w:sdtContent>
        <w:r w:rsidRPr="005C3F4C">
          <w:fldChar w:fldCharType="begin"/>
        </w:r>
        <w:r w:rsidRPr="00211B65">
          <w:instrText>PAGE   \* MERGEFORMAT</w:instrText>
        </w:r>
        <w:r w:rsidRPr="005C3F4C">
          <w:fldChar w:fldCharType="separate"/>
        </w:r>
        <w:r w:rsidRPr="00211B65">
          <w:t>2</w:t>
        </w:r>
        <w:r w:rsidRPr="005C3F4C">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48D1D" w14:textId="77777777" w:rsidR="0001063F" w:rsidRDefault="00706450" w:rsidP="00706450">
    <w:pPr>
      <w:pStyle w:val="Pieddepage"/>
      <w:ind w:left="-406"/>
      <w:jc w:val="left"/>
      <w:rPr>
        <w:b/>
        <w:bCs/>
        <w:sz w:val="18"/>
        <w:szCs w:val="18"/>
      </w:rPr>
    </w:pPr>
    <w:r w:rsidRPr="0053637B">
      <w:rPr>
        <w:b/>
        <w:bCs/>
        <w:sz w:val="18"/>
        <w:szCs w:val="18"/>
      </w:rPr>
      <w:t>Coordinateur</w:t>
    </w:r>
  </w:p>
  <w:p w14:paraId="3BE65D97" w14:textId="77777777" w:rsidR="0001063F" w:rsidRDefault="00706450" w:rsidP="00706450">
    <w:pPr>
      <w:pStyle w:val="Pieddepage"/>
      <w:ind w:left="-406"/>
      <w:jc w:val="left"/>
      <w:rPr>
        <w:b/>
        <w:bCs/>
        <w:sz w:val="18"/>
        <w:szCs w:val="18"/>
      </w:rPr>
    </w:pPr>
    <w:r>
      <w:rPr>
        <w:b/>
        <w:bCs/>
        <w:noProof/>
        <w:sz w:val="18"/>
        <w:szCs w:val="18"/>
      </w:rPr>
      <w:drawing>
        <wp:inline distT="0" distB="0" distL="0" distR="0" wp14:anchorId="5A47C618" wp14:editId="0E876834">
          <wp:extent cx="749300" cy="711835"/>
          <wp:effectExtent l="0" t="0" r="0" b="0"/>
          <wp:docPr id="47" name="Image 47"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62653" cy="724520"/>
                  </a:xfrm>
                  <a:prstGeom prst="rect">
                    <a:avLst/>
                  </a:prstGeom>
                </pic:spPr>
              </pic:pic>
            </a:graphicData>
          </a:graphic>
        </wp:inline>
      </w:drawing>
    </w:r>
  </w:p>
  <w:p w14:paraId="0FA12B59" w14:textId="77777777" w:rsidR="0001063F" w:rsidRPr="00971AD3" w:rsidRDefault="00706450" w:rsidP="00706450">
    <w:pPr>
      <w:pStyle w:val="Pieddepage"/>
      <w:jc w:val="center"/>
      <w:rPr>
        <w:b/>
        <w:bCs/>
        <w:sz w:val="18"/>
        <w:szCs w:val="18"/>
      </w:rPr>
    </w:pPr>
    <w:r w:rsidRPr="004433AB">
      <w:rPr>
        <w:noProof/>
      </w:rPr>
      <w:drawing>
        <wp:inline distT="0" distB="0" distL="0" distR="0" wp14:anchorId="7BB5526D" wp14:editId="762820FF">
          <wp:extent cx="1079500" cy="171450"/>
          <wp:effectExtent l="0" t="0" r="6350" b="0"/>
          <wp:docPr id="41" name="Image 41">
            <a:extLst xmlns:a="http://schemas.openxmlformats.org/drawingml/2006/main">
              <a:ext uri="{FF2B5EF4-FFF2-40B4-BE49-F238E27FC236}">
                <a16:creationId xmlns:a16="http://schemas.microsoft.com/office/drawing/2014/main" id="{27037A6B-99BE-44BF-B161-700C4955539F}"/>
              </a:ext>
            </a:extLst>
          </wp:docPr>
          <wp:cNvGraphicFramePr/>
          <a:graphic xmlns:a="http://schemas.openxmlformats.org/drawingml/2006/main">
            <a:graphicData uri="http://schemas.openxmlformats.org/drawingml/2006/picture">
              <pic:pic xmlns:pic="http://schemas.openxmlformats.org/drawingml/2006/picture">
                <pic:nvPicPr>
                  <pic:cNvPr id="28" name="Google Shape;132;p16">
                    <a:extLst>
                      <a:ext uri="{FF2B5EF4-FFF2-40B4-BE49-F238E27FC236}">
                        <a16:creationId xmlns:a16="http://schemas.microsoft.com/office/drawing/2014/main" id="{27037A6B-99BE-44BF-B161-700C4955539F}"/>
                      </a:ext>
                    </a:extLst>
                  </pic:cNvPr>
                  <pic:cNvPicPr preferRelativeResize="0"/>
                </pic:nvPicPr>
                <pic:blipFill>
                  <a:blip r:embed="rId2">
                    <a:alphaModFix/>
                  </a:blip>
                  <a:stretch>
                    <a:fillRect/>
                  </a:stretch>
                </pic:blipFill>
                <pic:spPr>
                  <a:xfrm>
                    <a:off x="0" y="0"/>
                    <a:ext cx="1080454" cy="171602"/>
                  </a:xfrm>
                  <a:prstGeom prst="rect">
                    <a:avLst/>
                  </a:prstGeom>
                  <a:noFill/>
                  <a:ln>
                    <a:noFill/>
                  </a:ln>
                </pic:spPr>
              </pic:pic>
            </a:graphicData>
          </a:graphic>
        </wp:inline>
      </w:drawing>
    </w:r>
    <w:r>
      <w:rPr>
        <w:b/>
        <w:bCs/>
        <w:sz w:val="18"/>
        <w:szCs w:val="18"/>
      </w:rPr>
      <w:t xml:space="preserve">      </w:t>
    </w:r>
    <w:r w:rsidRPr="004433AB">
      <w:rPr>
        <w:b/>
        <w:bCs/>
        <w:noProof/>
        <w:sz w:val="18"/>
        <w:szCs w:val="18"/>
      </w:rPr>
      <w:drawing>
        <wp:inline distT="0" distB="0" distL="0" distR="0" wp14:anchorId="7C86CB26" wp14:editId="5A2C5C07">
          <wp:extent cx="1196598" cy="231493"/>
          <wp:effectExtent l="0" t="0" r="3810" b="0"/>
          <wp:docPr id="43" name="Image 43">
            <a:extLst xmlns:a="http://schemas.openxmlformats.org/drawingml/2006/main">
              <a:ext uri="{FF2B5EF4-FFF2-40B4-BE49-F238E27FC236}">
                <a16:creationId xmlns:a16="http://schemas.microsoft.com/office/drawing/2014/main" id="{E1CD3453-C0B8-4D44-B91D-1922D348B314}"/>
              </a:ext>
            </a:extLst>
          </wp:docPr>
          <wp:cNvGraphicFramePr/>
          <a:graphic xmlns:a="http://schemas.openxmlformats.org/drawingml/2006/main">
            <a:graphicData uri="http://schemas.openxmlformats.org/drawingml/2006/picture">
              <pic:pic xmlns:pic="http://schemas.openxmlformats.org/drawingml/2006/picture">
                <pic:nvPicPr>
                  <pic:cNvPr id="32" name="Google Shape;131;p16">
                    <a:extLst>
                      <a:ext uri="{FF2B5EF4-FFF2-40B4-BE49-F238E27FC236}">
                        <a16:creationId xmlns:a16="http://schemas.microsoft.com/office/drawing/2014/main" id="{E1CD3453-C0B8-4D44-B91D-1922D348B314}"/>
                      </a:ext>
                    </a:extLst>
                  </pic:cNvPr>
                  <pic:cNvPicPr preferRelativeResize="0"/>
                </pic:nvPicPr>
                <pic:blipFill rotWithShape="1">
                  <a:blip r:embed="rId3">
                    <a:alphaModFix/>
                  </a:blip>
                  <a:srcRect l="6660" t="11082" r="6826" b="-484"/>
                  <a:stretch/>
                </pic:blipFill>
                <pic:spPr bwMode="auto">
                  <a:xfrm>
                    <a:off x="0" y="0"/>
                    <a:ext cx="1203436" cy="232816"/>
                  </a:xfrm>
                  <a:prstGeom prst="rect">
                    <a:avLst/>
                  </a:prstGeom>
                  <a:noFill/>
                  <a:ln>
                    <a:noFill/>
                  </a:ln>
                  <a:extLst>
                    <a:ext uri="{53640926-AAD7-44D8-BBD7-CCE9431645EC}">
                      <a14:shadowObscured xmlns:a14="http://schemas.microsoft.com/office/drawing/2010/main"/>
                    </a:ext>
                  </a:extLst>
                </pic:spPr>
              </pic:pic>
            </a:graphicData>
          </a:graphic>
        </wp:inline>
      </w:drawing>
    </w:r>
    <w:r>
      <w:rPr>
        <w:b/>
        <w:bCs/>
        <w:sz w:val="18"/>
        <w:szCs w:val="18"/>
      </w:rPr>
      <w:t xml:space="preserve">      </w:t>
    </w:r>
    <w:r w:rsidRPr="004433AB">
      <w:rPr>
        <w:b/>
        <w:bCs/>
        <w:noProof/>
        <w:sz w:val="18"/>
        <w:szCs w:val="18"/>
      </w:rPr>
      <w:drawing>
        <wp:inline distT="0" distB="0" distL="0" distR="0" wp14:anchorId="72D34FAF" wp14:editId="2FA4CFEE">
          <wp:extent cx="387350" cy="336550"/>
          <wp:effectExtent l="0" t="0" r="0" b="6350"/>
          <wp:docPr id="45" name="Image 45">
            <a:extLst xmlns:a="http://schemas.openxmlformats.org/drawingml/2006/main">
              <a:ext uri="{FF2B5EF4-FFF2-40B4-BE49-F238E27FC236}">
                <a16:creationId xmlns:a16="http://schemas.microsoft.com/office/drawing/2014/main" id="{2FB6DB98-F491-4E99-881C-45E00BDEEEEC}"/>
              </a:ext>
            </a:extLst>
          </wp:docPr>
          <wp:cNvGraphicFramePr/>
          <a:graphic xmlns:a="http://schemas.openxmlformats.org/drawingml/2006/main">
            <a:graphicData uri="http://schemas.openxmlformats.org/drawingml/2006/picture">
              <pic:pic xmlns:pic="http://schemas.openxmlformats.org/drawingml/2006/picture">
                <pic:nvPicPr>
                  <pic:cNvPr id="33" name="Google Shape;129;p16">
                    <a:extLst>
                      <a:ext uri="{FF2B5EF4-FFF2-40B4-BE49-F238E27FC236}">
                        <a16:creationId xmlns:a16="http://schemas.microsoft.com/office/drawing/2014/main" id="{2FB6DB98-F491-4E99-881C-45E00BDEEEEC}"/>
                      </a:ext>
                    </a:extLst>
                  </pic:cNvPr>
                  <pic:cNvPicPr preferRelativeResize="0"/>
                </pic:nvPicPr>
                <pic:blipFill>
                  <a:blip r:embed="rId4">
                    <a:alphaModFix/>
                  </a:blip>
                  <a:stretch>
                    <a:fillRect/>
                  </a:stretch>
                </pic:blipFill>
                <pic:spPr>
                  <a:xfrm>
                    <a:off x="0" y="0"/>
                    <a:ext cx="387795" cy="336937"/>
                  </a:xfrm>
                  <a:prstGeom prst="rect">
                    <a:avLst/>
                  </a:prstGeom>
                  <a:noFill/>
                  <a:ln>
                    <a:noFill/>
                  </a:ln>
                </pic:spPr>
              </pic:pic>
            </a:graphicData>
          </a:graphic>
        </wp:inline>
      </w:drawing>
    </w:r>
    <w:r>
      <w:rPr>
        <w:b/>
        <w:bCs/>
        <w:sz w:val="18"/>
        <w:szCs w:val="18"/>
      </w:rPr>
      <w:t xml:space="preserve">      </w:t>
    </w:r>
    <w:r w:rsidRPr="004433AB">
      <w:rPr>
        <w:b/>
        <w:bCs/>
        <w:noProof/>
        <w:sz w:val="18"/>
        <w:szCs w:val="18"/>
      </w:rPr>
      <w:drawing>
        <wp:inline distT="0" distB="0" distL="0" distR="0" wp14:anchorId="60C9B1E7" wp14:editId="34BADFF5">
          <wp:extent cx="1007850" cy="171450"/>
          <wp:effectExtent l="0" t="0" r="1905" b="0"/>
          <wp:docPr id="44" name="Image 44">
            <a:extLst xmlns:a="http://schemas.openxmlformats.org/drawingml/2006/main">
              <a:ext uri="{FF2B5EF4-FFF2-40B4-BE49-F238E27FC236}">
                <a16:creationId xmlns:a16="http://schemas.microsoft.com/office/drawing/2014/main" id="{1CA39DA8-1FBF-4D40-8026-CCCB0CA194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
                    <a:extLst>
                      <a:ext uri="{FF2B5EF4-FFF2-40B4-BE49-F238E27FC236}">
                        <a16:creationId xmlns:a16="http://schemas.microsoft.com/office/drawing/2014/main" id="{1CA39DA8-1FBF-4D40-8026-CCCB0CA194D3}"/>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9826" cy="175188"/>
                  </a:xfrm>
                  <a:prstGeom prst="rect">
                    <a:avLst/>
                  </a:prstGeom>
                  <a:noFill/>
                </pic:spPr>
              </pic:pic>
            </a:graphicData>
          </a:graphic>
        </wp:inline>
      </w:drawing>
    </w:r>
    <w:r>
      <w:rPr>
        <w:b/>
        <w:bCs/>
        <w:sz w:val="18"/>
        <w:szCs w:val="18"/>
      </w:rPr>
      <w:t xml:space="preserve">      </w:t>
    </w:r>
    <w:r w:rsidRPr="004433AB">
      <w:rPr>
        <w:noProof/>
      </w:rPr>
      <w:drawing>
        <wp:inline distT="0" distB="0" distL="0" distR="0" wp14:anchorId="002E8935" wp14:editId="14526982">
          <wp:extent cx="1428750" cy="215900"/>
          <wp:effectExtent l="0" t="0" r="0" b="0"/>
          <wp:docPr id="42" name="Image 42">
            <a:extLst xmlns:a="http://schemas.openxmlformats.org/drawingml/2006/main">
              <a:ext uri="{FF2B5EF4-FFF2-40B4-BE49-F238E27FC236}">
                <a16:creationId xmlns:a16="http://schemas.microsoft.com/office/drawing/2014/main" id="{265960EA-9798-496E-A566-02C9C61C2763}"/>
              </a:ext>
            </a:extLst>
          </wp:docPr>
          <wp:cNvGraphicFramePr/>
          <a:graphic xmlns:a="http://schemas.openxmlformats.org/drawingml/2006/main">
            <a:graphicData uri="http://schemas.openxmlformats.org/drawingml/2006/picture">
              <pic:pic xmlns:pic="http://schemas.openxmlformats.org/drawingml/2006/picture">
                <pic:nvPicPr>
                  <pic:cNvPr id="31" name="Google Shape;133;p16">
                    <a:extLst>
                      <a:ext uri="{FF2B5EF4-FFF2-40B4-BE49-F238E27FC236}">
                        <a16:creationId xmlns:a16="http://schemas.microsoft.com/office/drawing/2014/main" id="{265960EA-9798-496E-A566-02C9C61C2763}"/>
                      </a:ext>
                    </a:extLst>
                  </pic:cNvPr>
                  <pic:cNvPicPr preferRelativeResize="0"/>
                </pic:nvPicPr>
                <pic:blipFill>
                  <a:blip r:embed="rId6">
                    <a:alphaModFix/>
                  </a:blip>
                  <a:stretch>
                    <a:fillRect/>
                  </a:stretch>
                </pic:blipFill>
                <pic:spPr>
                  <a:xfrm>
                    <a:off x="0" y="0"/>
                    <a:ext cx="1429935" cy="21607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3A678" w14:textId="77777777" w:rsidR="002B4A5D" w:rsidRDefault="002B4A5D">
      <w:pPr>
        <w:spacing w:after="0"/>
      </w:pPr>
      <w:r>
        <w:separator/>
      </w:r>
    </w:p>
  </w:footnote>
  <w:footnote w:type="continuationSeparator" w:id="0">
    <w:p w14:paraId="3C478731" w14:textId="77777777" w:rsidR="002B4A5D" w:rsidRDefault="002B4A5D">
      <w:pPr>
        <w:spacing w:after="0"/>
      </w:pPr>
      <w:r>
        <w:continuationSeparator/>
      </w:r>
    </w:p>
  </w:footnote>
  <w:footnote w:type="continuationNotice" w:id="1">
    <w:p w14:paraId="492B5891" w14:textId="77777777" w:rsidR="002B4A5D" w:rsidRDefault="002B4A5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9FDF2" w14:textId="77777777" w:rsidR="0001063F" w:rsidRPr="00CE0103" w:rsidRDefault="00706450" w:rsidP="00706450">
    <w:pPr>
      <w:pStyle w:val="En-tte"/>
    </w:pPr>
    <w:r>
      <w:rPr>
        <w:noProof/>
        <w:sz w:val="40"/>
        <w:szCs w:val="40"/>
      </w:rPr>
      <w:drawing>
        <wp:inline distT="0" distB="0" distL="0" distR="0" wp14:anchorId="26D6AF2B" wp14:editId="150ACC2E">
          <wp:extent cx="2114550" cy="479462"/>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2150465" cy="487606"/>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TjH5IzXdV1b5Qr" int2:id="an4mAf5m">
      <int2:state int2:value="Rejected" int2:type="AugLoop_Text_Critique"/>
    </int2:textHash>
    <int2:textHash int2:hashCode="asNrwI/FPOqOlf" int2:id="bBORr64Y">
      <int2:state int2:value="Rejected" int2:type="AugLoop_Text_Critique"/>
    </int2:textHash>
    <int2:textHash int2:hashCode="XAnpwvTvxKcoo2" int2:id="dYr29F0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C00"/>
    <w:multiLevelType w:val="hybridMultilevel"/>
    <w:tmpl w:val="EBDAABB8"/>
    <w:lvl w:ilvl="0" w:tplc="A1F601AE">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05792AEF"/>
    <w:multiLevelType w:val="hybridMultilevel"/>
    <w:tmpl w:val="606A41A4"/>
    <w:lvl w:ilvl="0" w:tplc="8DC0A42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2F53D2"/>
    <w:multiLevelType w:val="hybridMultilevel"/>
    <w:tmpl w:val="5C045A3C"/>
    <w:lvl w:ilvl="0" w:tplc="41ACBC88">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57A08"/>
    <w:multiLevelType w:val="hybridMultilevel"/>
    <w:tmpl w:val="8A5AFE52"/>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147064"/>
    <w:multiLevelType w:val="multilevel"/>
    <w:tmpl w:val="F2D8CED4"/>
    <w:lvl w:ilvl="0">
      <w:start w:val="1"/>
      <w:numFmt w:val="none"/>
      <w:pStyle w:val="Style7"/>
      <w:suff w:val="space"/>
      <w:lvlText w:val="%1"/>
      <w:lvlJc w:val="left"/>
      <w:pPr>
        <w:ind w:left="432" w:hanging="432"/>
      </w:pPr>
      <w:rPr>
        <w:rFonts w:hint="default"/>
      </w:rPr>
    </w:lvl>
    <w:lvl w:ilvl="1">
      <w:start w:val="1"/>
      <w:numFmt w:val="decimal"/>
      <w:pStyle w:val="Style2"/>
      <w:lvlText w:val="%1%2"/>
      <w:lvlJc w:val="left"/>
      <w:pPr>
        <w:tabs>
          <w:tab w:val="num" w:pos="576"/>
        </w:tabs>
        <w:ind w:left="576" w:hanging="576"/>
      </w:pPr>
      <w:rPr>
        <w:rFonts w:hint="default"/>
      </w:rPr>
    </w:lvl>
    <w:lvl w:ilvl="2">
      <w:start w:val="1"/>
      <w:numFmt w:val="decimal"/>
      <w:pStyle w:val="Style3"/>
      <w:lvlText w:val="%1%2.%3"/>
      <w:lvlJc w:val="left"/>
      <w:pPr>
        <w:tabs>
          <w:tab w:val="num" w:pos="720"/>
        </w:tabs>
        <w:ind w:left="720" w:hanging="720"/>
      </w:pPr>
      <w:rPr>
        <w:rFonts w:hint="default"/>
      </w:rPr>
    </w:lvl>
    <w:lvl w:ilvl="3">
      <w:start w:val="1"/>
      <w:numFmt w:val="decimal"/>
      <w:pStyle w:val="Style4"/>
      <w:lvlText w:val="%1%2.%3.%4"/>
      <w:lvlJc w:val="left"/>
      <w:pPr>
        <w:tabs>
          <w:tab w:val="num" w:pos="864"/>
        </w:tabs>
        <w:ind w:left="864" w:hanging="864"/>
      </w:pPr>
      <w:rPr>
        <w:rFonts w:hint="default"/>
      </w:rPr>
    </w:lvl>
    <w:lvl w:ilvl="4">
      <w:start w:val="1"/>
      <w:numFmt w:val="decimal"/>
      <w:pStyle w:val="Style5"/>
      <w:lvlText w:val="%1%2.%3.%4.%5"/>
      <w:lvlJc w:val="left"/>
      <w:pPr>
        <w:tabs>
          <w:tab w:val="num" w:pos="1008"/>
        </w:tabs>
        <w:ind w:left="1008" w:hanging="1008"/>
      </w:pPr>
      <w:rPr>
        <w:rFonts w:hint="default"/>
      </w:rPr>
    </w:lvl>
    <w:lvl w:ilvl="5">
      <w:start w:val="1"/>
      <w:numFmt w:val="decimal"/>
      <w:pStyle w:val="Style6"/>
      <w:lvlText w:val="%1%2.%3.%4.%5.%6"/>
      <w:lvlJc w:val="left"/>
      <w:pPr>
        <w:tabs>
          <w:tab w:val="num" w:pos="1152"/>
        </w:tabs>
        <w:ind w:left="1152" w:hanging="1152"/>
      </w:pPr>
      <w:rPr>
        <w:rFonts w:hint="default"/>
      </w:rPr>
    </w:lvl>
    <w:lvl w:ilvl="6">
      <w:start w:val="1"/>
      <w:numFmt w:val="decimal"/>
      <w:pStyle w:val="Style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5E6495B"/>
    <w:multiLevelType w:val="multilevel"/>
    <w:tmpl w:val="0AFE2268"/>
    <w:lvl w:ilvl="0">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13"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EF2DA5"/>
    <w:multiLevelType w:val="multilevel"/>
    <w:tmpl w:val="AE3000A2"/>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7" w15:restartNumberingAfterBreak="0">
    <w:nsid w:val="1F4E28D1"/>
    <w:multiLevelType w:val="hybridMultilevel"/>
    <w:tmpl w:val="FA1E1838"/>
    <w:lvl w:ilvl="0" w:tplc="FE7C7334">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0ED5002"/>
    <w:multiLevelType w:val="hybridMultilevel"/>
    <w:tmpl w:val="1F2078C6"/>
    <w:lvl w:ilvl="0" w:tplc="44689E7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25B25832"/>
    <w:multiLevelType w:val="hybridMultilevel"/>
    <w:tmpl w:val="75D0479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7A4257"/>
    <w:multiLevelType w:val="hybridMultilevel"/>
    <w:tmpl w:val="CCFC82B2"/>
    <w:lvl w:ilvl="0" w:tplc="86E0E64E">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0D5529"/>
    <w:multiLevelType w:val="hybridMultilevel"/>
    <w:tmpl w:val="A2D089E4"/>
    <w:lvl w:ilvl="0" w:tplc="0409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15:restartNumberingAfterBreak="0">
    <w:nsid w:val="33FD3DFF"/>
    <w:multiLevelType w:val="hybridMultilevel"/>
    <w:tmpl w:val="C09A7A9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525C29"/>
    <w:multiLevelType w:val="hybridMultilevel"/>
    <w:tmpl w:val="A7FE3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A64CD7"/>
    <w:multiLevelType w:val="multilevel"/>
    <w:tmpl w:val="0D04BE7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34BB3"/>
    <w:multiLevelType w:val="hybridMultilevel"/>
    <w:tmpl w:val="3D8441E8"/>
    <w:lvl w:ilvl="0" w:tplc="7090E7C6">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EFF6E93"/>
    <w:multiLevelType w:val="hybridMultilevel"/>
    <w:tmpl w:val="410497EE"/>
    <w:lvl w:ilvl="0" w:tplc="49B076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543236"/>
    <w:multiLevelType w:val="hybridMultilevel"/>
    <w:tmpl w:val="E7428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C7908"/>
    <w:multiLevelType w:val="hybridMultilevel"/>
    <w:tmpl w:val="E6DAD4F4"/>
    <w:lvl w:ilvl="0" w:tplc="E1DA1BC0">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9" w15:restartNumberingAfterBreak="0">
    <w:nsid w:val="54311C56"/>
    <w:multiLevelType w:val="multilevel"/>
    <w:tmpl w:val="7CFEB65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0" w15:restartNumberingAfterBreak="0">
    <w:nsid w:val="63685B00"/>
    <w:multiLevelType w:val="hybridMultilevel"/>
    <w:tmpl w:val="B64623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620EFD"/>
    <w:multiLevelType w:val="hybridMultilevel"/>
    <w:tmpl w:val="3B24559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6A4C2B"/>
    <w:multiLevelType w:val="hybridMultilevel"/>
    <w:tmpl w:val="F6B29C78"/>
    <w:lvl w:ilvl="0" w:tplc="0409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091422B"/>
    <w:multiLevelType w:val="hybridMultilevel"/>
    <w:tmpl w:val="66146CE8"/>
    <w:lvl w:ilvl="0" w:tplc="0409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10B0537"/>
    <w:multiLevelType w:val="hybridMultilevel"/>
    <w:tmpl w:val="BF34E884"/>
    <w:lvl w:ilvl="0" w:tplc="A6023118">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5" w15:restartNumberingAfterBreak="0">
    <w:nsid w:val="761019FA"/>
    <w:multiLevelType w:val="multilevel"/>
    <w:tmpl w:val="29005C9A"/>
    <w:lvl w:ilvl="0">
      <w:start w:val="1"/>
      <w:numFmt w:val="bullet"/>
      <w:pStyle w:val="Puceniv1"/>
      <w:lvlText w:val=""/>
      <w:lvlJc w:val="left"/>
      <w:pPr>
        <w:tabs>
          <w:tab w:val="num" w:pos="1021"/>
        </w:tabs>
        <w:ind w:left="1021" w:hanging="454"/>
      </w:pPr>
      <w:rPr>
        <w:rFonts w:ascii="Wingdings" w:hAnsi="Wingdings" w:hint="default"/>
        <w:b w:val="0"/>
        <w:i w:val="0"/>
        <w:color w:val="1C2691"/>
        <w:sz w:val="28"/>
      </w:rPr>
    </w:lvl>
    <w:lvl w:ilvl="1">
      <w:start w:val="1"/>
      <w:numFmt w:val="bullet"/>
      <w:pStyle w:val="Puceniv2"/>
      <w:lvlText w:val=""/>
      <w:lvlJc w:val="left"/>
      <w:pPr>
        <w:tabs>
          <w:tab w:val="num" w:pos="1588"/>
        </w:tabs>
        <w:ind w:left="1588" w:hanging="454"/>
      </w:pPr>
      <w:rPr>
        <w:rFonts w:ascii="Wingdings" w:hAnsi="Wingdings" w:hint="default"/>
        <w:b w:val="0"/>
        <w:i w:val="0"/>
        <w:color w:val="1C2691"/>
        <w:sz w:val="24"/>
      </w:rPr>
    </w:lvl>
    <w:lvl w:ilvl="2">
      <w:start w:val="1"/>
      <w:numFmt w:val="bullet"/>
      <w:pStyle w:val="Puceniv3"/>
      <w:lvlText w:val=""/>
      <w:lvlJc w:val="left"/>
      <w:pPr>
        <w:tabs>
          <w:tab w:val="num" w:pos="2155"/>
        </w:tabs>
        <w:ind w:left="2155" w:hanging="454"/>
      </w:pPr>
      <w:rPr>
        <w:rFonts w:ascii="Wingdings" w:hAnsi="Wingdings" w:hint="default"/>
        <w:b w:val="0"/>
        <w:i w:val="0"/>
        <w:color w:val="1C2691"/>
        <w:sz w:val="24"/>
      </w:rPr>
    </w:lvl>
    <w:lvl w:ilvl="3">
      <w:start w:val="1"/>
      <w:numFmt w:val="bullet"/>
      <w:pStyle w:val="Puceniv4"/>
      <w:lvlText w:val=""/>
      <w:lvlJc w:val="left"/>
      <w:pPr>
        <w:tabs>
          <w:tab w:val="num" w:pos="2722"/>
        </w:tabs>
        <w:ind w:left="2722" w:hanging="454"/>
      </w:pPr>
      <w:rPr>
        <w:rFonts w:ascii="Wingdings" w:hAnsi="Wingdings" w:hint="default"/>
        <w:b w:val="0"/>
        <w:i w:val="0"/>
        <w:color w:val="1C2691"/>
        <w:sz w:val="22"/>
      </w:rPr>
    </w:lvl>
    <w:lvl w:ilvl="4">
      <w:start w:val="1"/>
      <w:numFmt w:val="bullet"/>
      <w:pStyle w:val="Puceniv5"/>
      <w:lvlText w:val=""/>
      <w:lvlJc w:val="left"/>
      <w:pPr>
        <w:tabs>
          <w:tab w:val="num" w:pos="3289"/>
        </w:tabs>
        <w:ind w:left="3289" w:hanging="454"/>
      </w:pPr>
      <w:rPr>
        <w:rFonts w:ascii="Wingdings" w:hAnsi="Wingdings" w:hint="default"/>
        <w:color w:val="1C2691"/>
        <w:sz w:val="22"/>
      </w:rPr>
    </w:lvl>
    <w:lvl w:ilvl="5">
      <w:start w:val="1"/>
      <w:numFmt w:val="bullet"/>
      <w:pStyle w:val="Puceniv6"/>
      <w:lvlText w:val=""/>
      <w:lvlJc w:val="left"/>
      <w:pPr>
        <w:tabs>
          <w:tab w:val="num" w:pos="3856"/>
        </w:tabs>
        <w:ind w:left="3856" w:hanging="454"/>
      </w:pPr>
      <w:rPr>
        <w:rFonts w:ascii="Wingdings" w:hAnsi="Wingdings" w:hint="default"/>
        <w:color w:val="1C2691"/>
        <w:sz w:val="20"/>
      </w:rPr>
    </w:lvl>
    <w:lvl w:ilvl="6">
      <w:start w:val="1"/>
      <w:numFmt w:val="decimal"/>
      <w:lvlText w:val="%7."/>
      <w:lvlJc w:val="left"/>
      <w:pPr>
        <w:tabs>
          <w:tab w:val="num" w:pos="1666"/>
        </w:tabs>
        <w:ind w:left="1666" w:hanging="360"/>
      </w:pPr>
      <w:rPr>
        <w:rFonts w:hint="default"/>
      </w:rPr>
    </w:lvl>
    <w:lvl w:ilvl="7">
      <w:start w:val="1"/>
      <w:numFmt w:val="lowerLetter"/>
      <w:lvlText w:val="%8."/>
      <w:lvlJc w:val="left"/>
      <w:pPr>
        <w:tabs>
          <w:tab w:val="num" w:pos="2026"/>
        </w:tabs>
        <w:ind w:left="2026" w:hanging="360"/>
      </w:pPr>
      <w:rPr>
        <w:rFonts w:hint="default"/>
      </w:rPr>
    </w:lvl>
    <w:lvl w:ilvl="8">
      <w:start w:val="1"/>
      <w:numFmt w:val="lowerRoman"/>
      <w:lvlText w:val="%9."/>
      <w:lvlJc w:val="left"/>
      <w:pPr>
        <w:tabs>
          <w:tab w:val="num" w:pos="2386"/>
        </w:tabs>
        <w:ind w:left="2386" w:hanging="360"/>
      </w:pPr>
      <w:rPr>
        <w:rFonts w:hint="default"/>
      </w:rPr>
    </w:lvl>
  </w:abstractNum>
  <w:abstractNum w:abstractNumId="26" w15:restartNumberingAfterBreak="0">
    <w:nsid w:val="78145850"/>
    <w:multiLevelType w:val="hybridMultilevel"/>
    <w:tmpl w:val="CAB2A882"/>
    <w:lvl w:ilvl="0" w:tplc="225683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E507C0"/>
    <w:multiLevelType w:val="hybridMultilevel"/>
    <w:tmpl w:val="EC3A054A"/>
    <w:lvl w:ilvl="0" w:tplc="96629B2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950362441">
    <w:abstractNumId w:val="5"/>
  </w:num>
  <w:num w:numId="2" w16cid:durableId="2143617634">
    <w:abstractNumId w:val="25"/>
  </w:num>
  <w:num w:numId="3" w16cid:durableId="640579198">
    <w:abstractNumId w:val="4"/>
  </w:num>
  <w:num w:numId="4" w16cid:durableId="220948131">
    <w:abstractNumId w:val="20"/>
  </w:num>
  <w:num w:numId="5" w16cid:durableId="1420982026">
    <w:abstractNumId w:val="17"/>
  </w:num>
  <w:num w:numId="6" w16cid:durableId="211237274">
    <w:abstractNumId w:val="13"/>
  </w:num>
  <w:num w:numId="7" w16cid:durableId="97600498">
    <w:abstractNumId w:val="10"/>
  </w:num>
  <w:num w:numId="8" w16cid:durableId="1421368914">
    <w:abstractNumId w:val="14"/>
  </w:num>
  <w:num w:numId="9" w16cid:durableId="1293825265">
    <w:abstractNumId w:val="0"/>
  </w:num>
  <w:num w:numId="10" w16cid:durableId="959913943">
    <w:abstractNumId w:val="19"/>
  </w:num>
  <w:num w:numId="11" w16cid:durableId="546067929">
    <w:abstractNumId w:val="6"/>
  </w:num>
  <w:num w:numId="12" w16cid:durableId="757023959">
    <w:abstractNumId w:val="8"/>
  </w:num>
  <w:num w:numId="13" w16cid:durableId="527107046">
    <w:abstractNumId w:val="18"/>
  </w:num>
  <w:num w:numId="14" w16cid:durableId="1198196093">
    <w:abstractNumId w:val="27"/>
  </w:num>
  <w:num w:numId="15" w16cid:durableId="775518181">
    <w:abstractNumId w:val="7"/>
  </w:num>
  <w:num w:numId="16" w16cid:durableId="1799955063">
    <w:abstractNumId w:val="11"/>
  </w:num>
  <w:num w:numId="17" w16cid:durableId="1800099921">
    <w:abstractNumId w:val="24"/>
  </w:num>
  <w:num w:numId="18" w16cid:durableId="1712421040">
    <w:abstractNumId w:val="16"/>
  </w:num>
  <w:num w:numId="19" w16cid:durableId="1461920780">
    <w:abstractNumId w:val="2"/>
  </w:num>
  <w:num w:numId="20" w16cid:durableId="258681520">
    <w:abstractNumId w:val="1"/>
  </w:num>
  <w:num w:numId="21" w16cid:durableId="1943414327">
    <w:abstractNumId w:val="5"/>
  </w:num>
  <w:num w:numId="22" w16cid:durableId="1592083200">
    <w:abstractNumId w:val="5"/>
  </w:num>
  <w:num w:numId="23" w16cid:durableId="1468232330">
    <w:abstractNumId w:val="5"/>
  </w:num>
  <w:num w:numId="24" w16cid:durableId="225385239">
    <w:abstractNumId w:val="23"/>
  </w:num>
  <w:num w:numId="25" w16cid:durableId="74858482">
    <w:abstractNumId w:val="5"/>
  </w:num>
  <w:num w:numId="26" w16cid:durableId="1116682380">
    <w:abstractNumId w:val="26"/>
  </w:num>
  <w:num w:numId="27" w16cid:durableId="1689792883">
    <w:abstractNumId w:val="15"/>
  </w:num>
  <w:num w:numId="28" w16cid:durableId="804853025">
    <w:abstractNumId w:val="5"/>
  </w:num>
  <w:num w:numId="29" w16cid:durableId="820971035">
    <w:abstractNumId w:val="22"/>
  </w:num>
  <w:num w:numId="30" w16cid:durableId="1681731965">
    <w:abstractNumId w:val="12"/>
  </w:num>
  <w:num w:numId="31" w16cid:durableId="876087178">
    <w:abstractNumId w:val="21"/>
  </w:num>
  <w:num w:numId="32" w16cid:durableId="879828673">
    <w:abstractNumId w:val="3"/>
  </w:num>
  <w:num w:numId="33" w16cid:durableId="89202750">
    <w:abstractNumId w:val="9"/>
  </w:num>
  <w:num w:numId="34" w16cid:durableId="1279070147">
    <w:abstractNumId w:val="5"/>
  </w:num>
  <w:num w:numId="35" w16cid:durableId="1276131881">
    <w:abstractNumId w:val="5"/>
  </w:num>
  <w:num w:numId="36" w16cid:durableId="800655523">
    <w:abstractNumId w:val="5"/>
  </w:num>
  <w:num w:numId="37" w16cid:durableId="283318440">
    <w:abstractNumId w:val="5"/>
  </w:num>
  <w:num w:numId="38" w16cid:durableId="1440492103">
    <w:abstractNumId w:val="5"/>
  </w:num>
  <w:num w:numId="39" w16cid:durableId="255198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MOUD Mohamed-Ali">
    <w15:presenceInfo w15:providerId="AD" w15:userId="S::Mohamed-Ali.MAHMOUD@akkodis.com::e3512e3e-6b45-4dab-9685-b21ad248e707"/>
  </w15:person>
  <w15:person w15:author="MAHMOUD Mohamed-Ali [2]">
    <w15:presenceInfo w15:providerId="AD" w15:userId="S::mohamed-ali.mahmoud_akkodis.com#ext#@conseilapplications.onmicrosoft.com::8f4b3664-78a0-499c-a958-fb7284a4dc89"/>
  </w15:person>
  <w15:person w15:author="Michel EREPMOC">
    <w15:presenceInfo w15:providerId="AD" w15:userId="S::michel.erepmoc@ca-app.fr::af85255e-5caf-4c83-88b3-9039ab36bea9"/>
  </w15:person>
  <w15:person w15:author="Michel EREPMOC [2]">
    <w15:presenceInfo w15:providerId="Windows Live" w15:userId="b19657591a240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4056B"/>
    <w:rsid w:val="00000163"/>
    <w:rsid w:val="0001063F"/>
    <w:rsid w:val="00010F3D"/>
    <w:rsid w:val="00013235"/>
    <w:rsid w:val="000162A7"/>
    <w:rsid w:val="00031691"/>
    <w:rsid w:val="0005045A"/>
    <w:rsid w:val="000509EE"/>
    <w:rsid w:val="00056977"/>
    <w:rsid w:val="0005697E"/>
    <w:rsid w:val="00091E90"/>
    <w:rsid w:val="00094C9C"/>
    <w:rsid w:val="00096C88"/>
    <w:rsid w:val="000A1242"/>
    <w:rsid w:val="000A1E61"/>
    <w:rsid w:val="000A5E25"/>
    <w:rsid w:val="000B33C1"/>
    <w:rsid w:val="000B5A31"/>
    <w:rsid w:val="000B72B2"/>
    <w:rsid w:val="000C5286"/>
    <w:rsid w:val="000D5FEF"/>
    <w:rsid w:val="000D73CE"/>
    <w:rsid w:val="000E10CF"/>
    <w:rsid w:val="000E7C5E"/>
    <w:rsid w:val="0010066D"/>
    <w:rsid w:val="00101B50"/>
    <w:rsid w:val="001239F5"/>
    <w:rsid w:val="00127ECC"/>
    <w:rsid w:val="00130D4B"/>
    <w:rsid w:val="0013202D"/>
    <w:rsid w:val="0013749A"/>
    <w:rsid w:val="0015040B"/>
    <w:rsid w:val="001551B3"/>
    <w:rsid w:val="00160F0C"/>
    <w:rsid w:val="0016456A"/>
    <w:rsid w:val="00177D6E"/>
    <w:rsid w:val="001870C0"/>
    <w:rsid w:val="00197DB9"/>
    <w:rsid w:val="001B4AD2"/>
    <w:rsid w:val="001C7B32"/>
    <w:rsid w:val="001D413A"/>
    <w:rsid w:val="001D474D"/>
    <w:rsid w:val="002060F2"/>
    <w:rsid w:val="002064A6"/>
    <w:rsid w:val="002179E2"/>
    <w:rsid w:val="00223660"/>
    <w:rsid w:val="002279C4"/>
    <w:rsid w:val="0023587D"/>
    <w:rsid w:val="00244A1F"/>
    <w:rsid w:val="00251330"/>
    <w:rsid w:val="00256C85"/>
    <w:rsid w:val="00264BEC"/>
    <w:rsid w:val="00265DB6"/>
    <w:rsid w:val="00292E21"/>
    <w:rsid w:val="002947A7"/>
    <w:rsid w:val="002A699D"/>
    <w:rsid w:val="002B1F6B"/>
    <w:rsid w:val="002B4A5D"/>
    <w:rsid w:val="002D5215"/>
    <w:rsid w:val="002E099F"/>
    <w:rsid w:val="002E12E4"/>
    <w:rsid w:val="00300D16"/>
    <w:rsid w:val="003125C7"/>
    <w:rsid w:val="00316308"/>
    <w:rsid w:val="0032433B"/>
    <w:rsid w:val="003245F7"/>
    <w:rsid w:val="00324E1D"/>
    <w:rsid w:val="00342351"/>
    <w:rsid w:val="00342D17"/>
    <w:rsid w:val="0035367E"/>
    <w:rsid w:val="0036425F"/>
    <w:rsid w:val="003739FC"/>
    <w:rsid w:val="00373C46"/>
    <w:rsid w:val="0037411A"/>
    <w:rsid w:val="00375A91"/>
    <w:rsid w:val="003815D5"/>
    <w:rsid w:val="003844DC"/>
    <w:rsid w:val="003871E3"/>
    <w:rsid w:val="00397479"/>
    <w:rsid w:val="003A4F5A"/>
    <w:rsid w:val="003B324B"/>
    <w:rsid w:val="003B5AC4"/>
    <w:rsid w:val="003C6B19"/>
    <w:rsid w:val="003D6650"/>
    <w:rsid w:val="003E2A60"/>
    <w:rsid w:val="003F76B3"/>
    <w:rsid w:val="003F7E96"/>
    <w:rsid w:val="00403CA4"/>
    <w:rsid w:val="0040558E"/>
    <w:rsid w:val="00406064"/>
    <w:rsid w:val="00411672"/>
    <w:rsid w:val="00414372"/>
    <w:rsid w:val="00416835"/>
    <w:rsid w:val="004225A5"/>
    <w:rsid w:val="00427E91"/>
    <w:rsid w:val="004333AA"/>
    <w:rsid w:val="0043350B"/>
    <w:rsid w:val="0043419D"/>
    <w:rsid w:val="004363FA"/>
    <w:rsid w:val="004373B8"/>
    <w:rsid w:val="00444532"/>
    <w:rsid w:val="00452F02"/>
    <w:rsid w:val="00475D13"/>
    <w:rsid w:val="004770A7"/>
    <w:rsid w:val="0048118A"/>
    <w:rsid w:val="00482545"/>
    <w:rsid w:val="00486B21"/>
    <w:rsid w:val="004A40B0"/>
    <w:rsid w:val="004B66C6"/>
    <w:rsid w:val="004C6FBF"/>
    <w:rsid w:val="004C7581"/>
    <w:rsid w:val="004E273F"/>
    <w:rsid w:val="004E3F27"/>
    <w:rsid w:val="004F3532"/>
    <w:rsid w:val="004F7B6B"/>
    <w:rsid w:val="005008B4"/>
    <w:rsid w:val="00501307"/>
    <w:rsid w:val="005013DC"/>
    <w:rsid w:val="00501491"/>
    <w:rsid w:val="005016E5"/>
    <w:rsid w:val="0050297B"/>
    <w:rsid w:val="00525FB1"/>
    <w:rsid w:val="00530040"/>
    <w:rsid w:val="00541D41"/>
    <w:rsid w:val="00552CDE"/>
    <w:rsid w:val="00555F82"/>
    <w:rsid w:val="00567192"/>
    <w:rsid w:val="005700FF"/>
    <w:rsid w:val="005724DE"/>
    <w:rsid w:val="00572634"/>
    <w:rsid w:val="00585EC9"/>
    <w:rsid w:val="005913C8"/>
    <w:rsid w:val="00592EA1"/>
    <w:rsid w:val="005978E9"/>
    <w:rsid w:val="005A67EB"/>
    <w:rsid w:val="005F5EB4"/>
    <w:rsid w:val="00601AF9"/>
    <w:rsid w:val="00606BDB"/>
    <w:rsid w:val="00610AFF"/>
    <w:rsid w:val="006147E0"/>
    <w:rsid w:val="00622D92"/>
    <w:rsid w:val="00627220"/>
    <w:rsid w:val="0063018E"/>
    <w:rsid w:val="00640799"/>
    <w:rsid w:val="00642A6F"/>
    <w:rsid w:val="0064603C"/>
    <w:rsid w:val="00653542"/>
    <w:rsid w:val="00657B71"/>
    <w:rsid w:val="00661A0F"/>
    <w:rsid w:val="006664C0"/>
    <w:rsid w:val="00671935"/>
    <w:rsid w:val="00673F70"/>
    <w:rsid w:val="0068136C"/>
    <w:rsid w:val="00687BC1"/>
    <w:rsid w:val="00691FF7"/>
    <w:rsid w:val="006A450E"/>
    <w:rsid w:val="006A65F1"/>
    <w:rsid w:val="006B7D4E"/>
    <w:rsid w:val="006C3F5E"/>
    <w:rsid w:val="006C6431"/>
    <w:rsid w:val="006D2689"/>
    <w:rsid w:val="006D6387"/>
    <w:rsid w:val="006E2CD7"/>
    <w:rsid w:val="006F1B50"/>
    <w:rsid w:val="006F568D"/>
    <w:rsid w:val="006F59FB"/>
    <w:rsid w:val="006F763E"/>
    <w:rsid w:val="006F79EA"/>
    <w:rsid w:val="006F7D42"/>
    <w:rsid w:val="00706450"/>
    <w:rsid w:val="00707952"/>
    <w:rsid w:val="00707B1F"/>
    <w:rsid w:val="00707F33"/>
    <w:rsid w:val="007145AD"/>
    <w:rsid w:val="0072088D"/>
    <w:rsid w:val="00720C12"/>
    <w:rsid w:val="00724048"/>
    <w:rsid w:val="007300F8"/>
    <w:rsid w:val="007349E2"/>
    <w:rsid w:val="00734A7F"/>
    <w:rsid w:val="00740AD6"/>
    <w:rsid w:val="0074210A"/>
    <w:rsid w:val="00743FC0"/>
    <w:rsid w:val="007570AB"/>
    <w:rsid w:val="007615B5"/>
    <w:rsid w:val="007717AA"/>
    <w:rsid w:val="00793F4B"/>
    <w:rsid w:val="007A0A77"/>
    <w:rsid w:val="007A5B92"/>
    <w:rsid w:val="007C78FB"/>
    <w:rsid w:val="007D1186"/>
    <w:rsid w:val="007D492F"/>
    <w:rsid w:val="007E16F1"/>
    <w:rsid w:val="007F1D74"/>
    <w:rsid w:val="007F49D5"/>
    <w:rsid w:val="007F67BE"/>
    <w:rsid w:val="007F6F15"/>
    <w:rsid w:val="00811D9F"/>
    <w:rsid w:val="00814AF2"/>
    <w:rsid w:val="00815C65"/>
    <w:rsid w:val="00817151"/>
    <w:rsid w:val="008252B6"/>
    <w:rsid w:val="0082641F"/>
    <w:rsid w:val="00830118"/>
    <w:rsid w:val="00870ADF"/>
    <w:rsid w:val="008720CB"/>
    <w:rsid w:val="00874E10"/>
    <w:rsid w:val="00885783"/>
    <w:rsid w:val="00886F73"/>
    <w:rsid w:val="008964A6"/>
    <w:rsid w:val="008A3891"/>
    <w:rsid w:val="008A3A97"/>
    <w:rsid w:val="008A5AC1"/>
    <w:rsid w:val="008A5D8E"/>
    <w:rsid w:val="008B74DD"/>
    <w:rsid w:val="008B75E4"/>
    <w:rsid w:val="008B7BEA"/>
    <w:rsid w:val="008C6B59"/>
    <w:rsid w:val="008D40A8"/>
    <w:rsid w:val="008D420B"/>
    <w:rsid w:val="008E10F3"/>
    <w:rsid w:val="008E222D"/>
    <w:rsid w:val="008E2A39"/>
    <w:rsid w:val="008E3C2C"/>
    <w:rsid w:val="008E6B40"/>
    <w:rsid w:val="008F0C81"/>
    <w:rsid w:val="008F265A"/>
    <w:rsid w:val="00917BEF"/>
    <w:rsid w:val="00927086"/>
    <w:rsid w:val="00927F34"/>
    <w:rsid w:val="00932E1B"/>
    <w:rsid w:val="00935193"/>
    <w:rsid w:val="00941C7F"/>
    <w:rsid w:val="00941F27"/>
    <w:rsid w:val="00965CCC"/>
    <w:rsid w:val="009729DA"/>
    <w:rsid w:val="00973937"/>
    <w:rsid w:val="00980A43"/>
    <w:rsid w:val="0098734D"/>
    <w:rsid w:val="009A67F8"/>
    <w:rsid w:val="009B4BE6"/>
    <w:rsid w:val="009C023A"/>
    <w:rsid w:val="009C68AD"/>
    <w:rsid w:val="009D058F"/>
    <w:rsid w:val="009D656C"/>
    <w:rsid w:val="009E0B75"/>
    <w:rsid w:val="009E42E5"/>
    <w:rsid w:val="009E4F5B"/>
    <w:rsid w:val="009F285B"/>
    <w:rsid w:val="009F2F20"/>
    <w:rsid w:val="00A025F7"/>
    <w:rsid w:val="00A0460A"/>
    <w:rsid w:val="00A049D5"/>
    <w:rsid w:val="00A10404"/>
    <w:rsid w:val="00A14941"/>
    <w:rsid w:val="00A14EF9"/>
    <w:rsid w:val="00A15905"/>
    <w:rsid w:val="00A216DF"/>
    <w:rsid w:val="00A30E50"/>
    <w:rsid w:val="00A330D0"/>
    <w:rsid w:val="00A35A9D"/>
    <w:rsid w:val="00A4758B"/>
    <w:rsid w:val="00A55F8B"/>
    <w:rsid w:val="00A566B4"/>
    <w:rsid w:val="00A61EC5"/>
    <w:rsid w:val="00A725F9"/>
    <w:rsid w:val="00AA22B2"/>
    <w:rsid w:val="00AA31AA"/>
    <w:rsid w:val="00AA5D83"/>
    <w:rsid w:val="00AB0F40"/>
    <w:rsid w:val="00AB223D"/>
    <w:rsid w:val="00AB4485"/>
    <w:rsid w:val="00AC32FB"/>
    <w:rsid w:val="00AC6C83"/>
    <w:rsid w:val="00AD69DD"/>
    <w:rsid w:val="00AD6BF3"/>
    <w:rsid w:val="00AF24DB"/>
    <w:rsid w:val="00B00665"/>
    <w:rsid w:val="00B079CA"/>
    <w:rsid w:val="00B10F23"/>
    <w:rsid w:val="00B17E06"/>
    <w:rsid w:val="00B20691"/>
    <w:rsid w:val="00B24092"/>
    <w:rsid w:val="00B4056B"/>
    <w:rsid w:val="00B40C6B"/>
    <w:rsid w:val="00B42282"/>
    <w:rsid w:val="00B603A5"/>
    <w:rsid w:val="00B6493F"/>
    <w:rsid w:val="00B73235"/>
    <w:rsid w:val="00B7667D"/>
    <w:rsid w:val="00B91CE3"/>
    <w:rsid w:val="00BA5BB3"/>
    <w:rsid w:val="00BA6042"/>
    <w:rsid w:val="00BB1D4D"/>
    <w:rsid w:val="00BD1628"/>
    <w:rsid w:val="00BD7B40"/>
    <w:rsid w:val="00BE5BAB"/>
    <w:rsid w:val="00BE7488"/>
    <w:rsid w:val="00BF41BC"/>
    <w:rsid w:val="00BF4563"/>
    <w:rsid w:val="00BF4CD3"/>
    <w:rsid w:val="00C03790"/>
    <w:rsid w:val="00C068D0"/>
    <w:rsid w:val="00C07964"/>
    <w:rsid w:val="00C07A8B"/>
    <w:rsid w:val="00C12E5A"/>
    <w:rsid w:val="00C251FB"/>
    <w:rsid w:val="00C252B5"/>
    <w:rsid w:val="00C260BC"/>
    <w:rsid w:val="00C3369B"/>
    <w:rsid w:val="00C337B6"/>
    <w:rsid w:val="00C36B4D"/>
    <w:rsid w:val="00C46989"/>
    <w:rsid w:val="00C46FCD"/>
    <w:rsid w:val="00C47C89"/>
    <w:rsid w:val="00C50AEB"/>
    <w:rsid w:val="00C81ECA"/>
    <w:rsid w:val="00C91A4A"/>
    <w:rsid w:val="00C93E84"/>
    <w:rsid w:val="00C95CBE"/>
    <w:rsid w:val="00C967F8"/>
    <w:rsid w:val="00C974CE"/>
    <w:rsid w:val="00CA4AD1"/>
    <w:rsid w:val="00CA4CDC"/>
    <w:rsid w:val="00CA73C2"/>
    <w:rsid w:val="00CB1EBF"/>
    <w:rsid w:val="00CC566C"/>
    <w:rsid w:val="00CD0FC7"/>
    <w:rsid w:val="00CD7E99"/>
    <w:rsid w:val="00CE2A2E"/>
    <w:rsid w:val="00CF219C"/>
    <w:rsid w:val="00D07D20"/>
    <w:rsid w:val="00D1066A"/>
    <w:rsid w:val="00D131E0"/>
    <w:rsid w:val="00D1762B"/>
    <w:rsid w:val="00D44FB4"/>
    <w:rsid w:val="00D46309"/>
    <w:rsid w:val="00D475C1"/>
    <w:rsid w:val="00D513B2"/>
    <w:rsid w:val="00D6024D"/>
    <w:rsid w:val="00D726FC"/>
    <w:rsid w:val="00D75E68"/>
    <w:rsid w:val="00D76710"/>
    <w:rsid w:val="00D85051"/>
    <w:rsid w:val="00D85208"/>
    <w:rsid w:val="00D8776C"/>
    <w:rsid w:val="00D949BE"/>
    <w:rsid w:val="00DA4F69"/>
    <w:rsid w:val="00DB1C58"/>
    <w:rsid w:val="00DC7814"/>
    <w:rsid w:val="00DD534C"/>
    <w:rsid w:val="00DD6F78"/>
    <w:rsid w:val="00DE45A8"/>
    <w:rsid w:val="00DF19D8"/>
    <w:rsid w:val="00E20076"/>
    <w:rsid w:val="00E46722"/>
    <w:rsid w:val="00E61AE5"/>
    <w:rsid w:val="00E62038"/>
    <w:rsid w:val="00E662F9"/>
    <w:rsid w:val="00E73250"/>
    <w:rsid w:val="00E8228C"/>
    <w:rsid w:val="00E85282"/>
    <w:rsid w:val="00E92AE8"/>
    <w:rsid w:val="00EA5743"/>
    <w:rsid w:val="00EA5AB4"/>
    <w:rsid w:val="00EB64EC"/>
    <w:rsid w:val="00EC2926"/>
    <w:rsid w:val="00EF64A7"/>
    <w:rsid w:val="00EF6F47"/>
    <w:rsid w:val="00F17CF1"/>
    <w:rsid w:val="00F21332"/>
    <w:rsid w:val="00F234DA"/>
    <w:rsid w:val="00F336F3"/>
    <w:rsid w:val="00F40A33"/>
    <w:rsid w:val="00F514E7"/>
    <w:rsid w:val="00F66E15"/>
    <w:rsid w:val="00F70CE5"/>
    <w:rsid w:val="00F720A8"/>
    <w:rsid w:val="00F80C77"/>
    <w:rsid w:val="00FA399F"/>
    <w:rsid w:val="00FB0F19"/>
    <w:rsid w:val="00FC67DF"/>
    <w:rsid w:val="00FD700A"/>
    <w:rsid w:val="07C949A5"/>
    <w:rsid w:val="30737F99"/>
    <w:rsid w:val="31E99ED9"/>
    <w:rsid w:val="74FA0D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E6ED"/>
  <w15:docId w15:val="{FD6BFD91-DD8A-40D3-B236-64D9BED4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6B"/>
    <w:pPr>
      <w:spacing w:after="120" w:line="240" w:lineRule="auto"/>
      <w:jc w:val="both"/>
    </w:pPr>
    <w:rPr>
      <w:rFonts w:ascii="Calibri" w:hAnsi="Calibri"/>
      <w:color w:val="28385A"/>
      <w14:ligatures w14:val="none"/>
    </w:rPr>
  </w:style>
  <w:style w:type="paragraph" w:styleId="Titre1">
    <w:name w:val="heading 1"/>
    <w:basedOn w:val="Normal"/>
    <w:next w:val="Normal"/>
    <w:link w:val="Titre1Car"/>
    <w:uiPriority w:val="9"/>
    <w:qFormat/>
    <w:rsid w:val="00B4056B"/>
    <w:pPr>
      <w:keepNext/>
      <w:keepLines/>
      <w:numPr>
        <w:numId w:val="1"/>
      </w:numPr>
      <w:spacing w:before="120" w:after="240"/>
      <w:outlineLvl w:val="0"/>
    </w:pPr>
    <w:rPr>
      <w:b/>
      <w:bCs/>
      <w:color w:val="E4173F"/>
      <w:sz w:val="32"/>
      <w:szCs w:val="32"/>
    </w:rPr>
  </w:style>
  <w:style w:type="paragraph" w:styleId="Titre2">
    <w:name w:val="heading 2"/>
    <w:basedOn w:val="Normal"/>
    <w:next w:val="Normal"/>
    <w:link w:val="Titre2Car"/>
    <w:uiPriority w:val="9"/>
    <w:unhideWhenUsed/>
    <w:qFormat/>
    <w:rsid w:val="00B4056B"/>
    <w:pPr>
      <w:keepNext/>
      <w:keepLines/>
      <w:numPr>
        <w:ilvl w:val="1"/>
        <w:numId w:val="1"/>
      </w:numPr>
      <w:spacing w:before="360" w:after="240"/>
      <w:outlineLvl w:val="1"/>
    </w:pPr>
    <w:rPr>
      <w:rFonts w:eastAsiaTheme="majorEastAsia" w:cstheme="majorBidi"/>
      <w:b/>
      <w:bCs/>
      <w:sz w:val="28"/>
      <w:szCs w:val="28"/>
    </w:rPr>
  </w:style>
  <w:style w:type="paragraph" w:styleId="Titre3">
    <w:name w:val="heading 3"/>
    <w:basedOn w:val="Titre2"/>
    <w:next w:val="Normal"/>
    <w:link w:val="Titre3Car"/>
    <w:uiPriority w:val="9"/>
    <w:unhideWhenUsed/>
    <w:qFormat/>
    <w:rsid w:val="00B4056B"/>
    <w:pPr>
      <w:numPr>
        <w:ilvl w:val="2"/>
      </w:numPr>
      <w:outlineLvl w:val="2"/>
    </w:pPr>
    <w:rPr>
      <w:sz w:val="24"/>
      <w:szCs w:val="24"/>
    </w:rPr>
  </w:style>
  <w:style w:type="paragraph" w:styleId="Titre40">
    <w:name w:val="heading 4"/>
    <w:basedOn w:val="Normal"/>
    <w:next w:val="Normal"/>
    <w:link w:val="Titre4Car"/>
    <w:uiPriority w:val="9"/>
    <w:semiHidden/>
    <w:unhideWhenUsed/>
    <w:rsid w:val="00B405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0">
    <w:name w:val="heading 5"/>
    <w:basedOn w:val="Normal"/>
    <w:next w:val="Normal"/>
    <w:link w:val="Titre5Car"/>
    <w:uiPriority w:val="9"/>
    <w:semiHidden/>
    <w:unhideWhenUsed/>
    <w:qFormat/>
    <w:rsid w:val="00B405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056B"/>
    <w:rPr>
      <w:rFonts w:ascii="Calibri" w:hAnsi="Calibri"/>
      <w:b/>
      <w:bCs/>
      <w:color w:val="E4173F"/>
      <w:sz w:val="32"/>
      <w:szCs w:val="32"/>
      <w14:ligatures w14:val="none"/>
    </w:rPr>
  </w:style>
  <w:style w:type="character" w:customStyle="1" w:styleId="Titre2Car">
    <w:name w:val="Titre 2 Car"/>
    <w:basedOn w:val="Policepardfaut"/>
    <w:link w:val="Titre2"/>
    <w:uiPriority w:val="9"/>
    <w:rsid w:val="00B4056B"/>
    <w:rPr>
      <w:rFonts w:ascii="Calibri" w:eastAsiaTheme="majorEastAsia" w:hAnsi="Calibri" w:cstheme="majorBidi"/>
      <w:b/>
      <w:bCs/>
      <w:color w:val="28385A"/>
      <w:sz w:val="28"/>
      <w:szCs w:val="28"/>
      <w14:ligatures w14:val="none"/>
    </w:rPr>
  </w:style>
  <w:style w:type="character" w:customStyle="1" w:styleId="Titre3Car">
    <w:name w:val="Titre 3 Car"/>
    <w:basedOn w:val="Policepardfaut"/>
    <w:link w:val="Titre3"/>
    <w:uiPriority w:val="9"/>
    <w:rsid w:val="00B4056B"/>
    <w:rPr>
      <w:rFonts w:ascii="Calibri" w:eastAsiaTheme="majorEastAsia" w:hAnsi="Calibri" w:cstheme="majorBidi"/>
      <w:b/>
      <w:bCs/>
      <w:color w:val="28385A"/>
      <w:sz w:val="24"/>
      <w:szCs w:val="24"/>
      <w14:ligatures w14:val="none"/>
    </w:rPr>
  </w:style>
  <w:style w:type="character" w:customStyle="1" w:styleId="Titre4Car">
    <w:name w:val="Titre 4 Car"/>
    <w:basedOn w:val="Policepardfaut"/>
    <w:link w:val="Titre40"/>
    <w:uiPriority w:val="9"/>
    <w:semiHidden/>
    <w:rsid w:val="00B4056B"/>
    <w:rPr>
      <w:rFonts w:asciiTheme="majorHAnsi" w:eastAsiaTheme="majorEastAsia" w:hAnsiTheme="majorHAnsi" w:cstheme="majorBidi"/>
      <w:i/>
      <w:iCs/>
      <w:color w:val="2F5496" w:themeColor="accent1" w:themeShade="BF"/>
      <w14:ligatures w14:val="none"/>
    </w:rPr>
  </w:style>
  <w:style w:type="character" w:customStyle="1" w:styleId="Titre5Car">
    <w:name w:val="Titre 5 Car"/>
    <w:basedOn w:val="Policepardfaut"/>
    <w:link w:val="Titre50"/>
    <w:uiPriority w:val="9"/>
    <w:semiHidden/>
    <w:rsid w:val="00B4056B"/>
    <w:rPr>
      <w:rFonts w:asciiTheme="majorHAnsi" w:eastAsiaTheme="majorEastAsia" w:hAnsiTheme="majorHAnsi" w:cstheme="majorBidi"/>
      <w:color w:val="2F5496" w:themeColor="accent1" w:themeShade="BF"/>
      <w14:ligatures w14:val="none"/>
    </w:rPr>
  </w:style>
  <w:style w:type="paragraph" w:styleId="En-tte">
    <w:name w:val="header"/>
    <w:basedOn w:val="Normal"/>
    <w:link w:val="En-tteCar"/>
    <w:uiPriority w:val="99"/>
    <w:unhideWhenUsed/>
    <w:rsid w:val="00B4056B"/>
    <w:pPr>
      <w:tabs>
        <w:tab w:val="center" w:pos="4536"/>
        <w:tab w:val="right" w:pos="9072"/>
      </w:tabs>
      <w:spacing w:after="0"/>
    </w:pPr>
  </w:style>
  <w:style w:type="character" w:customStyle="1" w:styleId="En-tteCar">
    <w:name w:val="En-tête Car"/>
    <w:basedOn w:val="Policepardfaut"/>
    <w:link w:val="En-tte"/>
    <w:uiPriority w:val="99"/>
    <w:rsid w:val="00B4056B"/>
    <w:rPr>
      <w:rFonts w:ascii="Calibri" w:hAnsi="Calibri"/>
      <w:color w:val="28385A"/>
      <w14:ligatures w14:val="none"/>
    </w:rPr>
  </w:style>
  <w:style w:type="paragraph" w:styleId="Pieddepage">
    <w:name w:val="footer"/>
    <w:basedOn w:val="Normal"/>
    <w:link w:val="PieddepageCar"/>
    <w:uiPriority w:val="99"/>
    <w:unhideWhenUsed/>
    <w:rsid w:val="00B4056B"/>
    <w:pPr>
      <w:tabs>
        <w:tab w:val="center" w:pos="4536"/>
        <w:tab w:val="right" w:pos="9072"/>
      </w:tabs>
      <w:spacing w:after="0"/>
    </w:pPr>
  </w:style>
  <w:style w:type="character" w:customStyle="1" w:styleId="PieddepageCar">
    <w:name w:val="Pied de page Car"/>
    <w:basedOn w:val="Policepardfaut"/>
    <w:link w:val="Pieddepage"/>
    <w:uiPriority w:val="99"/>
    <w:rsid w:val="00B4056B"/>
    <w:rPr>
      <w:rFonts w:ascii="Calibri" w:hAnsi="Calibri"/>
      <w:color w:val="28385A"/>
      <w14:ligatures w14:val="none"/>
    </w:rPr>
  </w:style>
  <w:style w:type="table" w:styleId="Grilledutableau">
    <w:name w:val="Table Grid"/>
    <w:basedOn w:val="TableauNormal"/>
    <w:uiPriority w:val="39"/>
    <w:rsid w:val="00B4056B"/>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4056B"/>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056B"/>
    <w:rPr>
      <w:rFonts w:ascii="Segoe UI" w:hAnsi="Segoe UI" w:cs="Segoe UI"/>
      <w:color w:val="28385A"/>
      <w:sz w:val="18"/>
      <w:szCs w:val="18"/>
      <w14:ligatures w14:val="none"/>
    </w:rPr>
  </w:style>
  <w:style w:type="paragraph" w:styleId="En-ttedetabledesmatires">
    <w:name w:val="TOC Heading"/>
    <w:basedOn w:val="Titre1"/>
    <w:next w:val="Normal"/>
    <w:uiPriority w:val="39"/>
    <w:unhideWhenUsed/>
    <w:rsid w:val="00B4056B"/>
    <w:pPr>
      <w:spacing w:before="0" w:after="0" w:line="360" w:lineRule="auto"/>
      <w:outlineLvl w:val="9"/>
    </w:pPr>
    <w:rPr>
      <w:rFonts w:eastAsiaTheme="majorEastAsia" w:cstheme="majorBidi"/>
      <w:lang w:eastAsia="fr-FR"/>
    </w:rPr>
  </w:style>
  <w:style w:type="paragraph" w:styleId="TM1">
    <w:name w:val="toc 1"/>
    <w:basedOn w:val="Normal"/>
    <w:next w:val="Normal"/>
    <w:autoRedefine/>
    <w:uiPriority w:val="39"/>
    <w:unhideWhenUsed/>
    <w:rsid w:val="00B4056B"/>
    <w:pPr>
      <w:spacing w:after="100"/>
    </w:pPr>
    <w:rPr>
      <w:b/>
    </w:rPr>
  </w:style>
  <w:style w:type="character" w:styleId="Lienhypertexte">
    <w:name w:val="Hyperlink"/>
    <w:basedOn w:val="Policepardfaut"/>
    <w:uiPriority w:val="99"/>
    <w:unhideWhenUsed/>
    <w:rsid w:val="00B4056B"/>
    <w:rPr>
      <w:color w:val="0563C1" w:themeColor="hyperlink"/>
      <w:u w:val="single"/>
    </w:rPr>
  </w:style>
  <w:style w:type="paragraph" w:styleId="TM2">
    <w:name w:val="toc 2"/>
    <w:basedOn w:val="Normal"/>
    <w:next w:val="Normal"/>
    <w:autoRedefine/>
    <w:uiPriority w:val="39"/>
    <w:unhideWhenUsed/>
    <w:rsid w:val="00B4056B"/>
    <w:pPr>
      <w:spacing w:after="60"/>
      <w:ind w:left="221"/>
      <w:contextualSpacing/>
    </w:pPr>
    <w:rPr>
      <w:rFonts w:eastAsiaTheme="minorEastAsia" w:cs="Times New Roman"/>
      <w:lang w:eastAsia="fr-FR"/>
    </w:rPr>
  </w:style>
  <w:style w:type="paragraph" w:styleId="TM3">
    <w:name w:val="toc 3"/>
    <w:basedOn w:val="Normal"/>
    <w:next w:val="Normal"/>
    <w:autoRedefine/>
    <w:uiPriority w:val="39"/>
    <w:unhideWhenUsed/>
    <w:rsid w:val="00B4056B"/>
    <w:pPr>
      <w:spacing w:after="60"/>
      <w:ind w:left="442"/>
      <w:contextualSpacing/>
    </w:pPr>
    <w:rPr>
      <w:rFonts w:eastAsiaTheme="minorEastAsia" w:cs="Times New Roman"/>
      <w:lang w:eastAsia="fr-FR"/>
    </w:rPr>
  </w:style>
  <w:style w:type="paragraph" w:styleId="Paragraphedeliste">
    <w:name w:val="List Paragraph"/>
    <w:aliases w:val="Puce,Liste à puces retrait droite,R1,NUMPARAG,Parag numéroté,Listes,Liste à puce - SC,Paragraphe de liste1,normal,Puce1"/>
    <w:basedOn w:val="Normal"/>
    <w:link w:val="ParagraphedelisteCar"/>
    <w:uiPriority w:val="34"/>
    <w:qFormat/>
    <w:rsid w:val="00B4056B"/>
    <w:rPr>
      <w:rFonts w:asciiTheme="minorHAnsi" w:hAnsiTheme="minorHAnsi" w:cstheme="minorHAnsi"/>
    </w:rPr>
  </w:style>
  <w:style w:type="character" w:styleId="Titredulivre">
    <w:name w:val="Book Title"/>
    <w:basedOn w:val="Policepardfaut"/>
    <w:uiPriority w:val="33"/>
    <w:rsid w:val="00B4056B"/>
    <w:rPr>
      <w:b/>
      <w:bCs/>
      <w:i/>
      <w:iCs/>
      <w:spacing w:val="5"/>
    </w:rPr>
  </w:style>
  <w:style w:type="character" w:styleId="Rfrenceintense">
    <w:name w:val="Intense Reference"/>
    <w:basedOn w:val="Policepardfaut"/>
    <w:uiPriority w:val="32"/>
    <w:rsid w:val="00B4056B"/>
    <w:rPr>
      <w:b/>
      <w:bCs/>
      <w:smallCaps/>
      <w:color w:val="4472C4" w:themeColor="accent1"/>
      <w:spacing w:val="5"/>
    </w:rPr>
  </w:style>
  <w:style w:type="character" w:styleId="Rfrencelgre">
    <w:name w:val="Subtle Reference"/>
    <w:basedOn w:val="Policepardfaut"/>
    <w:uiPriority w:val="31"/>
    <w:rsid w:val="00B4056B"/>
    <w:rPr>
      <w:smallCaps/>
      <w:color w:val="5A5A5A" w:themeColor="text1" w:themeTint="A5"/>
    </w:rPr>
  </w:style>
  <w:style w:type="character" w:styleId="Marquedecommentaire">
    <w:name w:val="annotation reference"/>
    <w:basedOn w:val="Policepardfaut"/>
    <w:uiPriority w:val="99"/>
    <w:unhideWhenUsed/>
    <w:rsid w:val="00B4056B"/>
    <w:rPr>
      <w:sz w:val="16"/>
      <w:szCs w:val="16"/>
    </w:rPr>
  </w:style>
  <w:style w:type="paragraph" w:styleId="Commentaire">
    <w:name w:val="annotation text"/>
    <w:basedOn w:val="Normal"/>
    <w:link w:val="CommentaireCar"/>
    <w:uiPriority w:val="99"/>
    <w:unhideWhenUsed/>
    <w:rsid w:val="00B4056B"/>
    <w:rPr>
      <w:sz w:val="20"/>
      <w:szCs w:val="20"/>
    </w:rPr>
  </w:style>
  <w:style w:type="character" w:customStyle="1" w:styleId="CommentaireCar">
    <w:name w:val="Commentaire Car"/>
    <w:basedOn w:val="Policepardfaut"/>
    <w:link w:val="Commentaire"/>
    <w:uiPriority w:val="99"/>
    <w:rsid w:val="00B4056B"/>
    <w:rPr>
      <w:rFonts w:ascii="Calibri" w:hAnsi="Calibri"/>
      <w:color w:val="28385A"/>
      <w:sz w:val="20"/>
      <w:szCs w:val="20"/>
      <w14:ligatures w14:val="none"/>
    </w:rPr>
  </w:style>
  <w:style w:type="paragraph" w:styleId="Objetducommentaire">
    <w:name w:val="annotation subject"/>
    <w:basedOn w:val="Commentaire"/>
    <w:next w:val="Commentaire"/>
    <w:link w:val="ObjetducommentaireCar"/>
    <w:uiPriority w:val="99"/>
    <w:semiHidden/>
    <w:unhideWhenUsed/>
    <w:rsid w:val="00B4056B"/>
    <w:rPr>
      <w:b/>
      <w:bCs/>
    </w:rPr>
  </w:style>
  <w:style w:type="character" w:customStyle="1" w:styleId="ObjetducommentaireCar">
    <w:name w:val="Objet du commentaire Car"/>
    <w:basedOn w:val="CommentaireCar"/>
    <w:link w:val="Objetducommentaire"/>
    <w:uiPriority w:val="99"/>
    <w:semiHidden/>
    <w:rsid w:val="00B4056B"/>
    <w:rPr>
      <w:rFonts w:ascii="Calibri" w:hAnsi="Calibri"/>
      <w:b/>
      <w:bCs/>
      <w:color w:val="28385A"/>
      <w:sz w:val="20"/>
      <w:szCs w:val="20"/>
      <w14:ligatures w14:val="none"/>
    </w:rPr>
  </w:style>
  <w:style w:type="paragraph" w:styleId="Sansinterligne">
    <w:name w:val="No Spacing"/>
    <w:link w:val="SansinterligneCar"/>
    <w:uiPriority w:val="1"/>
    <w:rsid w:val="00B4056B"/>
    <w:pPr>
      <w:spacing w:after="0" w:line="240" w:lineRule="auto"/>
    </w:pPr>
    <w:rPr>
      <w:rFonts w:eastAsiaTheme="minorEastAsia"/>
      <w:lang w:eastAsia="fr-FR"/>
      <w14:ligatures w14:val="none"/>
    </w:rPr>
  </w:style>
  <w:style w:type="character" w:customStyle="1" w:styleId="SansinterligneCar">
    <w:name w:val="Sans interligne Car"/>
    <w:basedOn w:val="Policepardfaut"/>
    <w:link w:val="Sansinterligne"/>
    <w:uiPriority w:val="1"/>
    <w:rsid w:val="00B4056B"/>
    <w:rPr>
      <w:rFonts w:eastAsiaTheme="minorEastAsia"/>
      <w:lang w:eastAsia="fr-FR"/>
      <w14:ligatures w14:val="none"/>
    </w:rPr>
  </w:style>
  <w:style w:type="paragraph" w:styleId="Lgende">
    <w:name w:val="caption"/>
    <w:basedOn w:val="Normal"/>
    <w:next w:val="Normal"/>
    <w:uiPriority w:val="35"/>
    <w:unhideWhenUsed/>
    <w:qFormat/>
    <w:rsid w:val="00B4056B"/>
    <w:pPr>
      <w:spacing w:before="120"/>
      <w:jc w:val="center"/>
    </w:pPr>
    <w:rPr>
      <w:i/>
      <w:iCs/>
      <w:u w:val="single"/>
    </w:rPr>
  </w:style>
  <w:style w:type="paragraph" w:customStyle="1" w:styleId="Puce2">
    <w:name w:val="Puce2"/>
    <w:basedOn w:val="Paragraphedeliste"/>
    <w:link w:val="Puce2Car"/>
    <w:qFormat/>
    <w:rsid w:val="00B4056B"/>
    <w:pPr>
      <w:numPr>
        <w:ilvl w:val="1"/>
      </w:numPr>
    </w:pPr>
  </w:style>
  <w:style w:type="character" w:customStyle="1" w:styleId="ParagraphedelisteCar">
    <w:name w:val="Paragraphe de liste Car"/>
    <w:aliases w:val="Puce Car,Liste à puces retrait droite Car,R1 Car,NUMPARAG Car,Parag numéroté Car,Listes Car,Liste à puce - SC Car,Paragraphe de liste1 Car,normal Car,Puce1 Car"/>
    <w:basedOn w:val="Policepardfaut"/>
    <w:link w:val="Paragraphedeliste"/>
    <w:uiPriority w:val="34"/>
    <w:qFormat/>
    <w:rsid w:val="00B4056B"/>
    <w:rPr>
      <w:rFonts w:cstheme="minorHAnsi"/>
      <w:color w:val="28385A"/>
      <w14:ligatures w14:val="none"/>
    </w:rPr>
  </w:style>
  <w:style w:type="character" w:customStyle="1" w:styleId="Puce2Car">
    <w:name w:val="Puce2 Car"/>
    <w:basedOn w:val="ParagraphedelisteCar"/>
    <w:link w:val="Puce2"/>
    <w:rsid w:val="00B4056B"/>
    <w:rPr>
      <w:rFonts w:cstheme="minorHAnsi"/>
      <w:color w:val="28385A"/>
      <w14:ligatures w14:val="none"/>
    </w:rPr>
  </w:style>
  <w:style w:type="paragraph" w:styleId="Titre">
    <w:name w:val="Title"/>
    <w:basedOn w:val="Titre1"/>
    <w:next w:val="Normal"/>
    <w:link w:val="TitreCar"/>
    <w:uiPriority w:val="10"/>
    <w:qFormat/>
    <w:rsid w:val="00B4056B"/>
    <w:pPr>
      <w:numPr>
        <w:numId w:val="0"/>
      </w:numPr>
      <w:ind w:left="357" w:hanging="357"/>
    </w:pPr>
  </w:style>
  <w:style w:type="character" w:customStyle="1" w:styleId="TitreCar">
    <w:name w:val="Titre Car"/>
    <w:basedOn w:val="Policepardfaut"/>
    <w:link w:val="Titre"/>
    <w:uiPriority w:val="10"/>
    <w:rsid w:val="00B4056B"/>
    <w:rPr>
      <w:rFonts w:ascii="Calibri" w:hAnsi="Calibri"/>
      <w:b/>
      <w:bCs/>
      <w:color w:val="E4173F"/>
      <w:sz w:val="32"/>
      <w:szCs w:val="32"/>
      <w14:ligatures w14:val="none"/>
    </w:rPr>
  </w:style>
  <w:style w:type="character" w:customStyle="1" w:styleId="tlid-translation">
    <w:name w:val="tlid-translation"/>
    <w:basedOn w:val="Policepardfaut"/>
    <w:rsid w:val="00B4056B"/>
  </w:style>
  <w:style w:type="character" w:styleId="Mentionnonrsolue">
    <w:name w:val="Unresolved Mention"/>
    <w:basedOn w:val="Policepardfaut"/>
    <w:uiPriority w:val="99"/>
    <w:semiHidden/>
    <w:unhideWhenUsed/>
    <w:rsid w:val="00B4056B"/>
    <w:rPr>
      <w:color w:val="605E5C"/>
      <w:shd w:val="clear" w:color="auto" w:fill="E1DFDD"/>
    </w:rPr>
  </w:style>
  <w:style w:type="paragraph" w:styleId="TM4">
    <w:name w:val="toc 4"/>
    <w:basedOn w:val="Normal"/>
    <w:next w:val="Normal"/>
    <w:autoRedefine/>
    <w:uiPriority w:val="39"/>
    <w:unhideWhenUsed/>
    <w:rsid w:val="00B4056B"/>
    <w:pPr>
      <w:spacing w:after="100" w:line="259" w:lineRule="auto"/>
      <w:ind w:left="660"/>
      <w:jc w:val="left"/>
    </w:pPr>
    <w:rPr>
      <w:rFonts w:asciiTheme="minorHAnsi" w:eastAsiaTheme="minorEastAsia" w:hAnsiTheme="minorHAnsi"/>
      <w:color w:val="auto"/>
      <w:lang w:val="en-US"/>
    </w:rPr>
  </w:style>
  <w:style w:type="paragraph" w:styleId="TM5">
    <w:name w:val="toc 5"/>
    <w:basedOn w:val="Normal"/>
    <w:next w:val="Normal"/>
    <w:autoRedefine/>
    <w:uiPriority w:val="39"/>
    <w:unhideWhenUsed/>
    <w:rsid w:val="00B4056B"/>
    <w:pPr>
      <w:spacing w:after="100" w:line="259" w:lineRule="auto"/>
      <w:ind w:left="880"/>
      <w:jc w:val="left"/>
    </w:pPr>
    <w:rPr>
      <w:rFonts w:asciiTheme="minorHAnsi" w:eastAsiaTheme="minorEastAsia" w:hAnsiTheme="minorHAnsi"/>
      <w:color w:val="auto"/>
      <w:lang w:val="en-US"/>
    </w:rPr>
  </w:style>
  <w:style w:type="paragraph" w:styleId="TM6">
    <w:name w:val="toc 6"/>
    <w:basedOn w:val="Normal"/>
    <w:next w:val="Normal"/>
    <w:autoRedefine/>
    <w:uiPriority w:val="39"/>
    <w:unhideWhenUsed/>
    <w:rsid w:val="00B4056B"/>
    <w:pPr>
      <w:spacing w:after="100" w:line="259" w:lineRule="auto"/>
      <w:ind w:left="1100"/>
      <w:jc w:val="left"/>
    </w:pPr>
    <w:rPr>
      <w:rFonts w:asciiTheme="minorHAnsi" w:eastAsiaTheme="minorEastAsia" w:hAnsiTheme="minorHAnsi"/>
      <w:color w:val="auto"/>
      <w:lang w:val="en-US"/>
    </w:rPr>
  </w:style>
  <w:style w:type="paragraph" w:styleId="TM7">
    <w:name w:val="toc 7"/>
    <w:basedOn w:val="Normal"/>
    <w:next w:val="Normal"/>
    <w:autoRedefine/>
    <w:uiPriority w:val="39"/>
    <w:unhideWhenUsed/>
    <w:rsid w:val="00B4056B"/>
    <w:pPr>
      <w:spacing w:after="100" w:line="259" w:lineRule="auto"/>
      <w:ind w:left="1320"/>
      <w:jc w:val="left"/>
    </w:pPr>
    <w:rPr>
      <w:rFonts w:asciiTheme="minorHAnsi" w:eastAsiaTheme="minorEastAsia" w:hAnsiTheme="minorHAnsi"/>
      <w:color w:val="auto"/>
      <w:lang w:val="en-US"/>
    </w:rPr>
  </w:style>
  <w:style w:type="paragraph" w:styleId="TM8">
    <w:name w:val="toc 8"/>
    <w:basedOn w:val="Normal"/>
    <w:next w:val="Normal"/>
    <w:autoRedefine/>
    <w:uiPriority w:val="39"/>
    <w:unhideWhenUsed/>
    <w:rsid w:val="00B4056B"/>
    <w:pPr>
      <w:spacing w:after="100" w:line="259" w:lineRule="auto"/>
      <w:ind w:left="1540"/>
      <w:jc w:val="left"/>
    </w:pPr>
    <w:rPr>
      <w:rFonts w:asciiTheme="minorHAnsi" w:eastAsiaTheme="minorEastAsia" w:hAnsiTheme="minorHAnsi"/>
      <w:color w:val="auto"/>
      <w:lang w:val="en-US"/>
    </w:rPr>
  </w:style>
  <w:style w:type="paragraph" w:styleId="TM9">
    <w:name w:val="toc 9"/>
    <w:basedOn w:val="Normal"/>
    <w:next w:val="Normal"/>
    <w:autoRedefine/>
    <w:uiPriority w:val="39"/>
    <w:unhideWhenUsed/>
    <w:rsid w:val="00B4056B"/>
    <w:pPr>
      <w:spacing w:after="100" w:line="259" w:lineRule="auto"/>
      <w:ind w:left="1760"/>
      <w:jc w:val="left"/>
    </w:pPr>
    <w:rPr>
      <w:rFonts w:asciiTheme="minorHAnsi" w:eastAsiaTheme="minorEastAsia" w:hAnsiTheme="minorHAnsi"/>
      <w:color w:val="auto"/>
      <w:lang w:val="en-US"/>
    </w:rPr>
  </w:style>
  <w:style w:type="paragraph" w:customStyle="1" w:styleId="Titre4">
    <w:name w:val="Titre4"/>
    <w:basedOn w:val="Titre40"/>
    <w:link w:val="Titre4Car0"/>
    <w:qFormat/>
    <w:rsid w:val="00B4056B"/>
    <w:pPr>
      <w:numPr>
        <w:ilvl w:val="3"/>
        <w:numId w:val="1"/>
      </w:numPr>
    </w:pPr>
    <w:rPr>
      <w:rFonts w:cstheme="minorHAnsi"/>
      <w:i w:val="0"/>
      <w:iCs w:val="0"/>
      <w:color w:val="28385A"/>
    </w:rPr>
  </w:style>
  <w:style w:type="paragraph" w:customStyle="1" w:styleId="Titre5">
    <w:name w:val="Titre5"/>
    <w:basedOn w:val="Titre50"/>
    <w:next w:val="Titre50"/>
    <w:link w:val="Titre5Car0"/>
    <w:qFormat/>
    <w:rsid w:val="00B4056B"/>
    <w:pPr>
      <w:numPr>
        <w:ilvl w:val="4"/>
        <w:numId w:val="1"/>
      </w:numPr>
    </w:pPr>
    <w:rPr>
      <w:rFonts w:cstheme="minorHAnsi"/>
      <w:i/>
      <w:iCs/>
      <w:color w:val="28385A"/>
    </w:rPr>
  </w:style>
  <w:style w:type="character" w:customStyle="1" w:styleId="Titre4Car0">
    <w:name w:val="Titre4 Car"/>
    <w:basedOn w:val="Titre4Car"/>
    <w:link w:val="Titre4"/>
    <w:rsid w:val="00B4056B"/>
    <w:rPr>
      <w:rFonts w:asciiTheme="majorHAnsi" w:eastAsiaTheme="majorEastAsia" w:hAnsiTheme="majorHAnsi" w:cstheme="minorHAnsi"/>
      <w:i w:val="0"/>
      <w:iCs w:val="0"/>
      <w:color w:val="28385A"/>
      <w14:ligatures w14:val="none"/>
    </w:rPr>
  </w:style>
  <w:style w:type="character" w:customStyle="1" w:styleId="Titre5Car0">
    <w:name w:val="Titre5 Car"/>
    <w:basedOn w:val="Titre4Car0"/>
    <w:link w:val="Titre5"/>
    <w:rsid w:val="00B4056B"/>
    <w:rPr>
      <w:rFonts w:asciiTheme="majorHAnsi" w:eastAsiaTheme="majorEastAsia" w:hAnsiTheme="majorHAnsi" w:cstheme="minorHAnsi"/>
      <w:i/>
      <w:iCs/>
      <w:color w:val="28385A"/>
      <w14:ligatures w14:val="none"/>
    </w:rPr>
  </w:style>
  <w:style w:type="paragraph" w:styleId="Rvision">
    <w:name w:val="Revision"/>
    <w:hidden/>
    <w:uiPriority w:val="99"/>
    <w:semiHidden/>
    <w:rsid w:val="00B4056B"/>
    <w:pPr>
      <w:spacing w:after="0" w:line="240" w:lineRule="auto"/>
    </w:pPr>
    <w:rPr>
      <w:rFonts w:ascii="Calibri" w:hAnsi="Calibri"/>
      <w:color w:val="28385A"/>
      <w14:ligatures w14:val="none"/>
    </w:rPr>
  </w:style>
  <w:style w:type="paragraph" w:customStyle="1" w:styleId="Default">
    <w:name w:val="Default"/>
    <w:rsid w:val="00B4056B"/>
    <w:pPr>
      <w:autoSpaceDE w:val="0"/>
      <w:autoSpaceDN w:val="0"/>
      <w:adjustRightInd w:val="0"/>
      <w:spacing w:after="0" w:line="240" w:lineRule="auto"/>
    </w:pPr>
    <w:rPr>
      <w:rFonts w:ascii="Calibri" w:hAnsi="Calibri" w:cs="Calibri"/>
      <w:color w:val="000000"/>
      <w:sz w:val="24"/>
      <w:szCs w:val="24"/>
      <w:lang w:val="en-US"/>
      <w14:ligatures w14:val="none"/>
    </w:rPr>
  </w:style>
  <w:style w:type="paragraph" w:styleId="NormalWeb">
    <w:name w:val="Normal (Web)"/>
    <w:basedOn w:val="Normal"/>
    <w:uiPriority w:val="99"/>
    <w:semiHidden/>
    <w:unhideWhenUsed/>
    <w:rsid w:val="00B4056B"/>
    <w:pPr>
      <w:spacing w:before="100" w:beforeAutospacing="1" w:after="100" w:afterAutospacing="1"/>
      <w:jc w:val="left"/>
    </w:pPr>
    <w:rPr>
      <w:rFonts w:ascii="Times New Roman" w:eastAsia="Times New Roman" w:hAnsi="Times New Roman" w:cs="Times New Roman"/>
      <w:color w:val="auto"/>
      <w:sz w:val="24"/>
      <w:szCs w:val="24"/>
      <w:lang w:val="en-US"/>
    </w:rPr>
  </w:style>
  <w:style w:type="paragraph" w:customStyle="1" w:styleId="Assystemtext4">
    <w:name w:val="Assystem text4"/>
    <w:basedOn w:val="Normal"/>
    <w:link w:val="Assystemtext4Car"/>
    <w:rsid w:val="00B4056B"/>
    <w:pPr>
      <w:spacing w:before="120"/>
      <w:ind w:left="2835" w:right="284"/>
    </w:pPr>
    <w:rPr>
      <w:rFonts w:ascii="Verdana" w:eastAsia="Times New Roman" w:hAnsi="Verdana" w:cs="Times New Roman"/>
      <w:color w:val="auto"/>
      <w:sz w:val="20"/>
      <w:szCs w:val="20"/>
      <w:lang w:val="x-none" w:eastAsia="x-none"/>
    </w:rPr>
  </w:style>
  <w:style w:type="character" w:customStyle="1" w:styleId="Assystemtext4Car">
    <w:name w:val="Assystem text4 Car"/>
    <w:link w:val="Assystemtext4"/>
    <w:rsid w:val="00B4056B"/>
    <w:rPr>
      <w:rFonts w:ascii="Verdana" w:eastAsia="Times New Roman" w:hAnsi="Verdana" w:cs="Times New Roman"/>
      <w:sz w:val="20"/>
      <w:szCs w:val="20"/>
      <w:lang w:val="x-none" w:eastAsia="x-none"/>
      <w14:ligatures w14:val="none"/>
    </w:rPr>
  </w:style>
  <w:style w:type="paragraph" w:styleId="Corpsdetexte">
    <w:name w:val="Body Text"/>
    <w:basedOn w:val="Normal"/>
    <w:link w:val="CorpsdetexteCar"/>
    <w:semiHidden/>
    <w:rsid w:val="00B4056B"/>
    <w:rPr>
      <w:rFonts w:ascii="Tahoma" w:eastAsia="Times New Roman" w:hAnsi="Tahoma" w:cs="Arial"/>
      <w:color w:val="auto"/>
      <w:sz w:val="20"/>
      <w:lang w:bidi="he-IL"/>
    </w:rPr>
  </w:style>
  <w:style w:type="character" w:customStyle="1" w:styleId="CorpsdetexteCar">
    <w:name w:val="Corps de texte Car"/>
    <w:basedOn w:val="Policepardfaut"/>
    <w:link w:val="Corpsdetexte"/>
    <w:semiHidden/>
    <w:rsid w:val="00B4056B"/>
    <w:rPr>
      <w:rFonts w:ascii="Tahoma" w:eastAsia="Times New Roman" w:hAnsi="Tahoma" w:cs="Arial"/>
      <w:sz w:val="20"/>
      <w:lang w:bidi="he-IL"/>
      <w14:ligatures w14:val="none"/>
    </w:rPr>
  </w:style>
  <w:style w:type="paragraph" w:customStyle="1" w:styleId="Puceniv1">
    <w:name w:val="Puce niv 1"/>
    <w:basedOn w:val="Normal"/>
    <w:next w:val="Normal"/>
    <w:link w:val="Puceniv1Car"/>
    <w:qFormat/>
    <w:rsid w:val="00B4056B"/>
    <w:pPr>
      <w:numPr>
        <w:numId w:val="2"/>
      </w:numPr>
      <w:spacing w:before="120" w:after="60"/>
    </w:pPr>
    <w:rPr>
      <w:rFonts w:ascii="Tahoma" w:eastAsia="Times New Roman" w:hAnsi="Tahoma" w:cs="Times New Roman"/>
      <w:color w:val="auto"/>
      <w:sz w:val="20"/>
      <w:szCs w:val="24"/>
      <w:lang w:val="x-none" w:eastAsia="x-none"/>
    </w:rPr>
  </w:style>
  <w:style w:type="paragraph" w:customStyle="1" w:styleId="Puceniv3">
    <w:name w:val="Puce niv 3"/>
    <w:basedOn w:val="Puceniv2"/>
    <w:next w:val="Normal"/>
    <w:qFormat/>
    <w:rsid w:val="00B4056B"/>
    <w:pPr>
      <w:numPr>
        <w:ilvl w:val="2"/>
      </w:numPr>
      <w:tabs>
        <w:tab w:val="clear" w:pos="2155"/>
      </w:tabs>
      <w:ind w:left="2160" w:hanging="360"/>
    </w:pPr>
  </w:style>
  <w:style w:type="paragraph" w:customStyle="1" w:styleId="Puceniv4">
    <w:name w:val="Puce niv 4"/>
    <w:basedOn w:val="Puceniv3"/>
    <w:next w:val="Normal"/>
    <w:rsid w:val="00B4056B"/>
    <w:pPr>
      <w:numPr>
        <w:ilvl w:val="3"/>
      </w:numPr>
      <w:tabs>
        <w:tab w:val="clear" w:pos="2722"/>
      </w:tabs>
      <w:ind w:left="2880" w:hanging="360"/>
    </w:pPr>
  </w:style>
  <w:style w:type="paragraph" w:customStyle="1" w:styleId="Puceniv5">
    <w:name w:val="Puce niv 5"/>
    <w:basedOn w:val="Puceniv4"/>
    <w:next w:val="Normal"/>
    <w:rsid w:val="00B4056B"/>
    <w:pPr>
      <w:numPr>
        <w:ilvl w:val="4"/>
      </w:numPr>
      <w:tabs>
        <w:tab w:val="clear" w:pos="3289"/>
      </w:tabs>
      <w:ind w:left="3600" w:hanging="360"/>
    </w:pPr>
  </w:style>
  <w:style w:type="paragraph" w:customStyle="1" w:styleId="Puceniv6">
    <w:name w:val="Puce niv 6"/>
    <w:basedOn w:val="Puceniv5"/>
    <w:next w:val="Normal"/>
    <w:rsid w:val="00B4056B"/>
    <w:pPr>
      <w:numPr>
        <w:ilvl w:val="5"/>
      </w:numPr>
      <w:tabs>
        <w:tab w:val="clear" w:pos="3856"/>
      </w:tabs>
      <w:ind w:left="4320" w:hanging="360"/>
    </w:pPr>
  </w:style>
  <w:style w:type="paragraph" w:customStyle="1" w:styleId="Puceniv2">
    <w:name w:val="Puce niv 2"/>
    <w:basedOn w:val="Puceniv1"/>
    <w:next w:val="Normal"/>
    <w:qFormat/>
    <w:rsid w:val="00B4056B"/>
    <w:pPr>
      <w:numPr>
        <w:ilvl w:val="1"/>
      </w:numPr>
      <w:tabs>
        <w:tab w:val="clear" w:pos="1588"/>
      </w:tabs>
      <w:ind w:left="1440" w:hanging="360"/>
    </w:pPr>
  </w:style>
  <w:style w:type="character" w:customStyle="1" w:styleId="Puceniv1Car">
    <w:name w:val="Puce niv 1 Car"/>
    <w:link w:val="Puceniv1"/>
    <w:rsid w:val="00B4056B"/>
    <w:rPr>
      <w:rFonts w:ascii="Tahoma" w:eastAsia="Times New Roman" w:hAnsi="Tahoma" w:cs="Times New Roman"/>
      <w:sz w:val="20"/>
      <w:szCs w:val="24"/>
      <w:lang w:val="x-none" w:eastAsia="x-none"/>
      <w14:ligatures w14:val="none"/>
    </w:rPr>
  </w:style>
  <w:style w:type="paragraph" w:customStyle="1" w:styleId="Texte">
    <w:name w:val="Texte"/>
    <w:basedOn w:val="Normal"/>
    <w:link w:val="TexteCar"/>
    <w:rsid w:val="00B4056B"/>
    <w:pPr>
      <w:keepLines/>
      <w:spacing w:before="60" w:after="60"/>
    </w:pPr>
    <w:rPr>
      <w:rFonts w:ascii="Arial" w:eastAsia="Times New Roman" w:hAnsi="Arial" w:cs="Times New Roman"/>
      <w:color w:val="auto"/>
      <w:szCs w:val="20"/>
      <w:lang w:val="x-none" w:eastAsia="x-none"/>
    </w:rPr>
  </w:style>
  <w:style w:type="character" w:customStyle="1" w:styleId="TexteCar">
    <w:name w:val="Texte Car"/>
    <w:link w:val="Texte"/>
    <w:rsid w:val="00B4056B"/>
    <w:rPr>
      <w:rFonts w:ascii="Arial" w:eastAsia="Times New Roman" w:hAnsi="Arial" w:cs="Times New Roman"/>
      <w:szCs w:val="20"/>
      <w:lang w:val="x-none" w:eastAsia="x-none"/>
      <w14:ligatures w14:val="none"/>
    </w:rPr>
  </w:style>
  <w:style w:type="character" w:customStyle="1" w:styleId="a">
    <w:name w:val="a"/>
    <w:rsid w:val="00B4056B"/>
  </w:style>
  <w:style w:type="paragraph" w:customStyle="1" w:styleId="Style2">
    <w:name w:val="Style2"/>
    <w:basedOn w:val="Normal"/>
    <w:semiHidden/>
    <w:rsid w:val="00B4056B"/>
    <w:pPr>
      <w:numPr>
        <w:ilvl w:val="1"/>
        <w:numId w:val="3"/>
      </w:numPr>
      <w:tabs>
        <w:tab w:val="clear" w:pos="576"/>
        <w:tab w:val="num" w:pos="360"/>
      </w:tabs>
      <w:spacing w:before="120"/>
      <w:ind w:left="432" w:hanging="432"/>
    </w:pPr>
    <w:rPr>
      <w:rFonts w:ascii="Arial Unicode MS" w:eastAsia="Times New Roman" w:hAnsi="Arial Unicode MS" w:cs="Arial"/>
      <w:color w:val="auto"/>
      <w:sz w:val="20"/>
      <w:lang w:bidi="he-IL"/>
    </w:rPr>
  </w:style>
  <w:style w:type="paragraph" w:customStyle="1" w:styleId="Style3">
    <w:name w:val="Style3"/>
    <w:basedOn w:val="Style2"/>
    <w:next w:val="Normal"/>
    <w:semiHidden/>
    <w:rsid w:val="00B4056B"/>
    <w:pPr>
      <w:numPr>
        <w:ilvl w:val="2"/>
      </w:numPr>
      <w:tabs>
        <w:tab w:val="clear" w:pos="720"/>
        <w:tab w:val="num" w:pos="360"/>
      </w:tabs>
      <w:ind w:left="432" w:hanging="432"/>
    </w:pPr>
  </w:style>
  <w:style w:type="paragraph" w:customStyle="1" w:styleId="Style4">
    <w:name w:val="Style4"/>
    <w:basedOn w:val="Style2"/>
    <w:next w:val="Normal"/>
    <w:semiHidden/>
    <w:rsid w:val="00B4056B"/>
    <w:pPr>
      <w:numPr>
        <w:ilvl w:val="3"/>
      </w:numPr>
      <w:tabs>
        <w:tab w:val="clear" w:pos="864"/>
        <w:tab w:val="num" w:pos="360"/>
      </w:tabs>
      <w:ind w:left="432" w:hanging="432"/>
    </w:pPr>
  </w:style>
  <w:style w:type="paragraph" w:customStyle="1" w:styleId="Style5">
    <w:name w:val="Style5"/>
    <w:basedOn w:val="Style2"/>
    <w:next w:val="Normal"/>
    <w:semiHidden/>
    <w:rsid w:val="00B4056B"/>
    <w:pPr>
      <w:numPr>
        <w:ilvl w:val="4"/>
      </w:numPr>
      <w:tabs>
        <w:tab w:val="clear" w:pos="1008"/>
        <w:tab w:val="num" w:pos="360"/>
      </w:tabs>
      <w:ind w:left="432" w:hanging="432"/>
    </w:pPr>
  </w:style>
  <w:style w:type="paragraph" w:customStyle="1" w:styleId="Style6">
    <w:name w:val="Style6"/>
    <w:basedOn w:val="Style2"/>
    <w:semiHidden/>
    <w:rsid w:val="00B4056B"/>
    <w:pPr>
      <w:numPr>
        <w:ilvl w:val="5"/>
      </w:numPr>
    </w:pPr>
  </w:style>
  <w:style w:type="paragraph" w:customStyle="1" w:styleId="Style7">
    <w:name w:val="Style7"/>
    <w:basedOn w:val="Style6"/>
    <w:semiHidden/>
    <w:rsid w:val="00B4056B"/>
    <w:pPr>
      <w:numPr>
        <w:ilvl w:val="6"/>
      </w:numPr>
    </w:pPr>
  </w:style>
  <w:style w:type="paragraph" w:customStyle="1" w:styleId="Corpsdetexteniv0">
    <w:name w:val="Corps de texte niv 0"/>
    <w:basedOn w:val="Normal"/>
    <w:link w:val="Corpsdetexteniv0Car"/>
    <w:qFormat/>
    <w:rsid w:val="00B4056B"/>
    <w:pPr>
      <w:spacing w:before="120"/>
    </w:pPr>
    <w:rPr>
      <w:rFonts w:ascii="Tahoma" w:eastAsia="Times New Roman" w:hAnsi="Tahoma" w:cs="Arial"/>
      <w:color w:val="auto"/>
      <w:sz w:val="20"/>
      <w:lang w:val="x-none" w:bidi="he-IL"/>
    </w:rPr>
  </w:style>
  <w:style w:type="character" w:customStyle="1" w:styleId="Corpsdetexteniv0Car">
    <w:name w:val="Corps de texte niv 0 Car"/>
    <w:link w:val="Corpsdetexteniv0"/>
    <w:rsid w:val="00B4056B"/>
    <w:rPr>
      <w:rFonts w:ascii="Tahoma" w:eastAsia="Times New Roman" w:hAnsi="Tahoma" w:cs="Arial"/>
      <w:sz w:val="20"/>
      <w:lang w:val="x-none" w:bidi="he-IL"/>
      <w14:ligatures w14:val="none"/>
    </w:rPr>
  </w:style>
  <w:style w:type="character" w:styleId="lev">
    <w:name w:val="Strong"/>
    <w:basedOn w:val="Policepardfaut"/>
    <w:uiPriority w:val="22"/>
    <w:qFormat/>
    <w:rsid w:val="00B4056B"/>
    <w:rPr>
      <w:b/>
      <w:bCs/>
    </w:rPr>
  </w:style>
  <w:style w:type="table" w:styleId="TableauGrille4-Accentuation5">
    <w:name w:val="Grid Table 4 Accent 5"/>
    <w:basedOn w:val="TableauNormal"/>
    <w:uiPriority w:val="49"/>
    <w:rsid w:val="00B4056B"/>
    <w:pPr>
      <w:spacing w:after="0" w:line="240" w:lineRule="auto"/>
    </w:pPr>
    <w:rPr>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formatHTML">
    <w:name w:val="HTML Preformatted"/>
    <w:basedOn w:val="Normal"/>
    <w:link w:val="PrformatHTMLCar"/>
    <w:uiPriority w:val="99"/>
    <w:semiHidden/>
    <w:unhideWhenUsed/>
    <w:rsid w:val="00830118"/>
    <w:pPr>
      <w:spacing w:after="0"/>
    </w:pPr>
    <w:rPr>
      <w:rFonts w:ascii="Consolas" w:hAnsi="Consolas"/>
      <w:sz w:val="20"/>
      <w:szCs w:val="20"/>
    </w:rPr>
  </w:style>
  <w:style w:type="character" w:customStyle="1" w:styleId="PrformatHTMLCar">
    <w:name w:val="Préformaté HTML Car"/>
    <w:basedOn w:val="Policepardfaut"/>
    <w:link w:val="PrformatHTML"/>
    <w:uiPriority w:val="99"/>
    <w:semiHidden/>
    <w:rsid w:val="00830118"/>
    <w:rPr>
      <w:rFonts w:ascii="Consolas" w:hAnsi="Consolas"/>
      <w:color w:val="28385A"/>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4499">
      <w:bodyDiv w:val="1"/>
      <w:marLeft w:val="0"/>
      <w:marRight w:val="0"/>
      <w:marTop w:val="0"/>
      <w:marBottom w:val="0"/>
      <w:divBdr>
        <w:top w:val="none" w:sz="0" w:space="0" w:color="auto"/>
        <w:left w:val="none" w:sz="0" w:space="0" w:color="auto"/>
        <w:bottom w:val="none" w:sz="0" w:space="0" w:color="auto"/>
        <w:right w:val="none" w:sz="0" w:space="0" w:color="auto"/>
      </w:divBdr>
    </w:div>
    <w:div w:id="443230352">
      <w:bodyDiv w:val="1"/>
      <w:marLeft w:val="0"/>
      <w:marRight w:val="0"/>
      <w:marTop w:val="0"/>
      <w:marBottom w:val="0"/>
      <w:divBdr>
        <w:top w:val="none" w:sz="0" w:space="0" w:color="auto"/>
        <w:left w:val="none" w:sz="0" w:space="0" w:color="auto"/>
        <w:bottom w:val="none" w:sz="0" w:space="0" w:color="auto"/>
        <w:right w:val="none" w:sz="0" w:space="0" w:color="auto"/>
      </w:divBdr>
    </w:div>
    <w:div w:id="483203091">
      <w:bodyDiv w:val="1"/>
      <w:marLeft w:val="0"/>
      <w:marRight w:val="0"/>
      <w:marTop w:val="0"/>
      <w:marBottom w:val="0"/>
      <w:divBdr>
        <w:top w:val="none" w:sz="0" w:space="0" w:color="auto"/>
        <w:left w:val="none" w:sz="0" w:space="0" w:color="auto"/>
        <w:bottom w:val="none" w:sz="0" w:space="0" w:color="auto"/>
        <w:right w:val="none" w:sz="0" w:space="0" w:color="auto"/>
      </w:divBdr>
    </w:div>
    <w:div w:id="523130632">
      <w:bodyDiv w:val="1"/>
      <w:marLeft w:val="0"/>
      <w:marRight w:val="0"/>
      <w:marTop w:val="0"/>
      <w:marBottom w:val="0"/>
      <w:divBdr>
        <w:top w:val="none" w:sz="0" w:space="0" w:color="auto"/>
        <w:left w:val="none" w:sz="0" w:space="0" w:color="auto"/>
        <w:bottom w:val="none" w:sz="0" w:space="0" w:color="auto"/>
        <w:right w:val="none" w:sz="0" w:space="0" w:color="auto"/>
      </w:divBdr>
    </w:div>
    <w:div w:id="655452550">
      <w:bodyDiv w:val="1"/>
      <w:marLeft w:val="0"/>
      <w:marRight w:val="0"/>
      <w:marTop w:val="0"/>
      <w:marBottom w:val="0"/>
      <w:divBdr>
        <w:top w:val="none" w:sz="0" w:space="0" w:color="auto"/>
        <w:left w:val="none" w:sz="0" w:space="0" w:color="auto"/>
        <w:bottom w:val="none" w:sz="0" w:space="0" w:color="auto"/>
        <w:right w:val="none" w:sz="0" w:space="0" w:color="auto"/>
      </w:divBdr>
    </w:div>
    <w:div w:id="768433234">
      <w:bodyDiv w:val="1"/>
      <w:marLeft w:val="0"/>
      <w:marRight w:val="0"/>
      <w:marTop w:val="0"/>
      <w:marBottom w:val="0"/>
      <w:divBdr>
        <w:top w:val="none" w:sz="0" w:space="0" w:color="auto"/>
        <w:left w:val="none" w:sz="0" w:space="0" w:color="auto"/>
        <w:bottom w:val="none" w:sz="0" w:space="0" w:color="auto"/>
        <w:right w:val="none" w:sz="0" w:space="0" w:color="auto"/>
      </w:divBdr>
    </w:div>
    <w:div w:id="832142492">
      <w:bodyDiv w:val="1"/>
      <w:marLeft w:val="0"/>
      <w:marRight w:val="0"/>
      <w:marTop w:val="0"/>
      <w:marBottom w:val="0"/>
      <w:divBdr>
        <w:top w:val="none" w:sz="0" w:space="0" w:color="auto"/>
        <w:left w:val="none" w:sz="0" w:space="0" w:color="auto"/>
        <w:bottom w:val="none" w:sz="0" w:space="0" w:color="auto"/>
        <w:right w:val="none" w:sz="0" w:space="0" w:color="auto"/>
      </w:divBdr>
    </w:div>
    <w:div w:id="855264677">
      <w:bodyDiv w:val="1"/>
      <w:marLeft w:val="0"/>
      <w:marRight w:val="0"/>
      <w:marTop w:val="0"/>
      <w:marBottom w:val="0"/>
      <w:divBdr>
        <w:top w:val="none" w:sz="0" w:space="0" w:color="auto"/>
        <w:left w:val="none" w:sz="0" w:space="0" w:color="auto"/>
        <w:bottom w:val="none" w:sz="0" w:space="0" w:color="auto"/>
        <w:right w:val="none" w:sz="0" w:space="0" w:color="auto"/>
      </w:divBdr>
    </w:div>
    <w:div w:id="896663946">
      <w:bodyDiv w:val="1"/>
      <w:marLeft w:val="0"/>
      <w:marRight w:val="0"/>
      <w:marTop w:val="0"/>
      <w:marBottom w:val="0"/>
      <w:divBdr>
        <w:top w:val="none" w:sz="0" w:space="0" w:color="auto"/>
        <w:left w:val="none" w:sz="0" w:space="0" w:color="auto"/>
        <w:bottom w:val="none" w:sz="0" w:space="0" w:color="auto"/>
        <w:right w:val="none" w:sz="0" w:space="0" w:color="auto"/>
      </w:divBdr>
    </w:div>
    <w:div w:id="1080256299">
      <w:bodyDiv w:val="1"/>
      <w:marLeft w:val="0"/>
      <w:marRight w:val="0"/>
      <w:marTop w:val="0"/>
      <w:marBottom w:val="0"/>
      <w:divBdr>
        <w:top w:val="none" w:sz="0" w:space="0" w:color="auto"/>
        <w:left w:val="none" w:sz="0" w:space="0" w:color="auto"/>
        <w:bottom w:val="none" w:sz="0" w:space="0" w:color="auto"/>
        <w:right w:val="none" w:sz="0" w:space="0" w:color="auto"/>
      </w:divBdr>
    </w:div>
    <w:div w:id="1117333954">
      <w:bodyDiv w:val="1"/>
      <w:marLeft w:val="0"/>
      <w:marRight w:val="0"/>
      <w:marTop w:val="0"/>
      <w:marBottom w:val="0"/>
      <w:divBdr>
        <w:top w:val="none" w:sz="0" w:space="0" w:color="auto"/>
        <w:left w:val="none" w:sz="0" w:space="0" w:color="auto"/>
        <w:bottom w:val="none" w:sz="0" w:space="0" w:color="auto"/>
        <w:right w:val="none" w:sz="0" w:space="0" w:color="auto"/>
      </w:divBdr>
    </w:div>
    <w:div w:id="1171339514">
      <w:bodyDiv w:val="1"/>
      <w:marLeft w:val="0"/>
      <w:marRight w:val="0"/>
      <w:marTop w:val="0"/>
      <w:marBottom w:val="0"/>
      <w:divBdr>
        <w:top w:val="none" w:sz="0" w:space="0" w:color="auto"/>
        <w:left w:val="none" w:sz="0" w:space="0" w:color="auto"/>
        <w:bottom w:val="none" w:sz="0" w:space="0" w:color="auto"/>
        <w:right w:val="none" w:sz="0" w:space="0" w:color="auto"/>
      </w:divBdr>
    </w:div>
    <w:div w:id="1216311707">
      <w:bodyDiv w:val="1"/>
      <w:marLeft w:val="0"/>
      <w:marRight w:val="0"/>
      <w:marTop w:val="0"/>
      <w:marBottom w:val="0"/>
      <w:divBdr>
        <w:top w:val="none" w:sz="0" w:space="0" w:color="auto"/>
        <w:left w:val="none" w:sz="0" w:space="0" w:color="auto"/>
        <w:bottom w:val="none" w:sz="0" w:space="0" w:color="auto"/>
        <w:right w:val="none" w:sz="0" w:space="0" w:color="auto"/>
      </w:divBdr>
    </w:div>
    <w:div w:id="1424106933">
      <w:bodyDiv w:val="1"/>
      <w:marLeft w:val="0"/>
      <w:marRight w:val="0"/>
      <w:marTop w:val="0"/>
      <w:marBottom w:val="0"/>
      <w:divBdr>
        <w:top w:val="none" w:sz="0" w:space="0" w:color="auto"/>
        <w:left w:val="none" w:sz="0" w:space="0" w:color="auto"/>
        <w:bottom w:val="none" w:sz="0" w:space="0" w:color="auto"/>
        <w:right w:val="none" w:sz="0" w:space="0" w:color="auto"/>
      </w:divBdr>
    </w:div>
    <w:div w:id="1428573807">
      <w:bodyDiv w:val="1"/>
      <w:marLeft w:val="0"/>
      <w:marRight w:val="0"/>
      <w:marTop w:val="0"/>
      <w:marBottom w:val="0"/>
      <w:divBdr>
        <w:top w:val="none" w:sz="0" w:space="0" w:color="auto"/>
        <w:left w:val="none" w:sz="0" w:space="0" w:color="auto"/>
        <w:bottom w:val="none" w:sz="0" w:space="0" w:color="auto"/>
        <w:right w:val="none" w:sz="0" w:space="0" w:color="auto"/>
      </w:divBdr>
    </w:div>
    <w:div w:id="1476526838">
      <w:bodyDiv w:val="1"/>
      <w:marLeft w:val="0"/>
      <w:marRight w:val="0"/>
      <w:marTop w:val="0"/>
      <w:marBottom w:val="0"/>
      <w:divBdr>
        <w:top w:val="none" w:sz="0" w:space="0" w:color="auto"/>
        <w:left w:val="none" w:sz="0" w:space="0" w:color="auto"/>
        <w:bottom w:val="none" w:sz="0" w:space="0" w:color="auto"/>
        <w:right w:val="none" w:sz="0" w:space="0" w:color="auto"/>
      </w:divBdr>
    </w:div>
    <w:div w:id="1520311606">
      <w:bodyDiv w:val="1"/>
      <w:marLeft w:val="0"/>
      <w:marRight w:val="0"/>
      <w:marTop w:val="0"/>
      <w:marBottom w:val="0"/>
      <w:divBdr>
        <w:top w:val="none" w:sz="0" w:space="0" w:color="auto"/>
        <w:left w:val="none" w:sz="0" w:space="0" w:color="auto"/>
        <w:bottom w:val="none" w:sz="0" w:space="0" w:color="auto"/>
        <w:right w:val="none" w:sz="0" w:space="0" w:color="auto"/>
      </w:divBdr>
    </w:div>
    <w:div w:id="1589343275">
      <w:bodyDiv w:val="1"/>
      <w:marLeft w:val="0"/>
      <w:marRight w:val="0"/>
      <w:marTop w:val="0"/>
      <w:marBottom w:val="0"/>
      <w:divBdr>
        <w:top w:val="none" w:sz="0" w:space="0" w:color="auto"/>
        <w:left w:val="none" w:sz="0" w:space="0" w:color="auto"/>
        <w:bottom w:val="none" w:sz="0" w:space="0" w:color="auto"/>
        <w:right w:val="none" w:sz="0" w:space="0" w:color="auto"/>
      </w:divBdr>
    </w:div>
    <w:div w:id="1628122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10.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customXml" Target="../customXml/item2.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customXml" Target="../customXml/item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 Id="rId22" Type="http://schemas.microsoft.com/office/2020/10/relationships/intelligence" Target="intelligence2.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1BF0889FB8747B666A3FC991B2BC2" ma:contentTypeVersion="3" ma:contentTypeDescription="Create a new document." ma:contentTypeScope="" ma:versionID="af93097e25ec246d3c582b97897c6da2">
  <xsd:schema xmlns:xsd="http://www.w3.org/2001/XMLSchema" xmlns:xs="http://www.w3.org/2001/XMLSchema" xmlns:p="http://schemas.microsoft.com/office/2006/metadata/properties" xmlns:ns2="8007c4a6-f5fa-46f9-92e8-204a7b5ee6bb" targetNamespace="http://schemas.microsoft.com/office/2006/metadata/properties" ma:root="true" ma:fieldsID="58be1a31102ff6d82216bcc34cef2c7b" ns2:_="">
    <xsd:import namespace="8007c4a6-f5fa-46f9-92e8-204a7b5ee6b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7c4a6-f5fa-46f9-92e8-204a7b5ee6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7D8B4E-461E-41D3-AA40-88A58C31C280}"/>
</file>

<file path=customXml/itemProps2.xml><?xml version="1.0" encoding="utf-8"?>
<ds:datastoreItem xmlns:ds="http://schemas.openxmlformats.org/officeDocument/2006/customXml" ds:itemID="{BA98728E-F821-48A5-8F02-5654C8F3D1DA}"/>
</file>

<file path=customXml/itemProps3.xml><?xml version="1.0" encoding="utf-8"?>
<ds:datastoreItem xmlns:ds="http://schemas.openxmlformats.org/officeDocument/2006/customXml" ds:itemID="{A8119FE4-5D30-4C17-8136-F4EC95F72A61}"/>
</file>

<file path=docProps/app.xml><?xml version="1.0" encoding="utf-8"?>
<Properties xmlns="http://schemas.openxmlformats.org/officeDocument/2006/extended-properties" xmlns:vt="http://schemas.openxmlformats.org/officeDocument/2006/docPropsVTypes">
  <Template>Normal.dotm</Template>
  <TotalTime>2024</TotalTime>
  <Pages>24</Pages>
  <Words>4930</Words>
  <Characters>27119</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AKKA</Company>
  <LinksUpToDate>false</LinksUpToDate>
  <CharactersWithSpaces>31986</CharactersWithSpaces>
  <SharedDoc>false</SharedDoc>
  <HLinks>
    <vt:vector size="192" baseType="variant">
      <vt:variant>
        <vt:i4>1572912</vt:i4>
      </vt:variant>
      <vt:variant>
        <vt:i4>188</vt:i4>
      </vt:variant>
      <vt:variant>
        <vt:i4>0</vt:i4>
      </vt:variant>
      <vt:variant>
        <vt:i4>5</vt:i4>
      </vt:variant>
      <vt:variant>
        <vt:lpwstr/>
      </vt:variant>
      <vt:variant>
        <vt:lpwstr>_Toc196261151</vt:lpwstr>
      </vt:variant>
      <vt:variant>
        <vt:i4>1572912</vt:i4>
      </vt:variant>
      <vt:variant>
        <vt:i4>182</vt:i4>
      </vt:variant>
      <vt:variant>
        <vt:i4>0</vt:i4>
      </vt:variant>
      <vt:variant>
        <vt:i4>5</vt:i4>
      </vt:variant>
      <vt:variant>
        <vt:lpwstr/>
      </vt:variant>
      <vt:variant>
        <vt:lpwstr>_Toc196261150</vt:lpwstr>
      </vt:variant>
      <vt:variant>
        <vt:i4>1638448</vt:i4>
      </vt:variant>
      <vt:variant>
        <vt:i4>176</vt:i4>
      </vt:variant>
      <vt:variant>
        <vt:i4>0</vt:i4>
      </vt:variant>
      <vt:variant>
        <vt:i4>5</vt:i4>
      </vt:variant>
      <vt:variant>
        <vt:lpwstr/>
      </vt:variant>
      <vt:variant>
        <vt:lpwstr>_Toc196261149</vt:lpwstr>
      </vt:variant>
      <vt:variant>
        <vt:i4>1638448</vt:i4>
      </vt:variant>
      <vt:variant>
        <vt:i4>170</vt:i4>
      </vt:variant>
      <vt:variant>
        <vt:i4>0</vt:i4>
      </vt:variant>
      <vt:variant>
        <vt:i4>5</vt:i4>
      </vt:variant>
      <vt:variant>
        <vt:lpwstr/>
      </vt:variant>
      <vt:variant>
        <vt:lpwstr>_Toc196261148</vt:lpwstr>
      </vt:variant>
      <vt:variant>
        <vt:i4>1638448</vt:i4>
      </vt:variant>
      <vt:variant>
        <vt:i4>164</vt:i4>
      </vt:variant>
      <vt:variant>
        <vt:i4>0</vt:i4>
      </vt:variant>
      <vt:variant>
        <vt:i4>5</vt:i4>
      </vt:variant>
      <vt:variant>
        <vt:lpwstr/>
      </vt:variant>
      <vt:variant>
        <vt:lpwstr>_Toc196261147</vt:lpwstr>
      </vt:variant>
      <vt:variant>
        <vt:i4>1638448</vt:i4>
      </vt:variant>
      <vt:variant>
        <vt:i4>158</vt:i4>
      </vt:variant>
      <vt:variant>
        <vt:i4>0</vt:i4>
      </vt:variant>
      <vt:variant>
        <vt:i4>5</vt:i4>
      </vt:variant>
      <vt:variant>
        <vt:lpwstr/>
      </vt:variant>
      <vt:variant>
        <vt:lpwstr>_Toc196261146</vt:lpwstr>
      </vt:variant>
      <vt:variant>
        <vt:i4>1638448</vt:i4>
      </vt:variant>
      <vt:variant>
        <vt:i4>152</vt:i4>
      </vt:variant>
      <vt:variant>
        <vt:i4>0</vt:i4>
      </vt:variant>
      <vt:variant>
        <vt:i4>5</vt:i4>
      </vt:variant>
      <vt:variant>
        <vt:lpwstr/>
      </vt:variant>
      <vt:variant>
        <vt:lpwstr>_Toc196261145</vt:lpwstr>
      </vt:variant>
      <vt:variant>
        <vt:i4>1638448</vt:i4>
      </vt:variant>
      <vt:variant>
        <vt:i4>146</vt:i4>
      </vt:variant>
      <vt:variant>
        <vt:i4>0</vt:i4>
      </vt:variant>
      <vt:variant>
        <vt:i4>5</vt:i4>
      </vt:variant>
      <vt:variant>
        <vt:lpwstr/>
      </vt:variant>
      <vt:variant>
        <vt:lpwstr>_Toc196261144</vt:lpwstr>
      </vt:variant>
      <vt:variant>
        <vt:i4>1638448</vt:i4>
      </vt:variant>
      <vt:variant>
        <vt:i4>140</vt:i4>
      </vt:variant>
      <vt:variant>
        <vt:i4>0</vt:i4>
      </vt:variant>
      <vt:variant>
        <vt:i4>5</vt:i4>
      </vt:variant>
      <vt:variant>
        <vt:lpwstr/>
      </vt:variant>
      <vt:variant>
        <vt:lpwstr>_Toc196261143</vt:lpwstr>
      </vt:variant>
      <vt:variant>
        <vt:i4>1638448</vt:i4>
      </vt:variant>
      <vt:variant>
        <vt:i4>134</vt:i4>
      </vt:variant>
      <vt:variant>
        <vt:i4>0</vt:i4>
      </vt:variant>
      <vt:variant>
        <vt:i4>5</vt:i4>
      </vt:variant>
      <vt:variant>
        <vt:lpwstr/>
      </vt:variant>
      <vt:variant>
        <vt:lpwstr>_Toc196261142</vt:lpwstr>
      </vt:variant>
      <vt:variant>
        <vt:i4>1638448</vt:i4>
      </vt:variant>
      <vt:variant>
        <vt:i4>128</vt:i4>
      </vt:variant>
      <vt:variant>
        <vt:i4>0</vt:i4>
      </vt:variant>
      <vt:variant>
        <vt:i4>5</vt:i4>
      </vt:variant>
      <vt:variant>
        <vt:lpwstr/>
      </vt:variant>
      <vt:variant>
        <vt:lpwstr>_Toc196261141</vt:lpwstr>
      </vt:variant>
      <vt:variant>
        <vt:i4>1638448</vt:i4>
      </vt:variant>
      <vt:variant>
        <vt:i4>122</vt:i4>
      </vt:variant>
      <vt:variant>
        <vt:i4>0</vt:i4>
      </vt:variant>
      <vt:variant>
        <vt:i4>5</vt:i4>
      </vt:variant>
      <vt:variant>
        <vt:lpwstr/>
      </vt:variant>
      <vt:variant>
        <vt:lpwstr>_Toc196261140</vt:lpwstr>
      </vt:variant>
      <vt:variant>
        <vt:i4>1966128</vt:i4>
      </vt:variant>
      <vt:variant>
        <vt:i4>116</vt:i4>
      </vt:variant>
      <vt:variant>
        <vt:i4>0</vt:i4>
      </vt:variant>
      <vt:variant>
        <vt:i4>5</vt:i4>
      </vt:variant>
      <vt:variant>
        <vt:lpwstr/>
      </vt:variant>
      <vt:variant>
        <vt:lpwstr>_Toc196261139</vt:lpwstr>
      </vt:variant>
      <vt:variant>
        <vt:i4>1966128</vt:i4>
      </vt:variant>
      <vt:variant>
        <vt:i4>110</vt:i4>
      </vt:variant>
      <vt:variant>
        <vt:i4>0</vt:i4>
      </vt:variant>
      <vt:variant>
        <vt:i4>5</vt:i4>
      </vt:variant>
      <vt:variant>
        <vt:lpwstr/>
      </vt:variant>
      <vt:variant>
        <vt:lpwstr>_Toc196261138</vt:lpwstr>
      </vt:variant>
      <vt:variant>
        <vt:i4>1966128</vt:i4>
      </vt:variant>
      <vt:variant>
        <vt:i4>104</vt:i4>
      </vt:variant>
      <vt:variant>
        <vt:i4>0</vt:i4>
      </vt:variant>
      <vt:variant>
        <vt:i4>5</vt:i4>
      </vt:variant>
      <vt:variant>
        <vt:lpwstr/>
      </vt:variant>
      <vt:variant>
        <vt:lpwstr>_Toc196261137</vt:lpwstr>
      </vt:variant>
      <vt:variant>
        <vt:i4>1966128</vt:i4>
      </vt:variant>
      <vt:variant>
        <vt:i4>98</vt:i4>
      </vt:variant>
      <vt:variant>
        <vt:i4>0</vt:i4>
      </vt:variant>
      <vt:variant>
        <vt:i4>5</vt:i4>
      </vt:variant>
      <vt:variant>
        <vt:lpwstr/>
      </vt:variant>
      <vt:variant>
        <vt:lpwstr>_Toc196261136</vt:lpwstr>
      </vt:variant>
      <vt:variant>
        <vt:i4>1966128</vt:i4>
      </vt:variant>
      <vt:variant>
        <vt:i4>92</vt:i4>
      </vt:variant>
      <vt:variant>
        <vt:i4>0</vt:i4>
      </vt:variant>
      <vt:variant>
        <vt:i4>5</vt:i4>
      </vt:variant>
      <vt:variant>
        <vt:lpwstr/>
      </vt:variant>
      <vt:variant>
        <vt:lpwstr>_Toc196261135</vt:lpwstr>
      </vt:variant>
      <vt:variant>
        <vt:i4>1966128</vt:i4>
      </vt:variant>
      <vt:variant>
        <vt:i4>86</vt:i4>
      </vt:variant>
      <vt:variant>
        <vt:i4>0</vt:i4>
      </vt:variant>
      <vt:variant>
        <vt:i4>5</vt:i4>
      </vt:variant>
      <vt:variant>
        <vt:lpwstr/>
      </vt:variant>
      <vt:variant>
        <vt:lpwstr>_Toc196261134</vt:lpwstr>
      </vt:variant>
      <vt:variant>
        <vt:i4>1966128</vt:i4>
      </vt:variant>
      <vt:variant>
        <vt:i4>80</vt:i4>
      </vt:variant>
      <vt:variant>
        <vt:i4>0</vt:i4>
      </vt:variant>
      <vt:variant>
        <vt:i4>5</vt:i4>
      </vt:variant>
      <vt:variant>
        <vt:lpwstr/>
      </vt:variant>
      <vt:variant>
        <vt:lpwstr>_Toc196261133</vt:lpwstr>
      </vt:variant>
      <vt:variant>
        <vt:i4>1966128</vt:i4>
      </vt:variant>
      <vt:variant>
        <vt:i4>74</vt:i4>
      </vt:variant>
      <vt:variant>
        <vt:i4>0</vt:i4>
      </vt:variant>
      <vt:variant>
        <vt:i4>5</vt:i4>
      </vt:variant>
      <vt:variant>
        <vt:lpwstr/>
      </vt:variant>
      <vt:variant>
        <vt:lpwstr>_Toc196261132</vt:lpwstr>
      </vt:variant>
      <vt:variant>
        <vt:i4>1966128</vt:i4>
      </vt:variant>
      <vt:variant>
        <vt:i4>68</vt:i4>
      </vt:variant>
      <vt:variant>
        <vt:i4>0</vt:i4>
      </vt:variant>
      <vt:variant>
        <vt:i4>5</vt:i4>
      </vt:variant>
      <vt:variant>
        <vt:lpwstr/>
      </vt:variant>
      <vt:variant>
        <vt:lpwstr>_Toc196261131</vt:lpwstr>
      </vt:variant>
      <vt:variant>
        <vt:i4>1966128</vt:i4>
      </vt:variant>
      <vt:variant>
        <vt:i4>62</vt:i4>
      </vt:variant>
      <vt:variant>
        <vt:i4>0</vt:i4>
      </vt:variant>
      <vt:variant>
        <vt:i4>5</vt:i4>
      </vt:variant>
      <vt:variant>
        <vt:lpwstr/>
      </vt:variant>
      <vt:variant>
        <vt:lpwstr>_Toc196261130</vt:lpwstr>
      </vt:variant>
      <vt:variant>
        <vt:i4>2031664</vt:i4>
      </vt:variant>
      <vt:variant>
        <vt:i4>56</vt:i4>
      </vt:variant>
      <vt:variant>
        <vt:i4>0</vt:i4>
      </vt:variant>
      <vt:variant>
        <vt:i4>5</vt:i4>
      </vt:variant>
      <vt:variant>
        <vt:lpwstr/>
      </vt:variant>
      <vt:variant>
        <vt:lpwstr>_Toc196261129</vt:lpwstr>
      </vt:variant>
      <vt:variant>
        <vt:i4>2031664</vt:i4>
      </vt:variant>
      <vt:variant>
        <vt:i4>50</vt:i4>
      </vt:variant>
      <vt:variant>
        <vt:i4>0</vt:i4>
      </vt:variant>
      <vt:variant>
        <vt:i4>5</vt:i4>
      </vt:variant>
      <vt:variant>
        <vt:lpwstr/>
      </vt:variant>
      <vt:variant>
        <vt:lpwstr>_Toc196261128</vt:lpwstr>
      </vt:variant>
      <vt:variant>
        <vt:i4>2031664</vt:i4>
      </vt:variant>
      <vt:variant>
        <vt:i4>44</vt:i4>
      </vt:variant>
      <vt:variant>
        <vt:i4>0</vt:i4>
      </vt:variant>
      <vt:variant>
        <vt:i4>5</vt:i4>
      </vt:variant>
      <vt:variant>
        <vt:lpwstr/>
      </vt:variant>
      <vt:variant>
        <vt:lpwstr>_Toc196261127</vt:lpwstr>
      </vt:variant>
      <vt:variant>
        <vt:i4>2031664</vt:i4>
      </vt:variant>
      <vt:variant>
        <vt:i4>38</vt:i4>
      </vt:variant>
      <vt:variant>
        <vt:i4>0</vt:i4>
      </vt:variant>
      <vt:variant>
        <vt:i4>5</vt:i4>
      </vt:variant>
      <vt:variant>
        <vt:lpwstr/>
      </vt:variant>
      <vt:variant>
        <vt:lpwstr>_Toc196261126</vt:lpwstr>
      </vt:variant>
      <vt:variant>
        <vt:i4>2031664</vt:i4>
      </vt:variant>
      <vt:variant>
        <vt:i4>32</vt:i4>
      </vt:variant>
      <vt:variant>
        <vt:i4>0</vt:i4>
      </vt:variant>
      <vt:variant>
        <vt:i4>5</vt:i4>
      </vt:variant>
      <vt:variant>
        <vt:lpwstr/>
      </vt:variant>
      <vt:variant>
        <vt:lpwstr>_Toc196261125</vt:lpwstr>
      </vt:variant>
      <vt:variant>
        <vt:i4>2031664</vt:i4>
      </vt:variant>
      <vt:variant>
        <vt:i4>26</vt:i4>
      </vt:variant>
      <vt:variant>
        <vt:i4>0</vt:i4>
      </vt:variant>
      <vt:variant>
        <vt:i4>5</vt:i4>
      </vt:variant>
      <vt:variant>
        <vt:lpwstr/>
      </vt:variant>
      <vt:variant>
        <vt:lpwstr>_Toc196261124</vt:lpwstr>
      </vt:variant>
      <vt:variant>
        <vt:i4>2031664</vt:i4>
      </vt:variant>
      <vt:variant>
        <vt:i4>20</vt:i4>
      </vt:variant>
      <vt:variant>
        <vt:i4>0</vt:i4>
      </vt:variant>
      <vt:variant>
        <vt:i4>5</vt:i4>
      </vt:variant>
      <vt:variant>
        <vt:lpwstr/>
      </vt:variant>
      <vt:variant>
        <vt:lpwstr>_Toc196261123</vt:lpwstr>
      </vt:variant>
      <vt:variant>
        <vt:i4>2031664</vt:i4>
      </vt:variant>
      <vt:variant>
        <vt:i4>14</vt:i4>
      </vt:variant>
      <vt:variant>
        <vt:i4>0</vt:i4>
      </vt:variant>
      <vt:variant>
        <vt:i4>5</vt:i4>
      </vt:variant>
      <vt:variant>
        <vt:lpwstr/>
      </vt:variant>
      <vt:variant>
        <vt:lpwstr>_Toc196261122</vt:lpwstr>
      </vt:variant>
      <vt:variant>
        <vt:i4>2031664</vt:i4>
      </vt:variant>
      <vt:variant>
        <vt:i4>8</vt:i4>
      </vt:variant>
      <vt:variant>
        <vt:i4>0</vt:i4>
      </vt:variant>
      <vt:variant>
        <vt:i4>5</vt:i4>
      </vt:variant>
      <vt:variant>
        <vt:lpwstr/>
      </vt:variant>
      <vt:variant>
        <vt:lpwstr>_Toc196261121</vt:lpwstr>
      </vt:variant>
      <vt:variant>
        <vt:i4>2031664</vt:i4>
      </vt:variant>
      <vt:variant>
        <vt:i4>2</vt:i4>
      </vt:variant>
      <vt:variant>
        <vt:i4>0</vt:i4>
      </vt:variant>
      <vt:variant>
        <vt:i4>5</vt:i4>
      </vt:variant>
      <vt:variant>
        <vt:lpwstr/>
      </vt:variant>
      <vt:variant>
        <vt:lpwstr>_Toc196261120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Mohamed-Ali</dc:creator>
  <cp:keywords/>
  <dc:description/>
  <cp:lastModifiedBy>MAHMOUD Mohamed-Ali</cp:lastModifiedBy>
  <cp:revision>144</cp:revision>
  <dcterms:created xsi:type="dcterms:W3CDTF">2025-02-27T16:10:00Z</dcterms:created>
  <dcterms:modified xsi:type="dcterms:W3CDTF">2025-05-14T13:03:00Z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0x01010049B1BF0889FB8747B666A3FC991B2BC2</vt:lpwstr>
  </property>
</Properties>
</file>